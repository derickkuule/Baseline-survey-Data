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AFE4" w14:textId="5E8892BD" w:rsidR="00F971A1" w:rsidRPr="006A7935" w:rsidRDefault="00F971A1" w:rsidP="00367BA4">
      <w:pPr>
        <w:jc w:val="center"/>
        <w:rPr>
          <w:rFonts w:cstheme="minorHAnsi"/>
          <w:b/>
          <w:sz w:val="44"/>
          <w:szCs w:val="24"/>
          <w:u w:val="single"/>
        </w:rPr>
      </w:pPr>
      <w:r w:rsidRPr="006A7935">
        <w:rPr>
          <w:rFonts w:cstheme="minorHAnsi"/>
          <w:b/>
          <w:sz w:val="44"/>
          <w:szCs w:val="24"/>
          <w:u w:val="single"/>
        </w:rPr>
        <w:t>DRYLANDS TRANSFORM</w:t>
      </w:r>
    </w:p>
    <w:p w14:paraId="571DBB0E" w14:textId="3E834DC3" w:rsidR="00C2298E" w:rsidRDefault="005562D9" w:rsidP="00367BA4">
      <w:pPr>
        <w:jc w:val="center"/>
        <w:rPr>
          <w:b/>
          <w:sz w:val="44"/>
          <w:szCs w:val="44"/>
          <w:u w:val="single"/>
        </w:rPr>
      </w:pPr>
      <w:r w:rsidRPr="006A7935">
        <w:rPr>
          <w:rFonts w:cstheme="minorHAnsi"/>
          <w:b/>
          <w:sz w:val="44"/>
          <w:szCs w:val="24"/>
          <w:u w:val="single"/>
        </w:rPr>
        <w:t xml:space="preserve">Household </w:t>
      </w:r>
      <w:r w:rsidRPr="006A7935">
        <w:rPr>
          <w:rFonts w:cstheme="minorHAnsi"/>
          <w:b/>
          <w:sz w:val="44"/>
          <w:szCs w:val="44"/>
          <w:u w:val="single"/>
        </w:rPr>
        <w:t>survey</w:t>
      </w:r>
      <w:r w:rsidR="00816D60" w:rsidRPr="006A7935">
        <w:rPr>
          <w:rFonts w:cstheme="minorHAnsi"/>
          <w:b/>
          <w:sz w:val="44"/>
          <w:szCs w:val="44"/>
          <w:u w:val="single"/>
        </w:rPr>
        <w:t xml:space="preserve"> </w:t>
      </w:r>
      <w:r w:rsidR="00BE3F22" w:rsidRPr="006A7935">
        <w:rPr>
          <w:rFonts w:cstheme="minorHAnsi"/>
          <w:b/>
          <w:sz w:val="44"/>
          <w:szCs w:val="44"/>
          <w:u w:val="single"/>
        </w:rPr>
        <w:t>–</w:t>
      </w:r>
      <w:r w:rsidR="00816D60" w:rsidRPr="006A7935">
        <w:rPr>
          <w:rFonts w:cstheme="minorHAnsi"/>
          <w:b/>
          <w:sz w:val="44"/>
          <w:szCs w:val="44"/>
          <w:u w:val="single"/>
        </w:rPr>
        <w:t xml:space="preserve"> </w:t>
      </w:r>
      <w:r w:rsidR="00C2298E" w:rsidRPr="006A7935">
        <w:rPr>
          <w:b/>
          <w:color w:val="0070C0"/>
          <w:sz w:val="44"/>
          <w:szCs w:val="44"/>
          <w:u w:val="single"/>
        </w:rPr>
        <w:t>META</w:t>
      </w:r>
      <w:r w:rsidR="00BE3F22" w:rsidRPr="006A7935">
        <w:rPr>
          <w:b/>
          <w:color w:val="0070C0"/>
          <w:sz w:val="44"/>
          <w:szCs w:val="44"/>
          <w:u w:val="single"/>
        </w:rPr>
        <w:t xml:space="preserve"> FILE </w:t>
      </w:r>
      <w:r w:rsidR="00BE3F22" w:rsidRPr="00700415">
        <w:rPr>
          <w:b/>
          <w:color w:val="FF0000"/>
          <w:sz w:val="44"/>
          <w:szCs w:val="44"/>
          <w:u w:val="single"/>
        </w:rPr>
        <w:t xml:space="preserve">as of </w:t>
      </w:r>
      <w:r w:rsidR="00700415" w:rsidRPr="00700415">
        <w:rPr>
          <w:b/>
          <w:color w:val="FF0000"/>
          <w:sz w:val="44"/>
          <w:szCs w:val="44"/>
          <w:u w:val="single"/>
        </w:rPr>
        <w:t>7 June</w:t>
      </w:r>
      <w:r w:rsidR="00BE3F22" w:rsidRPr="00700415">
        <w:rPr>
          <w:b/>
          <w:color w:val="FF0000"/>
          <w:sz w:val="44"/>
          <w:szCs w:val="44"/>
          <w:u w:val="single"/>
        </w:rPr>
        <w:t xml:space="preserve"> 2022</w:t>
      </w:r>
    </w:p>
    <w:p w14:paraId="4BBF42DB" w14:textId="1173D952" w:rsidR="005C4296" w:rsidRPr="005C4296" w:rsidRDefault="005C4296" w:rsidP="00367BA4">
      <w:pPr>
        <w:jc w:val="center"/>
        <w:rPr>
          <w:b/>
          <w:color w:val="FF0000"/>
          <w:sz w:val="36"/>
          <w:szCs w:val="36"/>
          <w:u w:val="single"/>
        </w:rPr>
      </w:pPr>
      <w:r>
        <w:rPr>
          <w:b/>
          <w:color w:val="FF0000"/>
          <w:sz w:val="36"/>
          <w:szCs w:val="36"/>
          <w:u w:val="single"/>
        </w:rPr>
        <w:t>Male questions separate</w:t>
      </w:r>
    </w:p>
    <w:p w14:paraId="04C62039" w14:textId="332AFF6A" w:rsidR="00C2298E" w:rsidRPr="006A7935" w:rsidRDefault="005562D9" w:rsidP="00367BA4">
      <w:pPr>
        <w:jc w:val="center"/>
        <w:rPr>
          <w:b/>
          <w:sz w:val="44"/>
          <w:szCs w:val="44"/>
          <w:u w:val="single"/>
        </w:rPr>
      </w:pPr>
      <w:r w:rsidRPr="006A7935">
        <w:rPr>
          <w:b/>
          <w:sz w:val="44"/>
          <w:szCs w:val="44"/>
          <w:u w:val="single"/>
        </w:rPr>
        <w:t>Questionnaire g</w:t>
      </w:r>
      <w:r w:rsidR="00C2298E" w:rsidRPr="006A7935">
        <w:rPr>
          <w:b/>
          <w:sz w:val="44"/>
          <w:szCs w:val="44"/>
          <w:u w:val="single"/>
        </w:rPr>
        <w:t xml:space="preserve">uide </w:t>
      </w:r>
      <w:r w:rsidR="009F70F7" w:rsidRPr="006A7935">
        <w:rPr>
          <w:b/>
          <w:sz w:val="44"/>
          <w:szCs w:val="44"/>
          <w:u w:val="single"/>
        </w:rPr>
        <w:br/>
      </w:r>
      <w:r w:rsidR="00C2298E" w:rsidRPr="006A7935">
        <w:rPr>
          <w:b/>
          <w:sz w:val="44"/>
          <w:szCs w:val="44"/>
          <w:u w:val="single"/>
        </w:rPr>
        <w:t xml:space="preserve">for team leaders </w:t>
      </w:r>
      <w:r w:rsidR="00816D60" w:rsidRPr="006A7935">
        <w:rPr>
          <w:b/>
          <w:sz w:val="44"/>
          <w:szCs w:val="44"/>
          <w:u w:val="single"/>
        </w:rPr>
        <w:t>&amp;</w:t>
      </w:r>
      <w:r w:rsidR="00C2298E" w:rsidRPr="006A7935">
        <w:rPr>
          <w:b/>
          <w:sz w:val="44"/>
          <w:szCs w:val="44"/>
          <w:u w:val="single"/>
        </w:rPr>
        <w:t xml:space="preserve"> enumerators</w:t>
      </w:r>
    </w:p>
    <w:p w14:paraId="02053EA3" w14:textId="77777777" w:rsidR="008846E7" w:rsidRPr="006A7935" w:rsidRDefault="008846E7" w:rsidP="000A340B">
      <w:pPr>
        <w:spacing w:after="0"/>
        <w:rPr>
          <w:b/>
          <w:sz w:val="28"/>
          <w:szCs w:val="28"/>
        </w:rPr>
      </w:pPr>
    </w:p>
    <w:p w14:paraId="62A4FE3E" w14:textId="77777777" w:rsidR="00D75995" w:rsidRPr="006A7935" w:rsidRDefault="00D75995" w:rsidP="0015233B">
      <w:pPr>
        <w:spacing w:after="0"/>
        <w:ind w:left="-6"/>
        <w:rPr>
          <w:rFonts w:cstheme="minorHAnsi"/>
          <w:b/>
          <w:sz w:val="24"/>
          <w:szCs w:val="24"/>
        </w:rPr>
      </w:pPr>
    </w:p>
    <w:p w14:paraId="7C95D079" w14:textId="3BED0213" w:rsidR="008F3320" w:rsidRPr="006A7935" w:rsidRDefault="0015233B" w:rsidP="00337B61">
      <w:pPr>
        <w:pStyle w:val="Heading1"/>
      </w:pPr>
      <w:r w:rsidRPr="006A7935">
        <w:t>Meta data</w:t>
      </w:r>
      <w:r w:rsidR="004C522B" w:rsidRPr="006A7935">
        <w:t xml:space="preserve"> </w:t>
      </w:r>
      <w:r w:rsidR="00F726BC" w:rsidRPr="006A7935">
        <w:rPr>
          <w:rFonts w:eastAsiaTheme="minorHAnsi"/>
          <w:noProof/>
        </w:rPr>
        <w:t>BASELINE AND FOLLOW-UP</w:t>
      </w:r>
    </w:p>
    <w:tbl>
      <w:tblPr>
        <w:tblStyle w:val="TableGrid"/>
        <w:tblW w:w="9625" w:type="dxa"/>
        <w:tblLayout w:type="fixed"/>
        <w:tblLook w:val="04A0" w:firstRow="1" w:lastRow="0" w:firstColumn="1" w:lastColumn="0" w:noHBand="0" w:noVBand="1"/>
      </w:tblPr>
      <w:tblGrid>
        <w:gridCol w:w="3055"/>
        <w:gridCol w:w="1800"/>
        <w:gridCol w:w="4770"/>
      </w:tblGrid>
      <w:tr w:rsidR="001545CC" w:rsidRPr="006A7935" w14:paraId="27DE7899" w14:textId="32E4C6CC" w:rsidTr="001A70F1">
        <w:tc>
          <w:tcPr>
            <w:tcW w:w="4855" w:type="dxa"/>
            <w:gridSpan w:val="2"/>
          </w:tcPr>
          <w:p w14:paraId="3631999A" w14:textId="77777777" w:rsidR="001545CC" w:rsidRPr="006A7935" w:rsidRDefault="001545CC" w:rsidP="003B42F0">
            <w:pPr>
              <w:spacing w:before="60" w:after="60"/>
              <w:jc w:val="center"/>
              <w:rPr>
                <w:rFonts w:cstheme="minorHAnsi"/>
                <w:b/>
                <w:lang w:val="en-US"/>
              </w:rPr>
            </w:pPr>
            <w:r w:rsidRPr="006A7935">
              <w:rPr>
                <w:rFonts w:cstheme="minorHAnsi"/>
                <w:b/>
                <w:lang w:val="en-US"/>
              </w:rPr>
              <w:t>Interviewer visit</w:t>
            </w:r>
          </w:p>
        </w:tc>
        <w:tc>
          <w:tcPr>
            <w:tcW w:w="4770" w:type="dxa"/>
            <w:shd w:val="clear" w:color="auto" w:fill="E7E6E6" w:themeFill="background2"/>
          </w:tcPr>
          <w:p w14:paraId="0DAB5B00" w14:textId="171A4855" w:rsidR="001545CC" w:rsidRPr="006A7935" w:rsidRDefault="001545CC" w:rsidP="003B42F0">
            <w:pPr>
              <w:spacing w:before="60" w:after="60"/>
              <w:jc w:val="center"/>
              <w:rPr>
                <w:rFonts w:cstheme="minorHAnsi"/>
                <w:b/>
                <w:lang w:val="en-US"/>
              </w:rPr>
            </w:pPr>
            <w:r w:rsidRPr="006A7935">
              <w:rPr>
                <w:rFonts w:cstheme="minorHAnsi"/>
                <w:b/>
                <w:lang w:val="en-US"/>
              </w:rPr>
              <w:t>Explanation</w:t>
            </w:r>
          </w:p>
        </w:tc>
      </w:tr>
      <w:tr w:rsidR="00C06D8B" w:rsidRPr="006A7935" w14:paraId="6C1109E4" w14:textId="77777777" w:rsidTr="001A70F1">
        <w:trPr>
          <w:trHeight w:val="278"/>
        </w:trPr>
        <w:tc>
          <w:tcPr>
            <w:tcW w:w="3055" w:type="dxa"/>
          </w:tcPr>
          <w:p w14:paraId="11E819BB" w14:textId="182A6680" w:rsidR="00C06D8B" w:rsidRPr="006A7935" w:rsidRDefault="00C06D8B" w:rsidP="003B42F0">
            <w:pPr>
              <w:spacing w:before="60" w:after="60"/>
              <w:rPr>
                <w:rFonts w:cstheme="minorHAnsi"/>
              </w:rPr>
            </w:pPr>
            <w:r w:rsidRPr="006A7935">
              <w:rPr>
                <w:rFonts w:cstheme="minorHAnsi"/>
              </w:rPr>
              <w:t>HH code</w:t>
            </w:r>
          </w:p>
        </w:tc>
        <w:tc>
          <w:tcPr>
            <w:tcW w:w="1800" w:type="dxa"/>
          </w:tcPr>
          <w:p w14:paraId="102FCA97" w14:textId="737B6E2A" w:rsidR="00C06D8B" w:rsidRPr="006A7935" w:rsidRDefault="00C06D8B" w:rsidP="003B42F0">
            <w:pPr>
              <w:spacing w:before="60" w:after="60"/>
              <w:rPr>
                <w:rFonts w:cstheme="minorHAnsi"/>
              </w:rPr>
            </w:pPr>
            <w:r w:rsidRPr="006A7935">
              <w:rPr>
                <w:rFonts w:cstheme="minorHAnsi"/>
              </w:rPr>
              <w:t>______</w:t>
            </w:r>
          </w:p>
        </w:tc>
        <w:tc>
          <w:tcPr>
            <w:tcW w:w="4770" w:type="dxa"/>
            <w:shd w:val="clear" w:color="auto" w:fill="E7E6E6" w:themeFill="background2"/>
          </w:tcPr>
          <w:p w14:paraId="6DDEACA3" w14:textId="77777777" w:rsidR="00C06D8B" w:rsidRPr="006A7935" w:rsidRDefault="00C06D8B" w:rsidP="00C06D8B">
            <w:pPr>
              <w:spacing w:before="60" w:after="60"/>
              <w:rPr>
                <w:rFonts w:cstheme="minorHAnsi"/>
              </w:rPr>
            </w:pPr>
            <w:r w:rsidRPr="006A7935">
              <w:rPr>
                <w:rFonts w:cstheme="minorHAnsi"/>
              </w:rPr>
              <w:t xml:space="preserve">Indicate the household code which is </w:t>
            </w:r>
            <w:r w:rsidRPr="006A7935">
              <w:rPr>
                <w:rFonts w:cstheme="minorHAnsi"/>
                <w:b/>
                <w:bCs/>
              </w:rPr>
              <w:t>given by the team leader</w:t>
            </w:r>
            <w:r w:rsidRPr="006A7935">
              <w:rPr>
                <w:rFonts w:cstheme="minorHAnsi"/>
              </w:rPr>
              <w:t xml:space="preserve">. </w:t>
            </w:r>
          </w:p>
          <w:p w14:paraId="147BCA6A" w14:textId="1291CDD9" w:rsidR="00C06D8B" w:rsidRPr="006A7935" w:rsidRDefault="00C06D8B" w:rsidP="00C06D8B">
            <w:pPr>
              <w:spacing w:before="60" w:after="60"/>
              <w:rPr>
                <w:rFonts w:cstheme="minorHAnsi"/>
              </w:rPr>
            </w:pPr>
            <w:r w:rsidRPr="006A7935">
              <w:rPr>
                <w:rFonts w:cstheme="minorHAnsi"/>
                <w:b/>
                <w:bCs/>
              </w:rPr>
              <w:t>Assign HH code even if interview unsucessful</w:t>
            </w:r>
          </w:p>
        </w:tc>
      </w:tr>
      <w:tr w:rsidR="001545CC" w:rsidRPr="006A7935" w14:paraId="6AD335F3" w14:textId="01CECF25" w:rsidTr="001A70F1">
        <w:trPr>
          <w:trHeight w:val="278"/>
        </w:trPr>
        <w:tc>
          <w:tcPr>
            <w:tcW w:w="3055" w:type="dxa"/>
          </w:tcPr>
          <w:p w14:paraId="1CC53C48" w14:textId="77777777" w:rsidR="001545CC" w:rsidRPr="006A7935" w:rsidRDefault="001545CC" w:rsidP="003B42F0">
            <w:pPr>
              <w:spacing w:before="60" w:after="60"/>
              <w:rPr>
                <w:rFonts w:cstheme="minorHAnsi"/>
              </w:rPr>
            </w:pPr>
            <w:r w:rsidRPr="006A7935">
              <w:rPr>
                <w:rFonts w:cstheme="minorHAnsi"/>
              </w:rPr>
              <w:t xml:space="preserve">Enumerator’s name </w:t>
            </w:r>
          </w:p>
        </w:tc>
        <w:tc>
          <w:tcPr>
            <w:tcW w:w="1800" w:type="dxa"/>
          </w:tcPr>
          <w:p w14:paraId="55A6608F" w14:textId="59117787"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75ED5E22" w14:textId="27095A80" w:rsidR="001545CC" w:rsidRPr="006A7935" w:rsidRDefault="001545CC" w:rsidP="003B42F0">
            <w:pPr>
              <w:spacing w:before="60" w:after="60"/>
              <w:rPr>
                <w:rFonts w:cstheme="minorHAnsi"/>
              </w:rPr>
            </w:pPr>
            <w:r w:rsidRPr="006A7935">
              <w:rPr>
                <w:rFonts w:cstheme="minorHAnsi"/>
              </w:rPr>
              <w:t>Your name. This information is mandatory</w:t>
            </w:r>
          </w:p>
        </w:tc>
      </w:tr>
      <w:tr w:rsidR="001545CC" w:rsidRPr="006A7935" w14:paraId="163AE8BE" w14:textId="2E413830" w:rsidTr="001A70F1">
        <w:trPr>
          <w:trHeight w:val="264"/>
        </w:trPr>
        <w:tc>
          <w:tcPr>
            <w:tcW w:w="3055" w:type="dxa"/>
          </w:tcPr>
          <w:p w14:paraId="43C9899D" w14:textId="775320D0" w:rsidR="001545CC" w:rsidRPr="006A7935" w:rsidRDefault="001545CC" w:rsidP="003B42F0">
            <w:pPr>
              <w:spacing w:before="60" w:after="60"/>
              <w:rPr>
                <w:rFonts w:cstheme="minorHAnsi"/>
              </w:rPr>
            </w:pPr>
            <w:r w:rsidRPr="006A7935">
              <w:rPr>
                <w:rFonts w:cstheme="minorHAnsi"/>
              </w:rPr>
              <w:t>Enumerator’s code</w:t>
            </w:r>
          </w:p>
        </w:tc>
        <w:tc>
          <w:tcPr>
            <w:tcW w:w="1800" w:type="dxa"/>
          </w:tcPr>
          <w:p w14:paraId="25B119E3" w14:textId="7B690685"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17156155" w14:textId="4D42DC78" w:rsidR="001545CC" w:rsidRPr="006A7935" w:rsidRDefault="001545CC" w:rsidP="001545CC">
            <w:pPr>
              <w:spacing w:before="60" w:after="60"/>
              <w:rPr>
                <w:rFonts w:cstheme="minorHAnsi"/>
              </w:rPr>
            </w:pPr>
            <w:r w:rsidRPr="006A7935">
              <w:rPr>
                <w:rFonts w:cstheme="minorHAnsi"/>
              </w:rPr>
              <w:t>Your code. Assigned by the team leader. This information is mandatory</w:t>
            </w:r>
          </w:p>
        </w:tc>
      </w:tr>
      <w:tr w:rsidR="001545CC" w:rsidRPr="006A7935" w14:paraId="33AABF89" w14:textId="2A43AFD4" w:rsidTr="001A70F1">
        <w:tc>
          <w:tcPr>
            <w:tcW w:w="3055" w:type="dxa"/>
          </w:tcPr>
          <w:p w14:paraId="6CFF7B3E" w14:textId="77777777" w:rsidR="001545CC" w:rsidRPr="006A7935" w:rsidRDefault="001545CC" w:rsidP="003B42F0">
            <w:pPr>
              <w:spacing w:before="60" w:after="60"/>
              <w:rPr>
                <w:rFonts w:cstheme="minorHAnsi"/>
                <w:lang w:val="en-US"/>
              </w:rPr>
            </w:pPr>
            <w:r w:rsidRPr="006A7935">
              <w:rPr>
                <w:rFonts w:cstheme="minorHAnsi"/>
                <w:lang w:val="en-US"/>
              </w:rPr>
              <w:t>Date of visit</w:t>
            </w:r>
          </w:p>
        </w:tc>
        <w:tc>
          <w:tcPr>
            <w:tcW w:w="1800" w:type="dxa"/>
          </w:tcPr>
          <w:p w14:paraId="2027D889" w14:textId="072C207E"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36F202E3" w14:textId="77777777" w:rsidR="001545CC" w:rsidRPr="006A7935" w:rsidRDefault="001545CC" w:rsidP="003B42F0">
            <w:pPr>
              <w:spacing w:before="60" w:after="60"/>
              <w:rPr>
                <w:rFonts w:cstheme="minorHAnsi"/>
                <w:lang w:val="en-US"/>
              </w:rPr>
            </w:pPr>
            <w:r w:rsidRPr="006A7935">
              <w:rPr>
                <w:rFonts w:cstheme="minorHAnsi"/>
                <w:lang w:val="en-US"/>
              </w:rPr>
              <w:t>This information is mandatory.</w:t>
            </w:r>
          </w:p>
          <w:p w14:paraId="01BD2978" w14:textId="043688F5" w:rsidR="001545CC" w:rsidRPr="006A7935" w:rsidRDefault="001545CC" w:rsidP="003B42F0">
            <w:pPr>
              <w:spacing w:before="60" w:after="60"/>
              <w:rPr>
                <w:rFonts w:cstheme="minorHAnsi"/>
                <w:lang w:val="en-US"/>
              </w:rPr>
            </w:pPr>
            <w:r w:rsidRPr="006A7935">
              <w:rPr>
                <w:lang w:val="en-US"/>
              </w:rPr>
              <w:t>If need to come back – include date of interview and add another date if the questionnaire was not completed the first time.</w:t>
            </w:r>
          </w:p>
        </w:tc>
      </w:tr>
      <w:tr w:rsidR="001545CC" w:rsidRPr="006A7935" w14:paraId="025C5517" w14:textId="50EC7EB7" w:rsidTr="001A70F1">
        <w:tc>
          <w:tcPr>
            <w:tcW w:w="3055" w:type="dxa"/>
          </w:tcPr>
          <w:p w14:paraId="3882B45A" w14:textId="77777777" w:rsidR="001545CC" w:rsidRPr="006A7935" w:rsidRDefault="001545CC" w:rsidP="003B42F0">
            <w:pPr>
              <w:spacing w:before="60" w:after="60"/>
              <w:rPr>
                <w:rFonts w:cstheme="minorHAnsi"/>
                <w:lang w:val="en-US"/>
              </w:rPr>
            </w:pPr>
            <w:r w:rsidRPr="006A7935">
              <w:rPr>
                <w:rFonts w:cstheme="minorHAnsi"/>
                <w:lang w:val="en-US"/>
              </w:rPr>
              <w:t>Name of supervisor (team leader)</w:t>
            </w:r>
          </w:p>
        </w:tc>
        <w:tc>
          <w:tcPr>
            <w:tcW w:w="1800" w:type="dxa"/>
          </w:tcPr>
          <w:p w14:paraId="094DA269" w14:textId="42E74522"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1BC60D13" w14:textId="31FF17B1" w:rsidR="001545CC" w:rsidRPr="006A7935" w:rsidRDefault="00DA4369" w:rsidP="003B42F0">
            <w:pPr>
              <w:spacing w:before="60" w:after="60"/>
              <w:rPr>
                <w:rFonts w:cstheme="minorHAnsi"/>
                <w:lang w:val="en-US"/>
              </w:rPr>
            </w:pPr>
            <w:r w:rsidRPr="006A7935">
              <w:rPr>
                <w:rFonts w:cstheme="minorHAnsi"/>
                <w:lang w:val="en-US"/>
              </w:rPr>
              <w:t>Mandatory</w:t>
            </w:r>
          </w:p>
        </w:tc>
      </w:tr>
      <w:tr w:rsidR="001545CC" w:rsidRPr="006A7935" w14:paraId="116E63D4" w14:textId="17F04D2C" w:rsidTr="001A70F1">
        <w:trPr>
          <w:trHeight w:val="575"/>
        </w:trPr>
        <w:tc>
          <w:tcPr>
            <w:tcW w:w="3055" w:type="dxa"/>
          </w:tcPr>
          <w:p w14:paraId="4D22C359" w14:textId="3C5F55B8" w:rsidR="001545CC" w:rsidRPr="006A7935" w:rsidRDefault="001545CC" w:rsidP="0036795F">
            <w:pPr>
              <w:spacing w:after="0"/>
              <w:rPr>
                <w:color w:val="000000" w:themeColor="text1"/>
              </w:rPr>
            </w:pPr>
            <w:r w:rsidRPr="006A7935">
              <w:rPr>
                <w:color w:val="000000" w:themeColor="text1"/>
              </w:rPr>
              <w:t xml:space="preserve">Date when the interview was </w:t>
            </w:r>
            <w:r w:rsidRPr="006A7935">
              <w:rPr>
                <w:color w:val="000000" w:themeColor="text1"/>
              </w:rPr>
              <w:br/>
              <w:t xml:space="preserve">re-checked by the team leader </w:t>
            </w:r>
          </w:p>
        </w:tc>
        <w:tc>
          <w:tcPr>
            <w:tcW w:w="1800" w:type="dxa"/>
          </w:tcPr>
          <w:p w14:paraId="49AD1E40" w14:textId="3D540E81"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78CD5E75" w14:textId="0FC486FD" w:rsidR="001545CC" w:rsidRPr="006A7935" w:rsidRDefault="0036795F" w:rsidP="003B42F0">
            <w:pPr>
              <w:spacing w:before="60" w:after="60"/>
              <w:rPr>
                <w:rFonts w:cstheme="minorHAnsi"/>
                <w:lang w:val="en-US"/>
              </w:rPr>
            </w:pPr>
            <w:r w:rsidRPr="006A7935">
              <w:rPr>
                <w:color w:val="000000" w:themeColor="text1"/>
                <w:lang w:val="en-US"/>
              </w:rPr>
              <w:t>T</w:t>
            </w:r>
            <w:r w:rsidRPr="006A7935">
              <w:rPr>
                <w:color w:val="000000" w:themeColor="text1"/>
              </w:rPr>
              <w:t>o be filled in by the team leader after checking</w:t>
            </w:r>
          </w:p>
        </w:tc>
      </w:tr>
      <w:tr w:rsidR="004C69D1" w:rsidRPr="006A7935" w14:paraId="32F25435" w14:textId="77777777" w:rsidTr="001A70F1">
        <w:trPr>
          <w:trHeight w:val="1187"/>
        </w:trPr>
        <w:tc>
          <w:tcPr>
            <w:tcW w:w="3055" w:type="dxa"/>
          </w:tcPr>
          <w:p w14:paraId="6AB9C4B9" w14:textId="77777777" w:rsidR="004C69D1" w:rsidRPr="006A7935" w:rsidRDefault="004C69D1" w:rsidP="007F2491">
            <w:pPr>
              <w:spacing w:before="60" w:after="60"/>
              <w:rPr>
                <w:rFonts w:cstheme="minorHAnsi"/>
              </w:rPr>
            </w:pPr>
            <w:r w:rsidRPr="006A7935">
              <w:rPr>
                <w:rFonts w:cstheme="minorHAnsi"/>
              </w:rPr>
              <w:t>Respondent's household code</w:t>
            </w:r>
          </w:p>
          <w:p w14:paraId="73BCECF5" w14:textId="10DAD824" w:rsidR="004C69D1" w:rsidRPr="006A7935" w:rsidRDefault="004C69D1" w:rsidP="007F2491">
            <w:pPr>
              <w:spacing w:before="60" w:after="60"/>
              <w:rPr>
                <w:rFonts w:cstheme="minorHAnsi"/>
                <w:b/>
                <w:bCs/>
              </w:rPr>
            </w:pPr>
          </w:p>
        </w:tc>
        <w:tc>
          <w:tcPr>
            <w:tcW w:w="1800" w:type="dxa"/>
          </w:tcPr>
          <w:p w14:paraId="4921FDF9" w14:textId="36A2A024" w:rsidR="004C69D1" w:rsidRPr="006A7935" w:rsidRDefault="004C69D1" w:rsidP="007F2491">
            <w:pPr>
              <w:spacing w:before="60" w:after="60"/>
              <w:rPr>
                <w:rFonts w:cstheme="minorHAnsi"/>
              </w:rPr>
            </w:pPr>
          </w:p>
        </w:tc>
        <w:tc>
          <w:tcPr>
            <w:tcW w:w="4770" w:type="dxa"/>
            <w:shd w:val="clear" w:color="auto" w:fill="E7E6E6" w:themeFill="background2"/>
          </w:tcPr>
          <w:p w14:paraId="1B3C0693" w14:textId="77777777" w:rsidR="004C69D1" w:rsidRPr="006A7935" w:rsidRDefault="004C69D1" w:rsidP="007F2491">
            <w:pPr>
              <w:spacing w:before="60" w:after="60"/>
              <w:rPr>
                <w:rFonts w:cstheme="minorHAnsi"/>
              </w:rPr>
            </w:pPr>
            <w:r w:rsidRPr="006A7935">
              <w:rPr>
                <w:rFonts w:cstheme="minorHAnsi"/>
              </w:rPr>
              <w:t xml:space="preserve">Indicate the household code which is </w:t>
            </w:r>
            <w:r w:rsidRPr="006A7935">
              <w:rPr>
                <w:rFonts w:cstheme="minorHAnsi"/>
                <w:b/>
                <w:bCs/>
              </w:rPr>
              <w:t>given by the team leader</w:t>
            </w:r>
            <w:r w:rsidRPr="006A7935">
              <w:rPr>
                <w:rFonts w:cstheme="minorHAnsi"/>
              </w:rPr>
              <w:t xml:space="preserve">. </w:t>
            </w:r>
          </w:p>
          <w:p w14:paraId="3819056F" w14:textId="1984CEB7" w:rsidR="004C69D1" w:rsidRPr="006A7935" w:rsidRDefault="004C69D1" w:rsidP="007F2491">
            <w:pPr>
              <w:spacing w:before="60" w:after="60"/>
              <w:rPr>
                <w:rFonts w:cstheme="minorHAnsi"/>
                <w:b/>
                <w:bCs/>
              </w:rPr>
            </w:pPr>
            <w:r w:rsidRPr="006A7935">
              <w:rPr>
                <w:rFonts w:cstheme="minorHAnsi"/>
                <w:b/>
                <w:bCs/>
              </w:rPr>
              <w:t xml:space="preserve">Assign HH code even if </w:t>
            </w:r>
            <w:r w:rsidR="00FC0D1D" w:rsidRPr="006A7935">
              <w:rPr>
                <w:rFonts w:cstheme="minorHAnsi"/>
                <w:b/>
                <w:bCs/>
              </w:rPr>
              <w:t>interview unsucessful</w:t>
            </w:r>
          </w:p>
        </w:tc>
      </w:tr>
      <w:tr w:rsidR="001545CC" w:rsidRPr="006A7935" w14:paraId="30295A72" w14:textId="7D615835" w:rsidTr="001A70F1">
        <w:trPr>
          <w:trHeight w:val="125"/>
        </w:trPr>
        <w:tc>
          <w:tcPr>
            <w:tcW w:w="3055" w:type="dxa"/>
          </w:tcPr>
          <w:p w14:paraId="334EE8D2" w14:textId="77777777" w:rsidR="001545CC" w:rsidRPr="006A7935" w:rsidRDefault="001545CC" w:rsidP="00B5766C">
            <w:pPr>
              <w:spacing w:after="0"/>
              <w:rPr>
                <w:rFonts w:cstheme="minorHAnsi"/>
                <w:b/>
                <w:lang w:val="en-US"/>
              </w:rPr>
            </w:pPr>
            <w:r w:rsidRPr="006A7935">
              <w:rPr>
                <w:rFonts w:cstheme="minorHAnsi"/>
                <w:b/>
                <w:lang w:val="en-US"/>
              </w:rPr>
              <w:t>Country</w:t>
            </w:r>
          </w:p>
        </w:tc>
        <w:tc>
          <w:tcPr>
            <w:tcW w:w="1800" w:type="dxa"/>
          </w:tcPr>
          <w:p w14:paraId="7546975A" w14:textId="77777777" w:rsidR="001545CC" w:rsidRPr="006A7935" w:rsidRDefault="001545CC" w:rsidP="00B5766C">
            <w:pPr>
              <w:spacing w:after="0"/>
              <w:rPr>
                <w:rFonts w:cstheme="minorHAnsi"/>
                <w:lang w:val="en-US"/>
              </w:rPr>
            </w:pPr>
          </w:p>
        </w:tc>
        <w:tc>
          <w:tcPr>
            <w:tcW w:w="4770" w:type="dxa"/>
            <w:shd w:val="clear" w:color="auto" w:fill="E7E6E6" w:themeFill="background2"/>
          </w:tcPr>
          <w:p w14:paraId="1A81E3D7" w14:textId="77777777" w:rsidR="001545CC" w:rsidRPr="006A7935" w:rsidRDefault="001545CC" w:rsidP="00B5766C">
            <w:pPr>
              <w:spacing w:after="0"/>
              <w:rPr>
                <w:rFonts w:cstheme="minorHAnsi"/>
                <w:lang w:val="en-US"/>
              </w:rPr>
            </w:pPr>
          </w:p>
        </w:tc>
      </w:tr>
      <w:tr w:rsidR="001545CC" w:rsidRPr="006A7935" w14:paraId="2CA2B3E1" w14:textId="040E68E1" w:rsidTr="001A70F1">
        <w:trPr>
          <w:trHeight w:val="395"/>
        </w:trPr>
        <w:tc>
          <w:tcPr>
            <w:tcW w:w="3055" w:type="dxa"/>
          </w:tcPr>
          <w:p w14:paraId="3D7F9FE8" w14:textId="77777777" w:rsidR="001545CC" w:rsidRPr="006A7935" w:rsidRDefault="001545CC" w:rsidP="003B42F0">
            <w:pPr>
              <w:spacing w:before="60" w:after="60"/>
              <w:rPr>
                <w:rFonts w:cstheme="minorHAnsi"/>
              </w:rPr>
            </w:pPr>
            <w:r w:rsidRPr="006A7935">
              <w:rPr>
                <w:rFonts w:cstheme="minorHAnsi"/>
              </w:rPr>
              <w:t xml:space="preserve">County /District  </w:t>
            </w:r>
          </w:p>
        </w:tc>
        <w:tc>
          <w:tcPr>
            <w:tcW w:w="1800" w:type="dxa"/>
          </w:tcPr>
          <w:p w14:paraId="64264E9C"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37DA34F0" w14:textId="2C8A386D" w:rsidR="001545CC" w:rsidRPr="006A7935" w:rsidRDefault="001545CC" w:rsidP="003B42F0">
            <w:pPr>
              <w:spacing w:before="60" w:after="60"/>
              <w:rPr>
                <w:rFonts w:cstheme="minorHAnsi"/>
              </w:rPr>
            </w:pPr>
            <w:r w:rsidRPr="006A7935">
              <w:rPr>
                <w:rFonts w:cstheme="minorHAnsi"/>
              </w:rPr>
              <w:t>Choose the correct country and district from the list</w:t>
            </w:r>
          </w:p>
        </w:tc>
      </w:tr>
      <w:tr w:rsidR="001545CC" w:rsidRPr="006A7935" w14:paraId="4BA0F4AF" w14:textId="492DB3AD" w:rsidTr="001A70F1">
        <w:trPr>
          <w:trHeight w:val="665"/>
        </w:trPr>
        <w:tc>
          <w:tcPr>
            <w:tcW w:w="3055" w:type="dxa"/>
          </w:tcPr>
          <w:p w14:paraId="78DB8637" w14:textId="77777777" w:rsidR="001545CC" w:rsidRPr="006A7935" w:rsidRDefault="001545CC" w:rsidP="003B42F0">
            <w:pPr>
              <w:spacing w:before="60" w:after="60"/>
              <w:rPr>
                <w:rFonts w:cstheme="minorHAnsi"/>
              </w:rPr>
            </w:pPr>
            <w:r w:rsidRPr="006A7935">
              <w:rPr>
                <w:rFonts w:cstheme="minorHAnsi"/>
              </w:rPr>
              <w:t xml:space="preserve">GPS </w:t>
            </w:r>
          </w:p>
        </w:tc>
        <w:tc>
          <w:tcPr>
            <w:tcW w:w="1800" w:type="dxa"/>
          </w:tcPr>
          <w:p w14:paraId="18B8F720" w14:textId="34F0E928" w:rsidR="001545CC" w:rsidRPr="006A7935" w:rsidRDefault="001545CC" w:rsidP="003B42F0">
            <w:pPr>
              <w:spacing w:before="60" w:after="60"/>
              <w:rPr>
                <w:rFonts w:cstheme="minorHAnsi"/>
              </w:rPr>
            </w:pPr>
            <w:r w:rsidRPr="006A7935">
              <w:rPr>
                <w:rFonts w:cstheme="minorHAnsi"/>
              </w:rPr>
              <w:t>Longitude_____</w:t>
            </w:r>
          </w:p>
          <w:p w14:paraId="0AED45F1" w14:textId="512DF8FC" w:rsidR="001545CC" w:rsidRPr="006A7935" w:rsidRDefault="001545CC" w:rsidP="003B42F0">
            <w:pPr>
              <w:spacing w:before="60" w:after="60"/>
              <w:rPr>
                <w:rFonts w:cstheme="minorHAnsi"/>
              </w:rPr>
            </w:pPr>
            <w:r w:rsidRPr="006A7935">
              <w:rPr>
                <w:rFonts w:cstheme="minorHAnsi"/>
              </w:rPr>
              <w:t>Latitude ______</w:t>
            </w:r>
          </w:p>
        </w:tc>
        <w:tc>
          <w:tcPr>
            <w:tcW w:w="4770" w:type="dxa"/>
            <w:shd w:val="clear" w:color="auto" w:fill="E7E6E6" w:themeFill="background2"/>
          </w:tcPr>
          <w:p w14:paraId="7952E18A" w14:textId="3F229F71" w:rsidR="001545CC" w:rsidRPr="006A7935" w:rsidRDefault="001545CC" w:rsidP="003B42F0">
            <w:pPr>
              <w:spacing w:before="60" w:after="60"/>
              <w:rPr>
                <w:rFonts w:cstheme="minorHAnsi"/>
              </w:rPr>
            </w:pPr>
            <w:r w:rsidRPr="006A7935">
              <w:rPr>
                <w:rFonts w:cstheme="minorHAnsi"/>
              </w:rPr>
              <w:t>Save a point in the GPS and make sure the coordinates and altitude appear with satisfactory accuracy</w:t>
            </w:r>
          </w:p>
        </w:tc>
      </w:tr>
      <w:tr w:rsidR="001545CC" w:rsidRPr="006A7935" w14:paraId="55E62060" w14:textId="7BA36856" w:rsidTr="001A70F1">
        <w:tc>
          <w:tcPr>
            <w:tcW w:w="3055" w:type="dxa"/>
          </w:tcPr>
          <w:p w14:paraId="78D7B802" w14:textId="77777777" w:rsidR="001545CC" w:rsidRPr="006A7935" w:rsidRDefault="001545CC" w:rsidP="003B42F0">
            <w:pPr>
              <w:spacing w:before="60" w:after="60"/>
              <w:rPr>
                <w:rFonts w:cstheme="minorHAnsi"/>
              </w:rPr>
            </w:pPr>
            <w:r w:rsidRPr="006A7935">
              <w:rPr>
                <w:rFonts w:cstheme="minorHAnsi"/>
              </w:rPr>
              <w:t>Subcounty</w:t>
            </w:r>
          </w:p>
        </w:tc>
        <w:tc>
          <w:tcPr>
            <w:tcW w:w="1800" w:type="dxa"/>
          </w:tcPr>
          <w:p w14:paraId="06BB2E26"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46E69929" w14:textId="4A92A48F"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059951E0" w14:textId="178EA5B8" w:rsidTr="001A70F1">
        <w:tc>
          <w:tcPr>
            <w:tcW w:w="3055" w:type="dxa"/>
          </w:tcPr>
          <w:p w14:paraId="7874E208" w14:textId="77777777" w:rsidR="001545CC" w:rsidRPr="006A7935" w:rsidRDefault="001545CC" w:rsidP="003B42F0">
            <w:pPr>
              <w:spacing w:before="60" w:after="60"/>
              <w:rPr>
                <w:rFonts w:cstheme="minorHAnsi"/>
              </w:rPr>
            </w:pPr>
            <w:r w:rsidRPr="006A7935">
              <w:rPr>
                <w:rFonts w:cstheme="minorHAnsi"/>
              </w:rPr>
              <w:t>Ward</w:t>
            </w:r>
          </w:p>
        </w:tc>
        <w:tc>
          <w:tcPr>
            <w:tcW w:w="1800" w:type="dxa"/>
          </w:tcPr>
          <w:p w14:paraId="371040F9"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567845EE" w14:textId="76BFD903"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46AD8CFC" w14:textId="5F1F9D3E" w:rsidTr="001A70F1">
        <w:tc>
          <w:tcPr>
            <w:tcW w:w="3055" w:type="dxa"/>
          </w:tcPr>
          <w:p w14:paraId="65E6A171" w14:textId="6A8C0FCB" w:rsidR="001545CC" w:rsidRPr="006A7935" w:rsidRDefault="001545CC" w:rsidP="00441011">
            <w:pPr>
              <w:spacing w:before="60" w:after="60"/>
              <w:rPr>
                <w:rFonts w:cstheme="minorHAnsi"/>
                <w:color w:val="000000" w:themeColor="text1"/>
              </w:rPr>
            </w:pPr>
            <w:r w:rsidRPr="006A7935">
              <w:rPr>
                <w:rFonts w:cstheme="minorHAnsi"/>
                <w:color w:val="000000" w:themeColor="text1"/>
                <w:szCs w:val="24"/>
              </w:rPr>
              <w:t>Parish (Uganda) / Location (Kenya)</w:t>
            </w:r>
          </w:p>
        </w:tc>
        <w:tc>
          <w:tcPr>
            <w:tcW w:w="1800" w:type="dxa"/>
          </w:tcPr>
          <w:p w14:paraId="5BCC4630"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5AE02EEF" w14:textId="38F54AD7"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6B3B7750" w14:textId="657577BD" w:rsidTr="001A70F1">
        <w:tc>
          <w:tcPr>
            <w:tcW w:w="3055" w:type="dxa"/>
          </w:tcPr>
          <w:p w14:paraId="0B066875" w14:textId="77777777" w:rsidR="001545CC" w:rsidRPr="006A7935" w:rsidRDefault="001545CC" w:rsidP="003B42F0">
            <w:pPr>
              <w:spacing w:before="60" w:after="60"/>
              <w:rPr>
                <w:rFonts w:cstheme="minorHAnsi"/>
              </w:rPr>
            </w:pPr>
            <w:r w:rsidRPr="006A7935">
              <w:rPr>
                <w:rFonts w:cstheme="minorHAnsi"/>
              </w:rPr>
              <w:t>Language of interview</w:t>
            </w:r>
          </w:p>
        </w:tc>
        <w:tc>
          <w:tcPr>
            <w:tcW w:w="1800" w:type="dxa"/>
          </w:tcPr>
          <w:p w14:paraId="0FE1F9DE" w14:textId="5CBD4CF1"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667F8398" w14:textId="2BB22DBA" w:rsidR="001545CC" w:rsidRPr="006A7935" w:rsidRDefault="00DA4369" w:rsidP="003B42F0">
            <w:pPr>
              <w:spacing w:before="60" w:after="60"/>
              <w:rPr>
                <w:rFonts w:cstheme="minorHAnsi"/>
              </w:rPr>
            </w:pPr>
            <w:r w:rsidRPr="006A7935">
              <w:rPr>
                <w:rFonts w:cstheme="minorHAnsi"/>
              </w:rPr>
              <w:t>Indicate the language mainly used during the interview.</w:t>
            </w:r>
          </w:p>
        </w:tc>
      </w:tr>
      <w:tr w:rsidR="001545CC" w:rsidRPr="006A7935" w14:paraId="0D87B88C" w14:textId="44E85AAD" w:rsidTr="001A70F1">
        <w:tc>
          <w:tcPr>
            <w:tcW w:w="3055" w:type="dxa"/>
          </w:tcPr>
          <w:p w14:paraId="635D24B5" w14:textId="77777777" w:rsidR="001545CC" w:rsidRPr="006A7935" w:rsidRDefault="001545CC" w:rsidP="003B42F0">
            <w:pPr>
              <w:spacing w:before="60" w:after="60"/>
              <w:rPr>
                <w:rFonts w:cstheme="minorHAnsi"/>
              </w:rPr>
            </w:pPr>
            <w:r w:rsidRPr="006A7935">
              <w:rPr>
                <w:rFonts w:cstheme="minorHAnsi"/>
                <w:b/>
              </w:rPr>
              <w:lastRenderedPageBreak/>
              <w:t>For completed interviews</w:t>
            </w:r>
            <w:r w:rsidRPr="006A7935">
              <w:rPr>
                <w:rFonts w:cstheme="minorHAnsi"/>
              </w:rPr>
              <w:t xml:space="preserve">: </w:t>
            </w:r>
          </w:p>
        </w:tc>
        <w:tc>
          <w:tcPr>
            <w:tcW w:w="1800" w:type="dxa"/>
          </w:tcPr>
          <w:p w14:paraId="07561C48" w14:textId="77777777" w:rsidR="001545CC" w:rsidRPr="006A7935" w:rsidRDefault="001545CC" w:rsidP="003B42F0">
            <w:pPr>
              <w:spacing w:before="60" w:after="60"/>
              <w:rPr>
                <w:rFonts w:cstheme="minorHAnsi"/>
              </w:rPr>
            </w:pPr>
          </w:p>
        </w:tc>
        <w:tc>
          <w:tcPr>
            <w:tcW w:w="4770" w:type="dxa"/>
            <w:shd w:val="clear" w:color="auto" w:fill="E7E6E6" w:themeFill="background2"/>
          </w:tcPr>
          <w:p w14:paraId="20EB6D60" w14:textId="41B73AEB" w:rsidR="001545CC" w:rsidRPr="006A7935" w:rsidRDefault="00E20AC5" w:rsidP="003B42F0">
            <w:pPr>
              <w:spacing w:before="60" w:after="60"/>
              <w:rPr>
                <w:rFonts w:cstheme="minorHAnsi"/>
              </w:rPr>
            </w:pPr>
            <w:r w:rsidRPr="006A7935">
              <w:t>Mandatory: name/ code for man / woman, HH code</w:t>
            </w:r>
          </w:p>
        </w:tc>
      </w:tr>
      <w:tr w:rsidR="001545CC" w:rsidRPr="006A7935" w14:paraId="4B664B89" w14:textId="4ABCF15E" w:rsidTr="001A70F1">
        <w:tc>
          <w:tcPr>
            <w:tcW w:w="3055" w:type="dxa"/>
          </w:tcPr>
          <w:p w14:paraId="6F998164" w14:textId="2A02AB6C" w:rsidR="001545CC" w:rsidRPr="00F26861" w:rsidRDefault="001545CC" w:rsidP="003B42F0">
            <w:pPr>
              <w:spacing w:before="60" w:after="60"/>
              <w:rPr>
                <w:rFonts w:cstheme="minorHAnsi"/>
                <w:color w:val="FF0000"/>
              </w:rPr>
            </w:pPr>
            <w:r w:rsidRPr="006A7935">
              <w:rPr>
                <w:rFonts w:cstheme="minorHAnsi"/>
              </w:rPr>
              <w:t xml:space="preserve">Respondent's name – </w:t>
            </w:r>
            <w:r w:rsidR="00F26861" w:rsidRPr="00F26861">
              <w:rPr>
                <w:rFonts w:cstheme="minorHAnsi"/>
                <w:highlight w:val="yellow"/>
              </w:rPr>
              <w:t>Household head</w:t>
            </w:r>
          </w:p>
        </w:tc>
        <w:tc>
          <w:tcPr>
            <w:tcW w:w="1800" w:type="dxa"/>
          </w:tcPr>
          <w:p w14:paraId="6F05C513" w14:textId="77777777" w:rsidR="001545CC" w:rsidRPr="006A7935" w:rsidRDefault="001545CC" w:rsidP="003B42F0">
            <w:pPr>
              <w:spacing w:before="60" w:after="60"/>
              <w:rPr>
                <w:rFonts w:cstheme="minorHAnsi"/>
              </w:rPr>
            </w:pPr>
            <w:r w:rsidRPr="006A7935">
              <w:rPr>
                <w:rFonts w:cstheme="minorHAnsi"/>
              </w:rPr>
              <w:t>_________</w:t>
            </w:r>
          </w:p>
        </w:tc>
        <w:tc>
          <w:tcPr>
            <w:tcW w:w="4770" w:type="dxa"/>
            <w:shd w:val="clear" w:color="auto" w:fill="E7E6E6" w:themeFill="background2"/>
          </w:tcPr>
          <w:p w14:paraId="4D84768B" w14:textId="5E68C856" w:rsidR="001545CC" w:rsidRPr="006A7935" w:rsidRDefault="00DA4369" w:rsidP="00046DBF">
            <w:pPr>
              <w:spacing w:before="60" w:after="60"/>
              <w:rPr>
                <w:rFonts w:cstheme="minorHAnsi"/>
              </w:rPr>
            </w:pPr>
            <w:r w:rsidRPr="006A7935">
              <w:rPr>
                <w:rFonts w:cstheme="minorHAnsi"/>
              </w:rPr>
              <w:t xml:space="preserve">Name of the male respondent in the </w:t>
            </w:r>
            <w:r w:rsidR="00046DBF" w:rsidRPr="006A7935">
              <w:rPr>
                <w:rFonts w:cstheme="minorHAnsi"/>
              </w:rPr>
              <w:t>HH</w:t>
            </w:r>
            <w:r w:rsidR="00D25154" w:rsidRPr="006A7935">
              <w:rPr>
                <w:rFonts w:cstheme="minorHAnsi"/>
              </w:rPr>
              <w:t xml:space="preserve">. </w:t>
            </w:r>
            <w:r w:rsidR="00046DBF" w:rsidRPr="006A7935">
              <w:rPr>
                <w:rFonts w:cstheme="minorHAnsi"/>
              </w:rPr>
              <w:t xml:space="preserve"> </w:t>
            </w:r>
            <w:r w:rsidR="00D25154" w:rsidRPr="006A7935">
              <w:rPr>
                <w:rFonts w:cstheme="minorHAnsi"/>
              </w:rPr>
              <w:t xml:space="preserve">He </w:t>
            </w:r>
            <w:r w:rsidRPr="006A7935">
              <w:rPr>
                <w:rFonts w:cstheme="minorHAnsi"/>
              </w:rPr>
              <w:t>should be in reproductive age and preferably have a young child &lt;5 yrs.</w:t>
            </w:r>
          </w:p>
        </w:tc>
      </w:tr>
      <w:tr w:rsidR="001715DC" w:rsidRPr="006A7935" w14:paraId="36F9FD4A" w14:textId="6DC492B4" w:rsidTr="001A70F1">
        <w:tc>
          <w:tcPr>
            <w:tcW w:w="3055" w:type="dxa"/>
          </w:tcPr>
          <w:p w14:paraId="34E043BA" w14:textId="234CC665" w:rsidR="001715DC" w:rsidRPr="006A7935" w:rsidRDefault="001715DC" w:rsidP="001715DC">
            <w:pPr>
              <w:spacing w:before="60" w:after="60"/>
              <w:rPr>
                <w:rFonts w:cstheme="minorHAnsi"/>
              </w:rPr>
            </w:pPr>
            <w:r w:rsidRPr="006A7935">
              <w:rPr>
                <w:rFonts w:cstheme="minorHAnsi"/>
              </w:rPr>
              <w:t xml:space="preserve">Respondent's ID – </w:t>
            </w:r>
            <w:r w:rsidR="00F26861" w:rsidRPr="00F26861">
              <w:rPr>
                <w:rFonts w:cstheme="minorHAnsi"/>
                <w:highlight w:val="yellow"/>
              </w:rPr>
              <w:t>Household head</w:t>
            </w:r>
          </w:p>
          <w:p w14:paraId="2E6C9452" w14:textId="2F492470" w:rsidR="009C61C3" w:rsidRPr="006A7935" w:rsidRDefault="001B7A25" w:rsidP="001715DC">
            <w:pPr>
              <w:spacing w:before="60" w:after="60"/>
              <w:rPr>
                <w:rFonts w:cstheme="minorHAnsi"/>
                <w:i/>
                <w:iCs/>
              </w:rPr>
            </w:pPr>
            <w:r w:rsidRPr="006A7935">
              <w:rPr>
                <w:rFonts w:cstheme="minorHAnsi"/>
                <w:i/>
                <w:iCs/>
              </w:rPr>
              <w:t>Should be 01</w:t>
            </w:r>
          </w:p>
        </w:tc>
        <w:tc>
          <w:tcPr>
            <w:tcW w:w="1800" w:type="dxa"/>
          </w:tcPr>
          <w:p w14:paraId="1682E78E" w14:textId="49E99E91" w:rsidR="001715DC" w:rsidRPr="006A7935" w:rsidRDefault="001715DC" w:rsidP="001715DC">
            <w:pPr>
              <w:spacing w:before="60" w:after="60"/>
              <w:rPr>
                <w:rFonts w:cstheme="minorHAnsi"/>
              </w:rPr>
            </w:pPr>
            <w:r w:rsidRPr="006A7935">
              <w:rPr>
                <w:rFonts w:cstheme="minorHAnsi"/>
              </w:rPr>
              <w:t xml:space="preserve">Code </w:t>
            </w:r>
          </w:p>
        </w:tc>
        <w:tc>
          <w:tcPr>
            <w:tcW w:w="4770" w:type="dxa"/>
            <w:shd w:val="clear" w:color="auto" w:fill="E7E6E6" w:themeFill="background2"/>
          </w:tcPr>
          <w:p w14:paraId="3A84DCB6" w14:textId="77777777" w:rsidR="001715DC" w:rsidRPr="006A7935" w:rsidRDefault="001715DC" w:rsidP="001715DC">
            <w:pPr>
              <w:spacing w:before="60" w:after="60"/>
              <w:rPr>
                <w:rFonts w:cstheme="minorHAnsi"/>
              </w:rPr>
            </w:pPr>
            <w:r w:rsidRPr="006A7935">
              <w:rPr>
                <w:rFonts w:cstheme="minorHAnsi"/>
              </w:rPr>
              <w:t>Code for the respondent according to the format describe above</w:t>
            </w:r>
            <w:r w:rsidR="00182DBA" w:rsidRPr="006A7935">
              <w:rPr>
                <w:rFonts w:cstheme="minorHAnsi"/>
              </w:rPr>
              <w:t>.</w:t>
            </w:r>
          </w:p>
          <w:p w14:paraId="186C5B14" w14:textId="77777777" w:rsidR="00182DBA" w:rsidRPr="006A7935" w:rsidRDefault="00182DBA" w:rsidP="001715DC">
            <w:pPr>
              <w:spacing w:before="60" w:after="60"/>
              <w:rPr>
                <w:rFonts w:cstheme="minorHAnsi"/>
              </w:rPr>
            </w:pPr>
          </w:p>
          <w:p w14:paraId="1596711E" w14:textId="77777777" w:rsidR="00182DBA" w:rsidRPr="006A7935" w:rsidRDefault="00182DBA" w:rsidP="001715DC">
            <w:pPr>
              <w:spacing w:before="60" w:after="60"/>
              <w:rPr>
                <w:rFonts w:cstheme="minorHAnsi"/>
                <w:szCs w:val="24"/>
              </w:rPr>
            </w:pPr>
            <w:r w:rsidRPr="006A7935">
              <w:rPr>
                <w:rFonts w:cstheme="minorHAnsi"/>
                <w:szCs w:val="24"/>
              </w:rPr>
              <w:t>If the household head is female, she should have code 01 and answer all the male questions. If she is also the mother/caretaker of the index child, she should also answer the questions of the female. If not being the mother/caretaker of the index child, the mother/female caretaker should be asked to answer questions in section J and questions related to the index child in section K.</w:t>
            </w:r>
          </w:p>
          <w:p w14:paraId="50C81DC1" w14:textId="77777777" w:rsidR="00182DBA" w:rsidRPr="006A7935" w:rsidRDefault="00182DBA" w:rsidP="001715DC">
            <w:pPr>
              <w:spacing w:before="60" w:after="60"/>
              <w:rPr>
                <w:rFonts w:cstheme="minorHAnsi"/>
                <w:sz w:val="20"/>
              </w:rPr>
            </w:pPr>
          </w:p>
          <w:p w14:paraId="293CE5EC" w14:textId="2DB81749" w:rsidR="00182DBA" w:rsidRPr="006A7935" w:rsidRDefault="00182DBA" w:rsidP="002905E4">
            <w:pPr>
              <w:spacing w:before="60" w:after="60"/>
              <w:rPr>
                <w:rFonts w:cstheme="minorHAnsi"/>
              </w:rPr>
            </w:pPr>
            <w:r w:rsidRPr="006A7935">
              <w:rPr>
                <w:rFonts w:cstheme="minorHAnsi"/>
              </w:rPr>
              <w:t>If there is only a female respondent available in a male headed household, ask the female to decide if she could also answer the male part or if it should be another male member in the household to answer these questions. Make a note regarding who answered the questions in the “other comments” field under section A “Meta data”. The male head who is away should still be numbered 01.</w:t>
            </w:r>
          </w:p>
        </w:tc>
      </w:tr>
    </w:tbl>
    <w:p w14:paraId="7DDC9D76" w14:textId="4AF0EE69" w:rsidR="001A70F1" w:rsidRPr="006A7935" w:rsidRDefault="001A70F1"/>
    <w:p w14:paraId="09EB50D2" w14:textId="1F9D90AB" w:rsidR="0098303E" w:rsidRPr="006A7935" w:rsidRDefault="0098303E" w:rsidP="00374AEA">
      <w:pPr>
        <w:spacing w:after="0"/>
        <w:rPr>
          <w:rFonts w:cstheme="minorHAnsi"/>
          <w:b/>
          <w:sz w:val="24"/>
          <w:szCs w:val="24"/>
        </w:rPr>
      </w:pPr>
    </w:p>
    <w:tbl>
      <w:tblPr>
        <w:tblStyle w:val="TableGrid"/>
        <w:tblW w:w="9535" w:type="dxa"/>
        <w:tblLook w:val="04A0" w:firstRow="1" w:lastRow="0" w:firstColumn="1" w:lastColumn="0" w:noHBand="0" w:noVBand="1"/>
      </w:tblPr>
      <w:tblGrid>
        <w:gridCol w:w="2404"/>
        <w:gridCol w:w="4161"/>
        <w:gridCol w:w="2970"/>
      </w:tblGrid>
      <w:tr w:rsidR="0036795F" w:rsidRPr="006A7935" w14:paraId="2F4276AC" w14:textId="77777777" w:rsidTr="005A7756">
        <w:trPr>
          <w:trHeight w:val="429"/>
        </w:trPr>
        <w:tc>
          <w:tcPr>
            <w:tcW w:w="2404" w:type="dxa"/>
          </w:tcPr>
          <w:p w14:paraId="5695841F" w14:textId="77777777" w:rsidR="0036795F" w:rsidRPr="006A7935" w:rsidRDefault="0036795F" w:rsidP="00121050">
            <w:pPr>
              <w:spacing w:after="0"/>
              <w:rPr>
                <w:rFonts w:cstheme="minorHAnsi"/>
                <w:color w:val="000000" w:themeColor="text1"/>
                <w:szCs w:val="24"/>
              </w:rPr>
            </w:pPr>
          </w:p>
        </w:tc>
        <w:tc>
          <w:tcPr>
            <w:tcW w:w="4161" w:type="dxa"/>
          </w:tcPr>
          <w:p w14:paraId="40FA8349" w14:textId="77777777" w:rsidR="0036795F" w:rsidRPr="006A7935" w:rsidRDefault="0036795F" w:rsidP="00121050">
            <w:pPr>
              <w:spacing w:after="0"/>
              <w:rPr>
                <w:rFonts w:cstheme="minorHAnsi"/>
                <w:color w:val="000000" w:themeColor="text1"/>
                <w:szCs w:val="24"/>
              </w:rPr>
            </w:pPr>
          </w:p>
        </w:tc>
        <w:tc>
          <w:tcPr>
            <w:tcW w:w="2970" w:type="dxa"/>
            <w:shd w:val="clear" w:color="auto" w:fill="E7E6E6" w:themeFill="background2"/>
          </w:tcPr>
          <w:p w14:paraId="658B622E" w14:textId="2BCAD36E" w:rsidR="0036795F" w:rsidRPr="006A7935" w:rsidRDefault="0036795F" w:rsidP="00121050">
            <w:pPr>
              <w:spacing w:after="0"/>
              <w:rPr>
                <w:rFonts w:cstheme="minorHAnsi"/>
                <w:b/>
                <w:color w:val="000000" w:themeColor="text1"/>
                <w:szCs w:val="24"/>
              </w:rPr>
            </w:pPr>
            <w:r w:rsidRPr="006A7935">
              <w:rPr>
                <w:rFonts w:cstheme="minorHAnsi"/>
                <w:b/>
                <w:color w:val="000000" w:themeColor="text1"/>
                <w:szCs w:val="24"/>
              </w:rPr>
              <w:t>Explanation</w:t>
            </w:r>
          </w:p>
        </w:tc>
      </w:tr>
      <w:tr w:rsidR="0036795F" w:rsidRPr="006A7935" w14:paraId="7FAFE939" w14:textId="6CEC3BA1" w:rsidTr="005A7756">
        <w:trPr>
          <w:trHeight w:val="429"/>
        </w:trPr>
        <w:tc>
          <w:tcPr>
            <w:tcW w:w="2404" w:type="dxa"/>
          </w:tcPr>
          <w:p w14:paraId="61D8211D" w14:textId="77777777"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Other comments</w:t>
            </w:r>
          </w:p>
        </w:tc>
        <w:tc>
          <w:tcPr>
            <w:tcW w:w="4161" w:type="dxa"/>
          </w:tcPr>
          <w:p w14:paraId="3B7B2E67" w14:textId="325A75C2"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____________________</w:t>
            </w:r>
          </w:p>
        </w:tc>
        <w:tc>
          <w:tcPr>
            <w:tcW w:w="2970" w:type="dxa"/>
            <w:shd w:val="clear" w:color="auto" w:fill="E7E6E6" w:themeFill="background2"/>
          </w:tcPr>
          <w:p w14:paraId="3DB891F0" w14:textId="11ECCCDB"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Any other information of interest</w:t>
            </w:r>
            <w:r w:rsidR="005A7756" w:rsidRPr="006A7935">
              <w:rPr>
                <w:rFonts w:cstheme="minorHAnsi"/>
                <w:color w:val="000000" w:themeColor="text1"/>
                <w:szCs w:val="24"/>
              </w:rPr>
              <w:t xml:space="preserve"> about the interview</w:t>
            </w:r>
          </w:p>
        </w:tc>
      </w:tr>
    </w:tbl>
    <w:p w14:paraId="0F8AB960" w14:textId="77777777" w:rsidR="00670785" w:rsidRPr="006A7935" w:rsidRDefault="00670785" w:rsidP="00D27E61">
      <w:pPr>
        <w:spacing w:before="120" w:after="0"/>
        <w:rPr>
          <w:rFonts w:cstheme="minorHAnsi"/>
          <w:b/>
          <w:sz w:val="24"/>
          <w:szCs w:val="24"/>
        </w:rPr>
      </w:pPr>
    </w:p>
    <w:p w14:paraId="2102D2DC" w14:textId="77777777" w:rsidR="00670785" w:rsidRPr="006A7935" w:rsidRDefault="0015233B" w:rsidP="00D27E61">
      <w:pPr>
        <w:spacing w:before="120" w:after="0"/>
        <w:rPr>
          <w:rFonts w:cstheme="minorHAnsi"/>
          <w:b/>
          <w:sz w:val="24"/>
          <w:szCs w:val="24"/>
        </w:rPr>
      </w:pPr>
      <w:r w:rsidRPr="006A7935">
        <w:rPr>
          <w:rFonts w:cstheme="minorHAnsi"/>
          <w:b/>
          <w:sz w:val="24"/>
          <w:szCs w:val="24"/>
        </w:rPr>
        <w:t>================================================================================</w:t>
      </w:r>
    </w:p>
    <w:p w14:paraId="44F29B06" w14:textId="77777777" w:rsidR="00670785" w:rsidRPr="006A7935" w:rsidRDefault="00670785" w:rsidP="00D27E61">
      <w:pPr>
        <w:spacing w:before="120" w:after="0"/>
        <w:rPr>
          <w:rFonts w:cstheme="minorHAnsi"/>
          <w:b/>
          <w:sz w:val="24"/>
          <w:szCs w:val="24"/>
        </w:rPr>
      </w:pPr>
    </w:p>
    <w:p w14:paraId="0BDC08A4" w14:textId="3AB14C9D" w:rsidR="000A1DD8" w:rsidRPr="006A7935" w:rsidRDefault="000A1DD8" w:rsidP="00D27E61">
      <w:pPr>
        <w:spacing w:before="120" w:after="0"/>
        <w:rPr>
          <w:rFonts w:cstheme="minorHAnsi"/>
          <w:b/>
          <w:sz w:val="24"/>
          <w:szCs w:val="24"/>
        </w:rPr>
      </w:pPr>
    </w:p>
    <w:p w14:paraId="645658D7" w14:textId="77777777" w:rsidR="00EA473E" w:rsidRDefault="00EA473E">
      <w:pPr>
        <w:spacing w:after="160" w:line="259" w:lineRule="auto"/>
        <w:rPr>
          <w:rFonts w:cstheme="minorHAnsi"/>
          <w:b/>
          <w:i/>
          <w:color w:val="C00000"/>
          <w:sz w:val="36"/>
          <w:szCs w:val="24"/>
        </w:rPr>
      </w:pPr>
      <w:r>
        <w:rPr>
          <w:rFonts w:cstheme="minorHAnsi"/>
          <w:b/>
          <w:i/>
          <w:color w:val="C00000"/>
          <w:sz w:val="36"/>
          <w:szCs w:val="24"/>
        </w:rPr>
        <w:br w:type="page"/>
      </w:r>
    </w:p>
    <w:p w14:paraId="517E85EE" w14:textId="07690E4D" w:rsidR="00235588" w:rsidRPr="006A7935" w:rsidRDefault="00235588" w:rsidP="00235588">
      <w:pPr>
        <w:spacing w:after="0"/>
        <w:jc w:val="center"/>
        <w:rPr>
          <w:rFonts w:cstheme="minorHAnsi"/>
          <w:b/>
          <w:i/>
          <w:color w:val="C00000"/>
          <w:sz w:val="36"/>
          <w:szCs w:val="24"/>
        </w:rPr>
      </w:pPr>
      <w:r w:rsidRPr="006A7935">
        <w:rPr>
          <w:rFonts w:cstheme="minorHAnsi"/>
          <w:b/>
          <w:i/>
          <w:color w:val="C00000"/>
          <w:sz w:val="36"/>
          <w:szCs w:val="24"/>
        </w:rPr>
        <w:lastRenderedPageBreak/>
        <w:t>****************************************</w:t>
      </w:r>
    </w:p>
    <w:p w14:paraId="7DE4EC99" w14:textId="75B79178" w:rsidR="00235588" w:rsidRPr="006A7935" w:rsidRDefault="00235588" w:rsidP="00235588">
      <w:pPr>
        <w:spacing w:after="0"/>
        <w:jc w:val="center"/>
        <w:rPr>
          <w:rFonts w:cstheme="minorHAnsi"/>
          <w:b/>
          <w:i/>
          <w:color w:val="C00000"/>
          <w:sz w:val="36"/>
          <w:szCs w:val="24"/>
        </w:rPr>
      </w:pPr>
      <w:r w:rsidRPr="006A7935">
        <w:rPr>
          <w:rFonts w:cstheme="minorHAnsi"/>
          <w:b/>
          <w:i/>
          <w:color w:val="C00000"/>
          <w:sz w:val="36"/>
          <w:szCs w:val="24"/>
        </w:rPr>
        <w:t>PART 1 – MALE</w:t>
      </w:r>
    </w:p>
    <w:p w14:paraId="5255B46C" w14:textId="77777777" w:rsidR="00235588" w:rsidRPr="006A7935" w:rsidRDefault="00235588" w:rsidP="00235588">
      <w:pPr>
        <w:spacing w:after="0"/>
        <w:jc w:val="center"/>
        <w:rPr>
          <w:rFonts w:cstheme="minorHAnsi"/>
          <w:b/>
          <w:i/>
          <w:strike/>
          <w:color w:val="C00000"/>
          <w:sz w:val="36"/>
          <w:szCs w:val="24"/>
        </w:rPr>
      </w:pPr>
      <w:r w:rsidRPr="006A7935">
        <w:rPr>
          <w:rFonts w:cstheme="minorHAnsi"/>
          <w:b/>
          <w:i/>
          <w:color w:val="C00000"/>
          <w:sz w:val="36"/>
          <w:szCs w:val="24"/>
        </w:rPr>
        <w:t>****************************************</w:t>
      </w:r>
    </w:p>
    <w:p w14:paraId="4ED3C96E" w14:textId="77777777" w:rsidR="00C4580B" w:rsidRPr="006A7935" w:rsidRDefault="00C4580B" w:rsidP="00C4580B">
      <w:pPr>
        <w:spacing w:after="0"/>
        <w:ind w:left="-6"/>
        <w:rPr>
          <w:rFonts w:cstheme="minorHAnsi"/>
          <w:b/>
          <w:color w:val="000000" w:themeColor="text1"/>
          <w:sz w:val="28"/>
          <w:szCs w:val="28"/>
        </w:rPr>
      </w:pPr>
      <w:r w:rsidRPr="006A7935">
        <w:rPr>
          <w:rFonts w:cstheme="minorHAnsi"/>
          <w:b/>
          <w:color w:val="000000" w:themeColor="text1"/>
          <w:sz w:val="28"/>
          <w:szCs w:val="28"/>
        </w:rPr>
        <w:t>This text for explaining Section A + B.</w:t>
      </w:r>
    </w:p>
    <w:p w14:paraId="2DE365E4" w14:textId="019CDFD2" w:rsidR="00C4580B" w:rsidRPr="006A7935" w:rsidRDefault="00C4580B" w:rsidP="00C4580B">
      <w:pPr>
        <w:jc w:val="both"/>
        <w:rPr>
          <w:b/>
          <w:i/>
          <w:color w:val="000000" w:themeColor="text1"/>
          <w:sz w:val="24"/>
          <w:szCs w:val="24"/>
        </w:rPr>
      </w:pPr>
      <w:r w:rsidRPr="006A7935">
        <w:rPr>
          <w:b/>
          <w:i/>
          <w:color w:val="000000" w:themeColor="text1"/>
          <w:sz w:val="24"/>
          <w:szCs w:val="24"/>
        </w:rPr>
        <w:t xml:space="preserve">[Enumerator: I would like to start with </w:t>
      </w:r>
      <w:r w:rsidR="00280A42" w:rsidRPr="006A7935">
        <w:rPr>
          <w:b/>
          <w:i/>
          <w:color w:val="000000" w:themeColor="text1"/>
          <w:sz w:val="24"/>
          <w:szCs w:val="24"/>
        </w:rPr>
        <w:t xml:space="preserve">a few questions to you </w:t>
      </w:r>
      <w:r w:rsidRPr="006A7935">
        <w:rPr>
          <w:b/>
          <w:i/>
          <w:color w:val="000000" w:themeColor="text1"/>
          <w:sz w:val="24"/>
          <w:szCs w:val="24"/>
        </w:rPr>
        <w:t>(male) head of the household.]</w:t>
      </w:r>
    </w:p>
    <w:p w14:paraId="306E815A" w14:textId="721C8183" w:rsidR="00BC1334" w:rsidRPr="006A7935" w:rsidRDefault="00BC1334" w:rsidP="00337B61">
      <w:pPr>
        <w:pStyle w:val="Heading1"/>
      </w:pPr>
      <w:r w:rsidRPr="006A7935">
        <w:t xml:space="preserve">Socio-Demographics </w:t>
      </w:r>
      <w:r w:rsidRPr="006A7935">
        <w:rPr>
          <w:rFonts w:eastAsiaTheme="minorHAnsi"/>
          <w:noProof/>
          <w:color w:val="002060"/>
          <w:sz w:val="28"/>
          <w:szCs w:val="28"/>
        </w:rPr>
        <w:t>BASELINE + FOLLOW-UP</w:t>
      </w:r>
    </w:p>
    <w:tbl>
      <w:tblPr>
        <w:tblStyle w:val="TableGrid"/>
        <w:tblW w:w="5000" w:type="pct"/>
        <w:tblLook w:val="04A0" w:firstRow="1" w:lastRow="0" w:firstColumn="1" w:lastColumn="0" w:noHBand="0" w:noVBand="1"/>
      </w:tblPr>
      <w:tblGrid>
        <w:gridCol w:w="5260"/>
        <w:gridCol w:w="1726"/>
        <w:gridCol w:w="2634"/>
      </w:tblGrid>
      <w:tr w:rsidR="0036795F" w:rsidRPr="006A7935" w14:paraId="3B9D8913" w14:textId="647EADC1" w:rsidTr="00391B23">
        <w:tc>
          <w:tcPr>
            <w:tcW w:w="2734" w:type="pct"/>
            <w:tcBorders>
              <w:top w:val="single" w:sz="4" w:space="0" w:color="auto"/>
              <w:left w:val="single" w:sz="4" w:space="0" w:color="auto"/>
              <w:bottom w:val="single" w:sz="4" w:space="0" w:color="auto"/>
              <w:right w:val="single" w:sz="4" w:space="0" w:color="auto"/>
            </w:tcBorders>
            <w:hideMark/>
          </w:tcPr>
          <w:p w14:paraId="1A652407" w14:textId="77777777" w:rsidR="0036795F" w:rsidRPr="006A7935" w:rsidRDefault="0036795F" w:rsidP="00E71E03">
            <w:pPr>
              <w:spacing w:after="0"/>
              <w:rPr>
                <w:rFonts w:cstheme="minorHAnsi"/>
                <w:b/>
                <w:szCs w:val="24"/>
                <w:lang w:val="en-US"/>
              </w:rPr>
            </w:pPr>
            <w:r w:rsidRPr="006A7935">
              <w:rPr>
                <w:rFonts w:cstheme="minorHAnsi"/>
                <w:b/>
                <w:szCs w:val="24"/>
                <w:lang w:val="en-US"/>
              </w:rPr>
              <w:t>Question</w:t>
            </w:r>
          </w:p>
        </w:tc>
        <w:tc>
          <w:tcPr>
            <w:tcW w:w="897" w:type="pct"/>
            <w:tcBorders>
              <w:top w:val="single" w:sz="4" w:space="0" w:color="auto"/>
              <w:left w:val="single" w:sz="4" w:space="0" w:color="auto"/>
              <w:bottom w:val="single" w:sz="4" w:space="0" w:color="auto"/>
              <w:right w:val="single" w:sz="4" w:space="0" w:color="auto"/>
            </w:tcBorders>
            <w:hideMark/>
          </w:tcPr>
          <w:p w14:paraId="3523DB36" w14:textId="77777777" w:rsidR="0036795F" w:rsidRPr="006A7935" w:rsidRDefault="0036795F" w:rsidP="00E71E03">
            <w:pPr>
              <w:spacing w:after="0"/>
              <w:rPr>
                <w:rFonts w:cstheme="minorHAnsi"/>
                <w:b/>
                <w:szCs w:val="24"/>
                <w:lang w:val="en-US"/>
              </w:rPr>
            </w:pPr>
            <w:r w:rsidRPr="006A7935">
              <w:rPr>
                <w:rFonts w:cstheme="minorHAnsi"/>
                <w:b/>
                <w:szCs w:val="24"/>
                <w:lang w:val="en-US"/>
              </w:rPr>
              <w:t>Categories / details</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6ADCBF65" w14:textId="2F1FA089" w:rsidR="0036795F" w:rsidRPr="006A7935" w:rsidRDefault="0036795F" w:rsidP="00E71E03">
            <w:pPr>
              <w:spacing w:after="0"/>
              <w:rPr>
                <w:rFonts w:cstheme="minorHAnsi"/>
                <w:b/>
                <w:szCs w:val="24"/>
                <w:lang w:val="en-US"/>
              </w:rPr>
            </w:pPr>
            <w:r w:rsidRPr="006A7935">
              <w:rPr>
                <w:rFonts w:cstheme="minorHAnsi"/>
                <w:b/>
                <w:szCs w:val="24"/>
                <w:lang w:val="en-US"/>
              </w:rPr>
              <w:t>Explanation</w:t>
            </w:r>
          </w:p>
        </w:tc>
      </w:tr>
      <w:tr w:rsidR="0036795F" w:rsidRPr="006A7935" w14:paraId="15E380C2" w14:textId="31A77051" w:rsidTr="00391B23">
        <w:trPr>
          <w:trHeight w:val="1409"/>
        </w:trPr>
        <w:tc>
          <w:tcPr>
            <w:tcW w:w="2734" w:type="pct"/>
            <w:tcBorders>
              <w:top w:val="single" w:sz="4" w:space="0" w:color="auto"/>
              <w:left w:val="single" w:sz="4" w:space="0" w:color="auto"/>
              <w:bottom w:val="single" w:sz="4" w:space="0" w:color="auto"/>
              <w:right w:val="single" w:sz="4" w:space="0" w:color="auto"/>
            </w:tcBorders>
            <w:hideMark/>
          </w:tcPr>
          <w:p w14:paraId="25A06B4E" w14:textId="77777777" w:rsidR="0036795F" w:rsidRPr="006A7935" w:rsidRDefault="0036795F" w:rsidP="00E71E03">
            <w:pPr>
              <w:spacing w:after="0"/>
              <w:rPr>
                <w:rFonts w:cstheme="minorHAnsi"/>
                <w:szCs w:val="24"/>
                <w:lang w:val="en-US"/>
              </w:rPr>
            </w:pPr>
            <w:r w:rsidRPr="006A7935">
              <w:rPr>
                <w:rFonts w:cstheme="minorHAnsi"/>
                <w:szCs w:val="24"/>
                <w:lang w:val="en-US"/>
              </w:rPr>
              <w:t xml:space="preserve">Household type </w:t>
            </w:r>
          </w:p>
          <w:p w14:paraId="16415B2B"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01=Male headed </w:t>
            </w:r>
          </w:p>
          <w:p w14:paraId="64532D34"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03=Female headed </w:t>
            </w:r>
          </w:p>
          <w:p w14:paraId="65FA00A6" w14:textId="77777777" w:rsidR="0036795F" w:rsidRPr="006A7935" w:rsidRDefault="0036795F" w:rsidP="00E71E03">
            <w:pPr>
              <w:spacing w:after="0"/>
              <w:rPr>
                <w:rFonts w:cstheme="minorHAnsi"/>
                <w:i/>
                <w:szCs w:val="24"/>
                <w:lang w:val="en-US"/>
              </w:rPr>
            </w:pPr>
            <w:r w:rsidRPr="006A7935">
              <w:rPr>
                <w:rFonts w:cstheme="minorHAnsi"/>
                <w:i/>
                <w:szCs w:val="24"/>
                <w:lang w:val="en-US"/>
              </w:rPr>
              <w:t>06=Child headed (age 18 or under)/Orphan  - if yes: who supports (e.g. neighbor)</w:t>
            </w:r>
          </w:p>
          <w:p w14:paraId="42F7DB90" w14:textId="77777777" w:rsidR="0036795F" w:rsidRPr="006A7935" w:rsidRDefault="0036795F" w:rsidP="00E71E03">
            <w:pPr>
              <w:spacing w:after="0"/>
              <w:rPr>
                <w:rFonts w:cstheme="minorHAnsi"/>
                <w:szCs w:val="24"/>
                <w:lang w:val="en-US"/>
              </w:rPr>
            </w:pPr>
            <w:r w:rsidRPr="006A7935">
              <w:rPr>
                <w:rFonts w:cstheme="minorHAnsi"/>
                <w:i/>
                <w:szCs w:val="24"/>
                <w:lang w:val="en-US"/>
              </w:rPr>
              <w:t xml:space="preserve">96=Other, specify </w:t>
            </w:r>
          </w:p>
        </w:tc>
        <w:tc>
          <w:tcPr>
            <w:tcW w:w="897" w:type="pct"/>
            <w:tcBorders>
              <w:top w:val="single" w:sz="4" w:space="0" w:color="auto"/>
              <w:left w:val="single" w:sz="4" w:space="0" w:color="auto"/>
              <w:bottom w:val="single" w:sz="4" w:space="0" w:color="auto"/>
              <w:right w:val="single" w:sz="4" w:space="0" w:color="auto"/>
            </w:tcBorders>
          </w:tcPr>
          <w:p w14:paraId="39AEF56F" w14:textId="77777777" w:rsidR="0036795F" w:rsidRPr="006A7935" w:rsidRDefault="0036795F" w:rsidP="00E71E03">
            <w:pPr>
              <w:spacing w:after="0"/>
              <w:rPr>
                <w:rFonts w:cstheme="minorHAnsi"/>
                <w:i/>
                <w:szCs w:val="24"/>
                <w:lang w:val="en-US"/>
              </w:rPr>
            </w:pPr>
          </w:p>
          <w:p w14:paraId="52F51962" w14:textId="77777777" w:rsidR="0036795F" w:rsidRPr="006A7935" w:rsidRDefault="0036795F" w:rsidP="00E71E03">
            <w:pPr>
              <w:spacing w:after="0"/>
              <w:rPr>
                <w:rFonts w:cstheme="minorHAnsi"/>
                <w:i/>
                <w:szCs w:val="24"/>
                <w:lang w:val="en-US"/>
              </w:rPr>
            </w:pPr>
            <w:r w:rsidRPr="006A7935">
              <w:rPr>
                <w:rFonts w:cstheme="minorHAnsi"/>
                <w:i/>
                <w:szCs w:val="24"/>
                <w:lang w:val="en-US"/>
              </w:rPr>
              <w:t>Enter number</w:t>
            </w:r>
          </w:p>
          <w:p w14:paraId="4B4DF933" w14:textId="77777777" w:rsidR="00EE4646" w:rsidRPr="006A7935" w:rsidRDefault="00EE4646" w:rsidP="00E71E03">
            <w:pPr>
              <w:spacing w:after="0"/>
              <w:rPr>
                <w:rFonts w:cstheme="minorHAnsi"/>
                <w:i/>
                <w:szCs w:val="24"/>
                <w:lang w:val="en-US"/>
              </w:rPr>
            </w:pPr>
          </w:p>
          <w:p w14:paraId="080A802A" w14:textId="1AB4F465" w:rsidR="00EE4646" w:rsidRPr="006A7935" w:rsidRDefault="00EE4646" w:rsidP="00E71E03">
            <w:pPr>
              <w:spacing w:after="0"/>
              <w:rPr>
                <w:rFonts w:cstheme="minorHAnsi"/>
                <w:i/>
                <w:szCs w:val="24"/>
                <w:lang w:val="en-US"/>
              </w:rPr>
            </w:pPr>
            <w:r w:rsidRPr="006A7935">
              <w:rPr>
                <w:rFonts w:cstheme="minorHAnsi"/>
                <w:i/>
                <w:szCs w:val="24"/>
                <w:lang w:val="en-US"/>
              </w:rPr>
              <w:t xml:space="preserve">____ (support for child headed </w:t>
            </w:r>
            <w:r w:rsidR="003F66B6" w:rsidRPr="006A7935">
              <w:rPr>
                <w:rFonts w:cstheme="minorHAnsi"/>
                <w:i/>
                <w:szCs w:val="24"/>
                <w:lang w:val="en-US"/>
              </w:rPr>
              <w:t>HH)</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3364E733" w14:textId="77777777" w:rsidR="0036795F" w:rsidRPr="006A7935" w:rsidRDefault="0036795F" w:rsidP="00E71E03">
            <w:pPr>
              <w:spacing w:after="0"/>
              <w:rPr>
                <w:rFonts w:cstheme="minorHAnsi"/>
                <w:sz w:val="20"/>
                <w:szCs w:val="20"/>
                <w:lang w:val="en-US"/>
              </w:rPr>
            </w:pPr>
            <w:r w:rsidRPr="006A7935">
              <w:rPr>
                <w:rFonts w:cstheme="minorHAnsi"/>
                <w:sz w:val="20"/>
                <w:szCs w:val="20"/>
                <w:lang w:val="en-US"/>
              </w:rPr>
              <w:t>Enter the correct code and in case of other you need to write an explanation</w:t>
            </w:r>
          </w:p>
          <w:p w14:paraId="29E05C8B" w14:textId="77777777" w:rsidR="003F66B6" w:rsidRPr="006A7935" w:rsidRDefault="003F66B6" w:rsidP="00E71E03">
            <w:pPr>
              <w:spacing w:after="0"/>
              <w:rPr>
                <w:rFonts w:cstheme="minorHAnsi"/>
                <w:sz w:val="20"/>
                <w:szCs w:val="20"/>
                <w:lang w:val="en-US"/>
              </w:rPr>
            </w:pPr>
          </w:p>
          <w:p w14:paraId="7F8C992E" w14:textId="5D89EE75" w:rsidR="003F66B6" w:rsidRPr="006A7935" w:rsidRDefault="003F66B6" w:rsidP="00E71E03">
            <w:pPr>
              <w:spacing w:after="0"/>
              <w:rPr>
                <w:rFonts w:cstheme="minorHAnsi"/>
                <w:sz w:val="20"/>
                <w:szCs w:val="20"/>
                <w:lang w:val="en-US"/>
              </w:rPr>
            </w:pPr>
          </w:p>
        </w:tc>
      </w:tr>
      <w:tr w:rsidR="0036795F" w:rsidRPr="006A7935" w14:paraId="1CA20AC0" w14:textId="4FDD7E09" w:rsidTr="00391B23">
        <w:trPr>
          <w:trHeight w:val="295"/>
        </w:trPr>
        <w:tc>
          <w:tcPr>
            <w:tcW w:w="2734" w:type="pct"/>
            <w:tcBorders>
              <w:top w:val="single" w:sz="4" w:space="0" w:color="auto"/>
              <w:left w:val="single" w:sz="4" w:space="0" w:color="auto"/>
              <w:bottom w:val="single" w:sz="4" w:space="0" w:color="auto"/>
              <w:right w:val="single" w:sz="4" w:space="0" w:color="auto"/>
            </w:tcBorders>
            <w:hideMark/>
          </w:tcPr>
          <w:p w14:paraId="53CF607A" w14:textId="77777777" w:rsidR="0036795F" w:rsidRPr="006A7935" w:rsidRDefault="0036795F" w:rsidP="00E71E03">
            <w:pPr>
              <w:spacing w:after="0"/>
              <w:rPr>
                <w:rFonts w:cstheme="minorHAnsi"/>
                <w:szCs w:val="24"/>
                <w:lang w:val="en-US"/>
              </w:rPr>
            </w:pPr>
            <w:r w:rsidRPr="006A7935">
              <w:rPr>
                <w:rFonts w:cstheme="minorHAnsi"/>
                <w:szCs w:val="24"/>
                <w:lang w:val="en-US"/>
              </w:rPr>
              <w:t>Has your family always lived in this village?</w:t>
            </w:r>
            <w:r w:rsidRPr="006A7935">
              <w:rPr>
                <w:rFonts w:cstheme="minorHAnsi"/>
                <w:color w:val="5B9BD5" w:themeColor="accent1"/>
                <w:szCs w:val="24"/>
                <w:lang w:val="en-US"/>
              </w:rPr>
              <w:t xml:space="preserve">   </w:t>
            </w:r>
          </w:p>
        </w:tc>
        <w:tc>
          <w:tcPr>
            <w:tcW w:w="897" w:type="pct"/>
            <w:tcBorders>
              <w:top w:val="single" w:sz="4" w:space="0" w:color="auto"/>
              <w:left w:val="single" w:sz="4" w:space="0" w:color="auto"/>
              <w:bottom w:val="single" w:sz="4" w:space="0" w:color="auto"/>
              <w:right w:val="single" w:sz="4" w:space="0" w:color="auto"/>
            </w:tcBorders>
            <w:hideMark/>
          </w:tcPr>
          <w:p w14:paraId="55B50588" w14:textId="77777777" w:rsidR="0036795F" w:rsidRPr="006A7935" w:rsidRDefault="0036795F" w:rsidP="00E71E03">
            <w:pPr>
              <w:spacing w:after="0"/>
              <w:rPr>
                <w:rFonts w:cstheme="minorHAnsi"/>
                <w:i/>
                <w:szCs w:val="24"/>
                <w:lang w:val="en-US"/>
              </w:rPr>
            </w:pPr>
            <w:r w:rsidRPr="006A7935">
              <w:rPr>
                <w:rFonts w:cstheme="minorHAnsi"/>
                <w:szCs w:val="24"/>
                <w:lang w:val="en-US"/>
              </w:rPr>
              <w:t>1=Yes, 0=No</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7F38F0B7" w14:textId="20BB98DE" w:rsidR="0036795F" w:rsidRPr="006A7935" w:rsidRDefault="0036795F" w:rsidP="00E71E03">
            <w:pPr>
              <w:spacing w:after="0"/>
              <w:rPr>
                <w:rFonts w:cstheme="minorHAnsi"/>
                <w:sz w:val="20"/>
                <w:szCs w:val="20"/>
                <w:lang w:val="en-US"/>
              </w:rPr>
            </w:pPr>
            <w:r w:rsidRPr="006A7935">
              <w:rPr>
                <w:rFonts w:cstheme="minorHAnsi"/>
                <w:sz w:val="20"/>
                <w:szCs w:val="20"/>
                <w:lang w:val="en-US"/>
              </w:rPr>
              <w:t>Were the respondent</w:t>
            </w:r>
            <w:r w:rsidR="00D47074" w:rsidRPr="006A7935">
              <w:rPr>
                <w:rFonts w:cstheme="minorHAnsi"/>
                <w:sz w:val="20"/>
                <w:szCs w:val="20"/>
                <w:lang w:val="en-US"/>
              </w:rPr>
              <w:t>s</w:t>
            </w:r>
            <w:r w:rsidRPr="006A7935">
              <w:rPr>
                <w:rFonts w:cstheme="minorHAnsi"/>
                <w:sz w:val="20"/>
                <w:szCs w:val="20"/>
                <w:lang w:val="en-US"/>
              </w:rPr>
              <w:t xml:space="preserve"> born in this village and ha</w:t>
            </w:r>
            <w:r w:rsidR="00D47074" w:rsidRPr="006A7935">
              <w:rPr>
                <w:rFonts w:cstheme="minorHAnsi"/>
                <w:sz w:val="20"/>
                <w:szCs w:val="20"/>
                <w:lang w:val="en-US"/>
              </w:rPr>
              <w:t>ve</w:t>
            </w:r>
            <w:r w:rsidRPr="006A7935">
              <w:rPr>
                <w:rFonts w:cstheme="minorHAnsi"/>
                <w:sz w:val="20"/>
                <w:szCs w:val="20"/>
                <w:lang w:val="en-US"/>
              </w:rPr>
              <w:t xml:space="preserve"> remained there since then?</w:t>
            </w:r>
          </w:p>
        </w:tc>
      </w:tr>
      <w:tr w:rsidR="0036795F" w:rsidRPr="006A7935" w14:paraId="48DF6CC6" w14:textId="46778754" w:rsidTr="00391B23">
        <w:trPr>
          <w:trHeight w:val="230"/>
        </w:trPr>
        <w:tc>
          <w:tcPr>
            <w:tcW w:w="2734" w:type="pct"/>
            <w:tcBorders>
              <w:top w:val="single" w:sz="4" w:space="0" w:color="auto"/>
              <w:left w:val="single" w:sz="4" w:space="0" w:color="auto"/>
              <w:bottom w:val="single" w:sz="4" w:space="0" w:color="auto"/>
              <w:right w:val="single" w:sz="4" w:space="0" w:color="auto"/>
            </w:tcBorders>
            <w:hideMark/>
          </w:tcPr>
          <w:p w14:paraId="0F832126"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If No: </w:t>
            </w:r>
            <w:r w:rsidRPr="006A7935">
              <w:rPr>
                <w:rFonts w:cstheme="minorHAnsi"/>
                <w:szCs w:val="24"/>
                <w:lang w:val="en-US"/>
              </w:rPr>
              <w:t>When did you move here? (Month and year)</w:t>
            </w:r>
          </w:p>
        </w:tc>
        <w:tc>
          <w:tcPr>
            <w:tcW w:w="897" w:type="pct"/>
            <w:tcBorders>
              <w:top w:val="single" w:sz="4" w:space="0" w:color="auto"/>
              <w:left w:val="single" w:sz="4" w:space="0" w:color="auto"/>
              <w:bottom w:val="single" w:sz="4" w:space="0" w:color="auto"/>
              <w:right w:val="single" w:sz="4" w:space="0" w:color="auto"/>
            </w:tcBorders>
            <w:hideMark/>
          </w:tcPr>
          <w:p w14:paraId="349B6787" w14:textId="77777777" w:rsidR="0036795F" w:rsidRPr="006A7935" w:rsidRDefault="0036795F" w:rsidP="00E71E03">
            <w:pPr>
              <w:spacing w:after="0"/>
              <w:rPr>
                <w:rFonts w:cstheme="minorHAnsi"/>
                <w:szCs w:val="24"/>
                <w:lang w:val="en-US"/>
              </w:rPr>
            </w:pPr>
            <w:r w:rsidRPr="006A7935">
              <w:rPr>
                <w:rFonts w:cstheme="minorHAnsi"/>
                <w:szCs w:val="24"/>
                <w:lang w:val="en-US"/>
              </w:rPr>
              <w:t xml:space="preserve">________ </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728F7C40" w14:textId="3E4F90D0" w:rsidR="0036795F" w:rsidRPr="006A7935" w:rsidRDefault="0036795F" w:rsidP="00942AF5">
            <w:pPr>
              <w:spacing w:after="0"/>
              <w:rPr>
                <w:rFonts w:cstheme="minorHAnsi"/>
                <w:sz w:val="20"/>
                <w:szCs w:val="20"/>
                <w:lang w:val="en-US"/>
              </w:rPr>
            </w:pPr>
            <w:r w:rsidRPr="006A7935">
              <w:rPr>
                <w:rFonts w:cstheme="minorHAnsi"/>
                <w:sz w:val="20"/>
                <w:szCs w:val="20"/>
              </w:rPr>
              <w:t>If the respondent has stayed in other place/village, indicate the month and year of when the</w:t>
            </w:r>
            <w:r w:rsidR="008E6269" w:rsidRPr="006A7935">
              <w:rPr>
                <w:rFonts w:cstheme="minorHAnsi"/>
                <w:sz w:val="20"/>
                <w:szCs w:val="20"/>
              </w:rPr>
              <w:t>y</w:t>
            </w:r>
            <w:r w:rsidRPr="006A7935">
              <w:rPr>
                <w:rFonts w:cstheme="minorHAnsi"/>
                <w:sz w:val="20"/>
                <w:szCs w:val="20"/>
              </w:rPr>
              <w:t xml:space="preserve"> moved to this place. </w:t>
            </w:r>
          </w:p>
        </w:tc>
      </w:tr>
      <w:tr w:rsidR="0036795F" w:rsidRPr="006A7935" w14:paraId="14B56750" w14:textId="059EA22F" w:rsidTr="00391B23">
        <w:trPr>
          <w:trHeight w:val="230"/>
        </w:trPr>
        <w:tc>
          <w:tcPr>
            <w:tcW w:w="2734" w:type="pct"/>
            <w:tcBorders>
              <w:top w:val="single" w:sz="4" w:space="0" w:color="auto"/>
              <w:left w:val="single" w:sz="4" w:space="0" w:color="auto"/>
              <w:bottom w:val="single" w:sz="4" w:space="0" w:color="auto"/>
              <w:right w:val="single" w:sz="4" w:space="0" w:color="auto"/>
            </w:tcBorders>
            <w:hideMark/>
          </w:tcPr>
          <w:p w14:paraId="3E5CD3C0" w14:textId="77777777" w:rsidR="0036795F" w:rsidRPr="006A7935" w:rsidRDefault="0036795F" w:rsidP="00E71E03">
            <w:pPr>
              <w:spacing w:after="0"/>
              <w:rPr>
                <w:rFonts w:cstheme="minorHAnsi"/>
                <w:color w:val="000000" w:themeColor="text1"/>
                <w:szCs w:val="24"/>
                <w:lang w:val="en-US"/>
              </w:rPr>
            </w:pPr>
            <w:r w:rsidRPr="006A7935">
              <w:rPr>
                <w:rFonts w:cstheme="minorHAnsi"/>
                <w:i/>
                <w:color w:val="000000" w:themeColor="text1"/>
                <w:szCs w:val="24"/>
                <w:lang w:val="en-US"/>
              </w:rPr>
              <w:t xml:space="preserve">If No: </w:t>
            </w:r>
            <w:r w:rsidRPr="006A7935">
              <w:rPr>
                <w:rFonts w:cstheme="minorHAnsi"/>
                <w:color w:val="000000" w:themeColor="text1"/>
                <w:szCs w:val="24"/>
                <w:lang w:val="en-US"/>
              </w:rPr>
              <w:t>Where did you move from?</w:t>
            </w:r>
          </w:p>
        </w:tc>
        <w:tc>
          <w:tcPr>
            <w:tcW w:w="897" w:type="pct"/>
            <w:tcBorders>
              <w:top w:val="single" w:sz="4" w:space="0" w:color="auto"/>
              <w:left w:val="single" w:sz="4" w:space="0" w:color="auto"/>
              <w:bottom w:val="single" w:sz="4" w:space="0" w:color="auto"/>
              <w:right w:val="single" w:sz="4" w:space="0" w:color="auto"/>
            </w:tcBorders>
            <w:hideMark/>
          </w:tcPr>
          <w:p w14:paraId="0A345534" w14:textId="77777777" w:rsidR="0036795F" w:rsidRPr="006A7935" w:rsidRDefault="0036795F" w:rsidP="00E71E03">
            <w:pPr>
              <w:spacing w:after="0"/>
              <w:rPr>
                <w:rFonts w:cstheme="minorHAnsi"/>
                <w:color w:val="000000" w:themeColor="text1"/>
                <w:szCs w:val="24"/>
                <w:lang w:val="en-US"/>
              </w:rPr>
            </w:pPr>
            <w:r w:rsidRPr="006A7935">
              <w:rPr>
                <w:rFonts w:cstheme="minorHAnsi"/>
                <w:color w:val="000000" w:themeColor="text1"/>
                <w:szCs w:val="24"/>
                <w:lang w:val="en-US"/>
              </w:rPr>
              <w:t xml:space="preserve">________ </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31C08D29" w14:textId="35DC8A5B" w:rsidR="0036795F" w:rsidRPr="006A7935" w:rsidRDefault="00C978AC" w:rsidP="00E71E03">
            <w:pPr>
              <w:spacing w:after="0"/>
              <w:rPr>
                <w:rFonts w:cstheme="minorHAnsi"/>
                <w:color w:val="000000" w:themeColor="text1"/>
                <w:sz w:val="20"/>
                <w:szCs w:val="20"/>
                <w:lang w:val="en-US"/>
              </w:rPr>
            </w:pPr>
            <w:r w:rsidRPr="006A7935">
              <w:rPr>
                <w:rFonts w:cstheme="minorHAnsi"/>
                <w:color w:val="000000" w:themeColor="text1"/>
                <w:sz w:val="20"/>
                <w:szCs w:val="20"/>
                <w:lang w:val="en-US"/>
              </w:rPr>
              <w:t>Indicate where the responent has moved from.</w:t>
            </w:r>
          </w:p>
        </w:tc>
      </w:tr>
    </w:tbl>
    <w:p w14:paraId="0E491D1D" w14:textId="7A432193" w:rsidR="00BC1334" w:rsidRPr="006A7935" w:rsidRDefault="00BC1334" w:rsidP="00BC1334">
      <w:pPr>
        <w:spacing w:after="0"/>
        <w:rPr>
          <w:rFonts w:cstheme="minorHAnsi"/>
        </w:rPr>
      </w:pPr>
    </w:p>
    <w:tbl>
      <w:tblPr>
        <w:tblStyle w:val="TableGrid"/>
        <w:tblW w:w="5049" w:type="pct"/>
        <w:tblCellMar>
          <w:left w:w="14" w:type="dxa"/>
          <w:right w:w="14" w:type="dxa"/>
        </w:tblCellMar>
        <w:tblLook w:val="04A0" w:firstRow="1" w:lastRow="0" w:firstColumn="1" w:lastColumn="0" w:noHBand="0" w:noVBand="1"/>
      </w:tblPr>
      <w:tblGrid>
        <w:gridCol w:w="9714"/>
      </w:tblGrid>
      <w:tr w:rsidR="00BC1334" w:rsidRPr="006A7935" w14:paraId="2B1F298E" w14:textId="77777777" w:rsidTr="00DD68B1">
        <w:trPr>
          <w:trHeight w:val="1205"/>
        </w:trPr>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76697" w14:textId="77777777" w:rsidR="001151ED" w:rsidRPr="006A7935" w:rsidRDefault="001151ED" w:rsidP="00AA4296">
            <w:pPr>
              <w:spacing w:before="120"/>
              <w:rPr>
                <w:rFonts w:cstheme="minorHAnsi"/>
                <w:b/>
                <w:color w:val="000000" w:themeColor="text1"/>
                <w:sz w:val="24"/>
                <w:szCs w:val="24"/>
                <w:lang w:val="en-US"/>
              </w:rPr>
            </w:pPr>
            <w:r w:rsidRPr="006A7935">
              <w:rPr>
                <w:rFonts w:cstheme="minorHAnsi"/>
                <w:b/>
                <w:color w:val="000000" w:themeColor="text1"/>
                <w:sz w:val="24"/>
                <w:szCs w:val="24"/>
                <w:lang w:val="en-US"/>
              </w:rPr>
              <w:t xml:space="preserve">Characteristics of respondent(s) and HH members </w:t>
            </w:r>
          </w:p>
          <w:p w14:paraId="6764B798" w14:textId="77777777" w:rsidR="00C144A7" w:rsidRPr="006A7935" w:rsidRDefault="001151ED" w:rsidP="00C144A7">
            <w:pPr>
              <w:spacing w:before="120"/>
              <w:rPr>
                <w:rFonts w:cstheme="minorHAnsi"/>
                <w:i/>
                <w:color w:val="000000" w:themeColor="text1"/>
                <w:sz w:val="24"/>
                <w:szCs w:val="24"/>
              </w:rPr>
            </w:pPr>
            <w:bookmarkStart w:id="0" w:name="_Hlk104125601"/>
            <w:r w:rsidRPr="006A7935">
              <w:rPr>
                <w:rFonts w:cstheme="minorHAnsi"/>
                <w:i/>
                <w:color w:val="000000" w:themeColor="text1"/>
                <w:sz w:val="24"/>
                <w:szCs w:val="24"/>
              </w:rPr>
              <w:t xml:space="preserve">Definition Household: </w:t>
            </w:r>
            <w:r w:rsidR="00C144A7" w:rsidRPr="006A7935">
              <w:rPr>
                <w:rFonts w:cstheme="minorHAnsi"/>
                <w:i/>
                <w:color w:val="000000" w:themeColor="text1"/>
                <w:sz w:val="24"/>
                <w:szCs w:val="24"/>
              </w:rPr>
              <w:t xml:space="preserve">Those who eat from same cook stove / in same household (only those who were present most of the time during at least 3 months in the last 12 months). </w:t>
            </w:r>
          </w:p>
          <w:p w14:paraId="1737A77E" w14:textId="1DE43217" w:rsidR="001151ED" w:rsidRPr="006A7935" w:rsidRDefault="00C144A7" w:rsidP="00C144A7">
            <w:pPr>
              <w:spacing w:before="120"/>
              <w:rPr>
                <w:i/>
                <w:color w:val="000000" w:themeColor="text1"/>
                <w:sz w:val="24"/>
                <w:szCs w:val="24"/>
              </w:rPr>
            </w:pPr>
            <w:r w:rsidRPr="006A7935">
              <w:rPr>
                <w:rFonts w:cstheme="minorHAnsi"/>
                <w:i/>
                <w:color w:val="000000" w:themeColor="text1"/>
                <w:sz w:val="24"/>
                <w:szCs w:val="24"/>
              </w:rPr>
              <w:t>Include household members who were away in search of pastures and water during this period. Include workers or servants only if resident in the last 3 months in the household.</w:t>
            </w:r>
          </w:p>
          <w:bookmarkEnd w:id="0"/>
          <w:p w14:paraId="06FD5C3C" w14:textId="77777777" w:rsidR="00C978AC" w:rsidRPr="006A7935" w:rsidRDefault="001151ED" w:rsidP="00AA4296">
            <w:pPr>
              <w:spacing w:before="120"/>
              <w:rPr>
                <w:rFonts w:cstheme="minorHAnsi"/>
                <w:i/>
                <w:iCs/>
                <w:color w:val="000000" w:themeColor="text1"/>
                <w:sz w:val="24"/>
                <w:szCs w:val="24"/>
                <w:lang w:val="en-US"/>
              </w:rPr>
            </w:pPr>
            <w:r w:rsidRPr="006A7935">
              <w:rPr>
                <w:rFonts w:cstheme="minorHAnsi"/>
                <w:i/>
                <w:iCs/>
                <w:color w:val="000000" w:themeColor="text1"/>
                <w:sz w:val="24"/>
                <w:szCs w:val="24"/>
                <w:lang w:val="en-US"/>
              </w:rPr>
              <w:t>Enter the index child as first member after the two respondents, code 03.</w:t>
            </w:r>
          </w:p>
          <w:p w14:paraId="504CBDEE" w14:textId="0A6C9A5D" w:rsidR="002905E4" w:rsidRPr="006A7935" w:rsidRDefault="002905E4" w:rsidP="00AA4296">
            <w:pPr>
              <w:spacing w:before="120"/>
              <w:rPr>
                <w:i/>
                <w:color w:val="000000" w:themeColor="text1"/>
                <w:sz w:val="24"/>
                <w:szCs w:val="24"/>
              </w:rPr>
            </w:pPr>
            <w:r w:rsidRPr="006A7935">
              <w:rPr>
                <w:i/>
                <w:color w:val="000000" w:themeColor="text1"/>
                <w:sz w:val="24"/>
                <w:szCs w:val="24"/>
              </w:rPr>
              <w:t>In case of polygamous marriage, only household members for one wife.</w:t>
            </w:r>
          </w:p>
        </w:tc>
      </w:tr>
    </w:tbl>
    <w:p w14:paraId="46509BED" w14:textId="14E99281" w:rsidR="00346FE7" w:rsidRPr="006A7935" w:rsidRDefault="00346FE7"/>
    <w:tbl>
      <w:tblPr>
        <w:tblStyle w:val="TableGrid"/>
        <w:tblW w:w="5000" w:type="pct"/>
        <w:tblCellMar>
          <w:top w:w="29" w:type="dxa"/>
          <w:left w:w="29" w:type="dxa"/>
          <w:bottom w:w="29" w:type="dxa"/>
          <w:right w:w="29" w:type="dxa"/>
        </w:tblCellMar>
        <w:tblLook w:val="04A0" w:firstRow="1" w:lastRow="0" w:firstColumn="1" w:lastColumn="0" w:noHBand="0" w:noVBand="1"/>
      </w:tblPr>
      <w:tblGrid>
        <w:gridCol w:w="2064"/>
        <w:gridCol w:w="7556"/>
      </w:tblGrid>
      <w:tr w:rsidR="00C04837" w:rsidRPr="006A7935" w14:paraId="07BE8C9E" w14:textId="2471F62B" w:rsidTr="008C3A9C">
        <w:trPr>
          <w:trHeight w:val="670"/>
        </w:trPr>
        <w:tc>
          <w:tcPr>
            <w:tcW w:w="1073" w:type="pct"/>
            <w:tcBorders>
              <w:top w:val="single" w:sz="4" w:space="0" w:color="auto"/>
              <w:left w:val="single" w:sz="4" w:space="0" w:color="auto"/>
              <w:bottom w:val="single" w:sz="4" w:space="0" w:color="auto"/>
              <w:right w:val="single" w:sz="4" w:space="0" w:color="auto"/>
            </w:tcBorders>
          </w:tcPr>
          <w:p w14:paraId="7B3BB72D" w14:textId="77777777" w:rsidR="00C04837" w:rsidRPr="006A7935" w:rsidRDefault="00C04837" w:rsidP="003C65AC">
            <w:pPr>
              <w:spacing w:after="0"/>
              <w:rPr>
                <w:rFonts w:cstheme="minorHAnsi"/>
                <w:b/>
                <w:color w:val="000000" w:themeColor="text1"/>
                <w:sz w:val="20"/>
                <w:szCs w:val="20"/>
                <w:lang w:val="en-US"/>
              </w:rPr>
            </w:pPr>
            <w:r w:rsidRPr="006A7935">
              <w:t>Is there a child in the family aged between 6-59 months – (yes/no)</w:t>
            </w:r>
          </w:p>
        </w:tc>
        <w:tc>
          <w:tcPr>
            <w:tcW w:w="3927" w:type="pct"/>
            <w:tcBorders>
              <w:top w:val="single" w:sz="4" w:space="0" w:color="auto"/>
              <w:left w:val="single" w:sz="4" w:space="0" w:color="auto"/>
              <w:bottom w:val="single" w:sz="4" w:space="0" w:color="auto"/>
              <w:right w:val="single" w:sz="4" w:space="0" w:color="auto"/>
            </w:tcBorders>
            <w:shd w:val="clear" w:color="auto" w:fill="E7E6E6" w:themeFill="background2"/>
          </w:tcPr>
          <w:p w14:paraId="566C7FF3" w14:textId="77777777" w:rsidR="00C04837" w:rsidRPr="006A7935" w:rsidRDefault="00C04837" w:rsidP="00D10B2F">
            <w:pPr>
              <w:spacing w:after="0"/>
              <w:rPr>
                <w:rFonts w:cstheme="minorHAnsi"/>
                <w:color w:val="000000" w:themeColor="text1"/>
                <w:sz w:val="20"/>
                <w:szCs w:val="20"/>
                <w:lang w:val="en-US"/>
              </w:rPr>
            </w:pPr>
            <w:r w:rsidRPr="006A7935">
              <w:rPr>
                <w:rFonts w:cstheme="minorHAnsi"/>
                <w:color w:val="000000" w:themeColor="text1"/>
                <w:sz w:val="20"/>
                <w:szCs w:val="20"/>
                <w:lang w:val="en-US"/>
              </w:rPr>
              <w:t>If Yes, the youngest of those will be the index child.</w:t>
            </w:r>
          </w:p>
          <w:p w14:paraId="036BEB47" w14:textId="77777777" w:rsidR="00E623CD" w:rsidRPr="006A7935" w:rsidRDefault="00E623CD" w:rsidP="00D10B2F">
            <w:pPr>
              <w:spacing w:after="0"/>
              <w:rPr>
                <w:rFonts w:cstheme="minorHAnsi"/>
                <w:color w:val="000000" w:themeColor="text1"/>
                <w:sz w:val="20"/>
                <w:szCs w:val="20"/>
                <w:lang w:val="en-US"/>
              </w:rPr>
            </w:pPr>
          </w:p>
          <w:p w14:paraId="1D5128BD" w14:textId="77777777" w:rsidR="00E623CD" w:rsidRPr="006A7935" w:rsidRDefault="00E623CD" w:rsidP="00E623CD">
            <w:pPr>
              <w:pStyle w:val="ListParagraph"/>
              <w:numPr>
                <w:ilvl w:val="0"/>
                <w:numId w:val="27"/>
              </w:numPr>
              <w:spacing w:after="160" w:line="259" w:lineRule="auto"/>
              <w:contextualSpacing w:val="0"/>
              <w:rPr>
                <w:rFonts w:ascii="Times New Roman" w:hAnsi="Times New Roman" w:cs="Times New Roman"/>
                <w:b/>
                <w:szCs w:val="24"/>
              </w:rPr>
            </w:pPr>
            <w:r w:rsidRPr="006A7935">
              <w:rPr>
                <w:rFonts w:ascii="Times New Roman" w:hAnsi="Times New Roman" w:cs="Times New Roman"/>
                <w:szCs w:val="24"/>
              </w:rPr>
              <w:t>Occasions when the second youngest child is chosen if available:</w:t>
            </w:r>
          </w:p>
          <w:p w14:paraId="4D9490AF" w14:textId="77777777"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The youngest child is not present and cannot easily be collected during the day of the interview.</w:t>
            </w:r>
          </w:p>
          <w:p w14:paraId="577F61FD" w14:textId="77777777"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The mother has no knowledge of the food intake of the index child from the day before the interview</w:t>
            </w:r>
          </w:p>
          <w:p w14:paraId="4CDF0DA3" w14:textId="4187B050"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If anthropometric measurements are impossible due to for example spasticity, missing limbs.</w:t>
            </w:r>
          </w:p>
          <w:p w14:paraId="58534308" w14:textId="77777777" w:rsidR="00E623CD" w:rsidRPr="006A7935" w:rsidRDefault="00E623CD" w:rsidP="00E623CD">
            <w:pPr>
              <w:pStyle w:val="ListParagraph"/>
              <w:numPr>
                <w:ilvl w:val="0"/>
                <w:numId w:val="27"/>
              </w:numPr>
              <w:spacing w:after="160" w:line="259" w:lineRule="auto"/>
              <w:contextualSpacing w:val="0"/>
              <w:rPr>
                <w:rFonts w:ascii="Times New Roman" w:hAnsi="Times New Roman" w:cs="Times New Roman"/>
                <w:b/>
                <w:szCs w:val="24"/>
              </w:rPr>
            </w:pPr>
            <w:r w:rsidRPr="006A7935">
              <w:rPr>
                <w:rFonts w:ascii="Times New Roman" w:hAnsi="Times New Roman" w:cs="Times New Roman"/>
                <w:szCs w:val="24"/>
              </w:rPr>
              <w:t xml:space="preserve">If the index child is not available for measurement during the day of the interview and there is no other child in the age of 6-59 months, but the female </w:t>
            </w:r>
            <w:r w:rsidRPr="006A7935">
              <w:rPr>
                <w:rFonts w:ascii="Times New Roman" w:hAnsi="Times New Roman" w:cs="Times New Roman"/>
                <w:szCs w:val="24"/>
              </w:rPr>
              <w:lastRenderedPageBreak/>
              <w:t xml:space="preserve">caretaker knows of the food intake of the child during the day before, still do the 24-hour recall. </w:t>
            </w:r>
          </w:p>
          <w:p w14:paraId="42FD8E09" w14:textId="035EDFF6" w:rsidR="00E623CD" w:rsidRPr="006A7935" w:rsidRDefault="00E623CD" w:rsidP="00E623CD">
            <w:pPr>
              <w:pStyle w:val="ListParagraph"/>
              <w:numPr>
                <w:ilvl w:val="0"/>
                <w:numId w:val="27"/>
              </w:numPr>
              <w:spacing w:after="160" w:line="259" w:lineRule="auto"/>
              <w:contextualSpacing w:val="0"/>
              <w:rPr>
                <w:rFonts w:cstheme="minorHAnsi"/>
                <w:color w:val="000000" w:themeColor="text1"/>
                <w:sz w:val="20"/>
                <w:szCs w:val="20"/>
              </w:rPr>
            </w:pPr>
            <w:r w:rsidRPr="006A7935">
              <w:rPr>
                <w:rFonts w:ascii="Times New Roman" w:hAnsi="Times New Roman" w:cs="Times New Roman"/>
                <w:szCs w:val="24"/>
              </w:rPr>
              <w:t xml:space="preserve">In case of having twins, the last born (youngest of the two) should be chosen as the index child. </w:t>
            </w:r>
          </w:p>
        </w:tc>
      </w:tr>
      <w:tr w:rsidR="00D10B2F" w:rsidRPr="006A7935" w14:paraId="16A0E6B2" w14:textId="77777777" w:rsidTr="008C3A9C">
        <w:trPr>
          <w:trHeight w:val="639"/>
        </w:trPr>
        <w:tc>
          <w:tcPr>
            <w:tcW w:w="1073" w:type="pct"/>
            <w:tcBorders>
              <w:top w:val="single" w:sz="4" w:space="0" w:color="auto"/>
              <w:left w:val="single" w:sz="4" w:space="0" w:color="auto"/>
              <w:bottom w:val="single" w:sz="4" w:space="0" w:color="auto"/>
              <w:right w:val="single" w:sz="4" w:space="0" w:color="auto"/>
            </w:tcBorders>
          </w:tcPr>
          <w:p w14:paraId="01B9626C" w14:textId="0C33AE86" w:rsidR="00D10B2F" w:rsidRPr="006A7935" w:rsidRDefault="003E6748" w:rsidP="003C65AC">
            <w:pPr>
              <w:spacing w:after="0"/>
            </w:pPr>
            <w:r w:rsidRPr="006A7935">
              <w:lastRenderedPageBreak/>
              <w:t xml:space="preserve">[If </w:t>
            </w:r>
            <w:r w:rsidR="00DD68B1" w:rsidRPr="006A7935">
              <w:t>Y</w:t>
            </w:r>
            <w:r w:rsidRPr="006A7935">
              <w:t>es</w:t>
            </w:r>
            <w:r w:rsidR="00DD68B1" w:rsidRPr="006A7935">
              <w:t>, index child</w:t>
            </w:r>
            <w:r w:rsidRPr="006A7935">
              <w:t>] Is the mother of that child available? (yes/no)</w:t>
            </w:r>
          </w:p>
        </w:tc>
        <w:tc>
          <w:tcPr>
            <w:tcW w:w="3927" w:type="pct"/>
            <w:tcBorders>
              <w:top w:val="single" w:sz="4" w:space="0" w:color="auto"/>
              <w:left w:val="single" w:sz="4" w:space="0" w:color="auto"/>
              <w:bottom w:val="single" w:sz="4" w:space="0" w:color="auto"/>
              <w:right w:val="single" w:sz="4" w:space="0" w:color="auto"/>
            </w:tcBorders>
            <w:shd w:val="clear" w:color="auto" w:fill="E7E6E6" w:themeFill="background2"/>
          </w:tcPr>
          <w:p w14:paraId="6C293A09" w14:textId="77777777" w:rsidR="00D10B2F" w:rsidRPr="006A7935" w:rsidRDefault="003E6748" w:rsidP="003C65AC">
            <w:pPr>
              <w:spacing w:after="0"/>
              <w:rPr>
                <w:rFonts w:cstheme="minorHAnsi"/>
                <w:color w:val="000000" w:themeColor="text1"/>
                <w:szCs w:val="20"/>
                <w:lang w:val="en-US"/>
              </w:rPr>
            </w:pPr>
            <w:r w:rsidRPr="006A7935">
              <w:rPr>
                <w:rFonts w:cstheme="minorHAnsi"/>
                <w:color w:val="000000" w:themeColor="text1"/>
                <w:szCs w:val="20"/>
                <w:lang w:val="en-US"/>
              </w:rPr>
              <w:t>If Yes, this will be female respondent</w:t>
            </w:r>
          </w:p>
          <w:p w14:paraId="301E10EA" w14:textId="77777777" w:rsidR="00DD68B1" w:rsidRPr="006A7935" w:rsidRDefault="00DD68B1" w:rsidP="003C65AC">
            <w:pPr>
              <w:spacing w:after="0"/>
              <w:rPr>
                <w:rFonts w:cstheme="minorHAnsi"/>
                <w:color w:val="000000" w:themeColor="text1"/>
                <w:szCs w:val="20"/>
                <w:lang w:val="en-US"/>
              </w:rPr>
            </w:pPr>
          </w:p>
          <w:p w14:paraId="40018D92" w14:textId="1199C88B" w:rsidR="00DD68B1" w:rsidRPr="006A7935" w:rsidRDefault="00DD68B1" w:rsidP="003C65AC">
            <w:pPr>
              <w:spacing w:after="0"/>
              <w:rPr>
                <w:rFonts w:cstheme="minorHAnsi"/>
                <w:color w:val="000000" w:themeColor="text1"/>
                <w:szCs w:val="20"/>
                <w:lang w:val="en-US"/>
              </w:rPr>
            </w:pPr>
            <w:r w:rsidRPr="006A7935">
              <w:rPr>
                <w:rFonts w:cstheme="minorHAnsi"/>
                <w:color w:val="000000" w:themeColor="text1"/>
                <w:szCs w:val="20"/>
                <w:lang w:val="en-US"/>
              </w:rPr>
              <w:t>If No, does the child have another caretaker available?</w:t>
            </w:r>
          </w:p>
        </w:tc>
      </w:tr>
      <w:tr w:rsidR="00D10B2F" w:rsidRPr="006A7935" w14:paraId="13FC1EED" w14:textId="77777777" w:rsidTr="008C3A9C">
        <w:trPr>
          <w:trHeight w:val="1001"/>
        </w:trPr>
        <w:tc>
          <w:tcPr>
            <w:tcW w:w="1073" w:type="pct"/>
            <w:tcBorders>
              <w:top w:val="single" w:sz="4" w:space="0" w:color="auto"/>
              <w:left w:val="single" w:sz="4" w:space="0" w:color="auto"/>
              <w:bottom w:val="nil"/>
              <w:right w:val="single" w:sz="4" w:space="0" w:color="auto"/>
            </w:tcBorders>
          </w:tcPr>
          <w:p w14:paraId="498ED9FE" w14:textId="77777777" w:rsidR="00D10B2F" w:rsidRPr="006A7935" w:rsidRDefault="00DD68B1" w:rsidP="003C65AC">
            <w:pPr>
              <w:spacing w:after="0"/>
            </w:pPr>
            <w:r w:rsidRPr="006A7935">
              <w:t>[If no Index child]</w:t>
            </w:r>
          </w:p>
          <w:p w14:paraId="2EC8DC57" w14:textId="77777777" w:rsidR="00764DC5" w:rsidRPr="006A7935" w:rsidRDefault="00764DC5" w:rsidP="003C65AC">
            <w:pPr>
              <w:spacing w:after="0"/>
            </w:pPr>
            <w:r w:rsidRPr="006A7935">
              <w:t>Who is the choosen woman?</w:t>
            </w:r>
          </w:p>
          <w:p w14:paraId="0E469FBF" w14:textId="021BA936" w:rsidR="00764DC5" w:rsidRPr="006A7935" w:rsidRDefault="00764DC5" w:rsidP="003C65AC">
            <w:pPr>
              <w:spacing w:after="0"/>
            </w:pPr>
            <w:r w:rsidRPr="006A7935">
              <w:t>Code________</w:t>
            </w:r>
          </w:p>
        </w:tc>
        <w:tc>
          <w:tcPr>
            <w:tcW w:w="3927" w:type="pct"/>
            <w:tcBorders>
              <w:top w:val="single" w:sz="4" w:space="0" w:color="auto"/>
              <w:left w:val="single" w:sz="4" w:space="0" w:color="auto"/>
              <w:bottom w:val="nil"/>
              <w:right w:val="single" w:sz="4" w:space="0" w:color="auto"/>
            </w:tcBorders>
            <w:shd w:val="clear" w:color="auto" w:fill="E7E6E6" w:themeFill="background2"/>
          </w:tcPr>
          <w:p w14:paraId="466B0DC5" w14:textId="4132017F" w:rsidR="00D10B2F" w:rsidRPr="006A7935" w:rsidRDefault="002905E4" w:rsidP="002905E4">
            <w:pPr>
              <w:spacing w:after="0"/>
              <w:rPr>
                <w:rFonts w:cstheme="minorHAnsi"/>
                <w:color w:val="000000" w:themeColor="text1"/>
                <w:szCs w:val="20"/>
              </w:rPr>
            </w:pPr>
            <w:r w:rsidRPr="006A7935">
              <w:rPr>
                <w:rFonts w:cstheme="minorHAnsi"/>
                <w:color w:val="000000" w:themeColor="text1"/>
                <w:szCs w:val="20"/>
              </w:rPr>
              <w:t>If there is no index child in the household, a breastfeeding woman should be the preferred female respondent (that is, breastfeeding a child younger than 6 months or older than 59 months).Third choice is a pregnant woman, and final choice a non-breastfeeding, non-pregnant woman aged 15-49 years of age.</w:t>
            </w:r>
          </w:p>
        </w:tc>
      </w:tr>
    </w:tbl>
    <w:p w14:paraId="2335EC8D" w14:textId="77777777" w:rsidR="00710795" w:rsidRDefault="00710795"/>
    <w:tbl>
      <w:tblPr>
        <w:tblStyle w:val="TableGrid"/>
        <w:tblW w:w="5000" w:type="pct"/>
        <w:tblCellMar>
          <w:top w:w="29" w:type="dxa"/>
          <w:left w:w="29" w:type="dxa"/>
          <w:bottom w:w="29" w:type="dxa"/>
          <w:right w:w="29" w:type="dxa"/>
        </w:tblCellMar>
        <w:tblLook w:val="04A0" w:firstRow="1" w:lastRow="0" w:firstColumn="1" w:lastColumn="0" w:noHBand="0" w:noVBand="1"/>
      </w:tblPr>
      <w:tblGrid>
        <w:gridCol w:w="947"/>
        <w:gridCol w:w="1601"/>
        <w:gridCol w:w="848"/>
        <w:gridCol w:w="1703"/>
        <w:gridCol w:w="1133"/>
        <w:gridCol w:w="602"/>
        <w:gridCol w:w="2786"/>
      </w:tblGrid>
      <w:tr w:rsidR="001C7FDD" w:rsidRPr="006A7935" w14:paraId="14586DD7" w14:textId="77777777" w:rsidTr="008C3A9C">
        <w:trPr>
          <w:trHeight w:val="1203"/>
        </w:trPr>
        <w:tc>
          <w:tcPr>
            <w:tcW w:w="3239" w:type="pct"/>
            <w:gridSpan w:val="5"/>
            <w:tcBorders>
              <w:top w:val="single" w:sz="4" w:space="0" w:color="auto"/>
              <w:left w:val="single" w:sz="4" w:space="0" w:color="auto"/>
              <w:bottom w:val="single" w:sz="4" w:space="0" w:color="auto"/>
              <w:right w:val="single" w:sz="4" w:space="0" w:color="auto"/>
            </w:tcBorders>
          </w:tcPr>
          <w:p w14:paraId="79A963DA" w14:textId="77777777" w:rsidR="001F2F39" w:rsidRPr="006A7935" w:rsidRDefault="001F2F39" w:rsidP="001C7FDD">
            <w:pPr>
              <w:jc w:val="both"/>
              <w:rPr>
                <w:b/>
                <w:i/>
                <w:color w:val="000000" w:themeColor="text1"/>
                <w:sz w:val="24"/>
                <w:szCs w:val="24"/>
              </w:rPr>
            </w:pPr>
            <w:r w:rsidRPr="006A7935">
              <w:rPr>
                <w:b/>
                <w:i/>
                <w:color w:val="000000" w:themeColor="text1"/>
                <w:sz w:val="24"/>
                <w:szCs w:val="24"/>
              </w:rPr>
              <w:t>This text to explain section B.</w:t>
            </w:r>
          </w:p>
          <w:p w14:paraId="5B703DF9" w14:textId="103A5B8A" w:rsidR="001C7FDD" w:rsidRPr="006A7935" w:rsidRDefault="001C7FDD" w:rsidP="008C3A9C">
            <w:pPr>
              <w:jc w:val="both"/>
              <w:rPr>
                <w:rFonts w:cstheme="minorHAnsi"/>
                <w:color w:val="000000" w:themeColor="text1"/>
                <w:sz w:val="20"/>
                <w:szCs w:val="20"/>
              </w:rPr>
            </w:pPr>
            <w:r w:rsidRPr="006A7935">
              <w:rPr>
                <w:b/>
                <w:i/>
                <w:color w:val="000000" w:themeColor="text1"/>
                <w:sz w:val="24"/>
                <w:szCs w:val="24"/>
              </w:rPr>
              <w:t>[Enumerator: I would now like to ask</w:t>
            </w:r>
            <w:r w:rsidR="001F2F39" w:rsidRPr="006A7935">
              <w:rPr>
                <w:b/>
                <w:i/>
                <w:color w:val="000000" w:themeColor="text1"/>
                <w:sz w:val="24"/>
                <w:szCs w:val="24"/>
              </w:rPr>
              <w:t xml:space="preserve"> (both of) you some questions </w:t>
            </w:r>
            <w:r w:rsidRPr="006A7935">
              <w:rPr>
                <w:b/>
                <w:i/>
                <w:color w:val="000000" w:themeColor="text1"/>
                <w:sz w:val="24"/>
                <w:szCs w:val="24"/>
              </w:rPr>
              <w:t>about the different household members including children – ages, duties.]</w:t>
            </w:r>
          </w:p>
        </w:tc>
        <w:tc>
          <w:tcPr>
            <w:tcW w:w="1761"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7EAC370" w14:textId="1EF44C57" w:rsidR="001C7FDD" w:rsidRPr="006A7935" w:rsidRDefault="001C7FDD" w:rsidP="003C65AC">
            <w:pPr>
              <w:spacing w:after="0"/>
              <w:rPr>
                <w:rFonts w:cstheme="minorHAnsi"/>
                <w:color w:val="000000" w:themeColor="text1"/>
                <w:szCs w:val="20"/>
                <w:lang w:val="en-US"/>
              </w:rPr>
            </w:pPr>
            <w:r w:rsidRPr="006A7935">
              <w:rPr>
                <w:rFonts w:cstheme="minorHAnsi"/>
                <w:color w:val="000000" w:themeColor="text1"/>
                <w:szCs w:val="20"/>
                <w:lang w:val="en-US"/>
              </w:rPr>
              <w:t>The description about</w:t>
            </w:r>
            <w:r w:rsidR="001F2F39" w:rsidRPr="006A7935">
              <w:rPr>
                <w:rFonts w:cstheme="minorHAnsi"/>
                <w:color w:val="000000" w:themeColor="text1"/>
                <w:szCs w:val="20"/>
                <w:lang w:val="en-US"/>
              </w:rPr>
              <w:t xml:space="preserve"> the household could preferably be answered by the woman. </w:t>
            </w:r>
          </w:p>
        </w:tc>
      </w:tr>
      <w:tr w:rsidR="00097367" w:rsidRPr="006A7935" w14:paraId="05D406B8" w14:textId="77777777" w:rsidTr="008C3A9C">
        <w:trPr>
          <w:trHeight w:val="3417"/>
        </w:trPr>
        <w:tc>
          <w:tcPr>
            <w:tcW w:w="492" w:type="pct"/>
            <w:tcBorders>
              <w:top w:val="single" w:sz="4" w:space="0" w:color="auto"/>
              <w:left w:val="single" w:sz="4" w:space="0" w:color="auto"/>
              <w:right w:val="single" w:sz="4" w:space="0" w:color="auto"/>
            </w:tcBorders>
          </w:tcPr>
          <w:p w14:paraId="1975F6C6" w14:textId="77777777" w:rsidR="00097367" w:rsidRPr="006A7935" w:rsidRDefault="00097367" w:rsidP="003C65AC">
            <w:pPr>
              <w:spacing w:after="0"/>
              <w:rPr>
                <w:rFonts w:cstheme="minorHAnsi"/>
                <w:b/>
                <w:bCs/>
                <w:sz w:val="18"/>
                <w:szCs w:val="18"/>
                <w:lang w:val="en-US"/>
              </w:rPr>
            </w:pPr>
            <w:r w:rsidRPr="006A7935">
              <w:rPr>
                <w:rFonts w:cstheme="minorHAnsi"/>
                <w:b/>
                <w:bCs/>
                <w:sz w:val="18"/>
                <w:szCs w:val="18"/>
                <w:lang w:val="en-US"/>
              </w:rPr>
              <w:t xml:space="preserve">Name of household member </w:t>
            </w:r>
          </w:p>
          <w:p w14:paraId="5BAB9844" w14:textId="77777777" w:rsidR="00097367" w:rsidRPr="006A7935" w:rsidRDefault="00097367" w:rsidP="003C65AC">
            <w:pPr>
              <w:spacing w:after="0"/>
              <w:rPr>
                <w:rFonts w:cstheme="minorHAnsi"/>
                <w:b/>
                <w:bCs/>
                <w:sz w:val="18"/>
                <w:szCs w:val="18"/>
                <w:lang w:val="en-US"/>
              </w:rPr>
            </w:pPr>
          </w:p>
        </w:tc>
        <w:tc>
          <w:tcPr>
            <w:tcW w:w="832" w:type="pct"/>
            <w:tcBorders>
              <w:top w:val="single" w:sz="4" w:space="0" w:color="auto"/>
              <w:left w:val="single" w:sz="4" w:space="0" w:color="auto"/>
              <w:right w:val="single" w:sz="4" w:space="0" w:color="auto"/>
            </w:tcBorders>
          </w:tcPr>
          <w:p w14:paraId="5E59E109" w14:textId="77777777" w:rsidR="00097367" w:rsidRPr="006A7935" w:rsidRDefault="00097367" w:rsidP="003C65AC">
            <w:pPr>
              <w:spacing w:after="0"/>
              <w:rPr>
                <w:rFonts w:cstheme="minorHAnsi"/>
                <w:b/>
                <w:sz w:val="18"/>
                <w:szCs w:val="18"/>
                <w:lang w:val="en-US"/>
              </w:rPr>
            </w:pPr>
            <w:r w:rsidRPr="006A7935">
              <w:rPr>
                <w:rFonts w:cstheme="minorHAnsi"/>
                <w:b/>
                <w:sz w:val="18"/>
                <w:szCs w:val="18"/>
                <w:lang w:val="en-US"/>
              </w:rPr>
              <w:t>Household member code</w:t>
            </w:r>
          </w:p>
          <w:p w14:paraId="60FD6010" w14:textId="391AF940" w:rsidR="00097367" w:rsidRPr="006A7935" w:rsidRDefault="00097367" w:rsidP="003C65AC">
            <w:pPr>
              <w:spacing w:after="0"/>
              <w:rPr>
                <w:rFonts w:cstheme="minorHAnsi"/>
                <w:b/>
                <w:sz w:val="18"/>
                <w:szCs w:val="18"/>
                <w:lang w:val="en-US"/>
              </w:rPr>
            </w:pPr>
            <w:r w:rsidRPr="006A7935">
              <w:rPr>
                <w:rFonts w:cstheme="minorHAnsi"/>
                <w:b/>
                <w:sz w:val="18"/>
                <w:szCs w:val="18"/>
                <w:lang w:val="en-US"/>
              </w:rPr>
              <w:t>Index child?</w:t>
            </w:r>
          </w:p>
        </w:tc>
        <w:tc>
          <w:tcPr>
            <w:tcW w:w="441" w:type="pct"/>
            <w:tcBorders>
              <w:top w:val="single" w:sz="4" w:space="0" w:color="auto"/>
              <w:left w:val="single" w:sz="4" w:space="0" w:color="auto"/>
              <w:right w:val="single" w:sz="4" w:space="0" w:color="auto"/>
            </w:tcBorders>
            <w:shd w:val="clear" w:color="auto" w:fill="FFFFFF" w:themeFill="background1"/>
          </w:tcPr>
          <w:p w14:paraId="47C9A459" w14:textId="77777777" w:rsidR="00097367" w:rsidRPr="006A7935" w:rsidRDefault="00097367" w:rsidP="003C65AC">
            <w:pPr>
              <w:spacing w:after="0"/>
              <w:rPr>
                <w:rFonts w:cstheme="minorHAnsi"/>
                <w:b/>
                <w:sz w:val="20"/>
                <w:szCs w:val="20"/>
                <w:lang w:val="en-US"/>
              </w:rPr>
            </w:pPr>
            <w:r w:rsidRPr="006A7935">
              <w:rPr>
                <w:rFonts w:cstheme="minorHAnsi"/>
                <w:b/>
                <w:sz w:val="20"/>
                <w:szCs w:val="20"/>
                <w:lang w:val="en-US"/>
              </w:rPr>
              <w:t>A. Gender</w:t>
            </w:r>
          </w:p>
          <w:p w14:paraId="735B2D36" w14:textId="1DB2C513" w:rsidR="00097367" w:rsidRPr="006A7935" w:rsidRDefault="00097367" w:rsidP="003C65AC">
            <w:pPr>
              <w:spacing w:after="0"/>
              <w:rPr>
                <w:rFonts w:cstheme="minorHAnsi"/>
                <w:b/>
                <w:sz w:val="20"/>
                <w:szCs w:val="20"/>
                <w:lang w:val="en-US"/>
              </w:rPr>
            </w:pPr>
            <w:r w:rsidRPr="006A7935">
              <w:rPr>
                <w:rFonts w:cstheme="minorHAnsi"/>
                <w:sz w:val="18"/>
                <w:szCs w:val="18"/>
                <w:lang w:val="en-US"/>
              </w:rPr>
              <w:t>1=Male, 2=Female</w:t>
            </w:r>
          </w:p>
        </w:tc>
        <w:tc>
          <w:tcPr>
            <w:tcW w:w="885" w:type="pct"/>
            <w:tcBorders>
              <w:top w:val="single" w:sz="4" w:space="0" w:color="auto"/>
              <w:left w:val="single" w:sz="4" w:space="0" w:color="auto"/>
              <w:right w:val="single" w:sz="4" w:space="0" w:color="auto"/>
            </w:tcBorders>
          </w:tcPr>
          <w:p w14:paraId="33B567CD"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B.</w:t>
            </w:r>
          </w:p>
          <w:p w14:paraId="0BE263EF" w14:textId="515BFE49"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Year of birth</w:t>
            </w:r>
            <w:r w:rsidRPr="006A7935">
              <w:rPr>
                <w:rFonts w:cstheme="minorHAnsi"/>
                <w:color w:val="000000" w:themeColor="text1"/>
                <w:sz w:val="20"/>
                <w:szCs w:val="20"/>
                <w:lang w:val="en-US"/>
              </w:rPr>
              <w:t xml:space="preserve"> (four digits, example 2001)</w:t>
            </w:r>
            <w:r w:rsidRPr="006A7935">
              <w:rPr>
                <w:rFonts w:cstheme="minorHAnsi"/>
                <w:i/>
                <w:iCs/>
                <w:color w:val="000000" w:themeColor="text1"/>
                <w:sz w:val="18"/>
                <w:szCs w:val="18"/>
                <w:lang w:val="en-US"/>
              </w:rPr>
              <w:t>(approximate year if unknown)</w:t>
            </w:r>
            <w:r w:rsidRPr="006A7935">
              <w:rPr>
                <w:rFonts w:cstheme="minorHAnsi"/>
                <w:color w:val="000000" w:themeColor="text1"/>
                <w:sz w:val="18"/>
                <w:szCs w:val="18"/>
                <w:lang w:val="en-US"/>
              </w:rPr>
              <w:t xml:space="preserve"> </w:t>
            </w:r>
            <w:r w:rsidRPr="006A7935">
              <w:rPr>
                <w:rFonts w:cstheme="minorHAnsi"/>
                <w:i/>
                <w:iCs/>
                <w:color w:val="000000" w:themeColor="text1"/>
                <w:sz w:val="18"/>
                <w:szCs w:val="18"/>
                <w:lang w:val="en-US"/>
              </w:rPr>
              <w:t>(include month if child under 2 years)</w:t>
            </w:r>
          </w:p>
        </w:tc>
        <w:tc>
          <w:tcPr>
            <w:tcW w:w="902" w:type="pct"/>
            <w:gridSpan w:val="2"/>
            <w:tcBorders>
              <w:top w:val="single" w:sz="4" w:space="0" w:color="auto"/>
              <w:left w:val="single" w:sz="4" w:space="0" w:color="auto"/>
              <w:right w:val="single" w:sz="4" w:space="0" w:color="auto"/>
            </w:tcBorders>
          </w:tcPr>
          <w:p w14:paraId="02014022"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C.</w:t>
            </w:r>
          </w:p>
          <w:p w14:paraId="05060C35"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Relation to HH head </w:t>
            </w:r>
          </w:p>
          <w:p w14:paraId="540EF50B" w14:textId="77777777" w:rsidR="00097367" w:rsidRPr="006A7935" w:rsidRDefault="00097367" w:rsidP="003C65AC">
            <w:pPr>
              <w:spacing w:after="0"/>
              <w:rPr>
                <w:rFonts w:cstheme="minorHAnsi"/>
                <w:color w:val="000000" w:themeColor="text1"/>
                <w:sz w:val="18"/>
                <w:szCs w:val="18"/>
                <w:lang w:val="en-US"/>
              </w:rPr>
            </w:pPr>
            <w:r w:rsidRPr="006A7935">
              <w:rPr>
                <w:rFonts w:cstheme="minorHAnsi"/>
                <w:color w:val="000000" w:themeColor="text1"/>
                <w:sz w:val="18"/>
                <w:szCs w:val="18"/>
                <w:lang w:val="en-US"/>
              </w:rPr>
              <w:t>1=Head,</w:t>
            </w:r>
          </w:p>
          <w:p w14:paraId="5CDB82C6" w14:textId="77777777" w:rsidR="00097367" w:rsidRPr="006A7935" w:rsidRDefault="00097367" w:rsidP="003C65AC">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2=Spouse, 3=Son/Daughter, 4=Sister/Brother, 5=Grandchild, 6=Father/Mother, </w:t>
            </w:r>
          </w:p>
          <w:p w14:paraId="07209049" w14:textId="6C34C40A" w:rsidR="00097367" w:rsidRPr="006A7935" w:rsidRDefault="00097367" w:rsidP="003C65AC">
            <w:pPr>
              <w:spacing w:after="0"/>
              <w:rPr>
                <w:rFonts w:cstheme="minorHAnsi"/>
                <w:b/>
                <w:color w:val="000000" w:themeColor="text1"/>
                <w:sz w:val="20"/>
                <w:szCs w:val="20"/>
                <w:lang w:val="en-US"/>
              </w:rPr>
            </w:pPr>
            <w:r w:rsidRPr="006A7935">
              <w:rPr>
                <w:rFonts w:cstheme="minorHAnsi"/>
                <w:color w:val="000000" w:themeColor="text1"/>
                <w:sz w:val="18"/>
                <w:szCs w:val="18"/>
                <w:lang w:val="en-US"/>
              </w:rPr>
              <w:t>7= other (cousin, niece etc, non-relatives)</w:t>
            </w:r>
          </w:p>
        </w:tc>
        <w:tc>
          <w:tcPr>
            <w:tcW w:w="1448" w:type="pct"/>
            <w:tcBorders>
              <w:top w:val="single" w:sz="4" w:space="0" w:color="auto"/>
              <w:left w:val="single" w:sz="4" w:space="0" w:color="auto"/>
              <w:right w:val="single" w:sz="4" w:space="0" w:color="auto"/>
            </w:tcBorders>
          </w:tcPr>
          <w:p w14:paraId="56C39030"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D.</w:t>
            </w:r>
          </w:p>
          <w:p w14:paraId="277F5CDA" w14:textId="29D66A04"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Social networks (last 6 months)</w:t>
            </w:r>
          </w:p>
          <w:p w14:paraId="5C19E1BF"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i/>
                <w:iCs/>
                <w:color w:val="000000" w:themeColor="text1"/>
                <w:sz w:val="18"/>
                <w:szCs w:val="18"/>
                <w:lang w:val="en-US"/>
              </w:rPr>
              <w:t>(for persons born 2007 or earlier / aged 15 or older)</w:t>
            </w:r>
          </w:p>
          <w:p w14:paraId="67F65252" w14:textId="77777777" w:rsidR="00097367" w:rsidRPr="006A7935" w:rsidRDefault="00097367" w:rsidP="00CB4C30">
            <w:pPr>
              <w:spacing w:after="0"/>
              <w:ind w:right="-64"/>
              <w:rPr>
                <w:rFonts w:cstheme="minorHAnsi"/>
                <w:spacing w:val="-7"/>
                <w:sz w:val="18"/>
              </w:rPr>
            </w:pPr>
            <w:r w:rsidRPr="006A7935">
              <w:rPr>
                <w:rFonts w:cstheme="minorHAnsi"/>
                <w:sz w:val="18"/>
              </w:rPr>
              <w:t>1</w:t>
            </w:r>
            <w:r w:rsidRPr="006A7935">
              <w:rPr>
                <w:rFonts w:cstheme="minorHAnsi"/>
                <w:spacing w:val="-8"/>
                <w:sz w:val="18"/>
              </w:rPr>
              <w:t xml:space="preserve"> </w:t>
            </w:r>
            <w:r w:rsidRPr="006A7935">
              <w:rPr>
                <w:rFonts w:cstheme="minorHAnsi"/>
                <w:sz w:val="18"/>
              </w:rPr>
              <w:t>=</w:t>
            </w:r>
            <w:r w:rsidRPr="006A7935">
              <w:rPr>
                <w:rFonts w:cstheme="minorHAnsi"/>
                <w:spacing w:val="-7"/>
                <w:sz w:val="18"/>
              </w:rPr>
              <w:t xml:space="preserve"> Trusted positions (as community leadership, local authorities or in the government), </w:t>
            </w:r>
          </w:p>
          <w:p w14:paraId="6FC1103E" w14:textId="77777777" w:rsidR="00097367" w:rsidRPr="006A7935" w:rsidRDefault="00097367" w:rsidP="00CB4C30">
            <w:pPr>
              <w:spacing w:after="0"/>
              <w:ind w:right="-64"/>
              <w:rPr>
                <w:rFonts w:cstheme="minorHAnsi"/>
                <w:spacing w:val="24"/>
                <w:w w:val="99"/>
                <w:sz w:val="18"/>
              </w:rPr>
            </w:pPr>
            <w:r w:rsidRPr="006A7935">
              <w:rPr>
                <w:rFonts w:cstheme="minorHAnsi"/>
                <w:spacing w:val="-7"/>
                <w:sz w:val="18"/>
              </w:rPr>
              <w:t xml:space="preserve">2= </w:t>
            </w:r>
            <w:r w:rsidRPr="006A7935">
              <w:rPr>
                <w:rFonts w:cstheme="minorHAnsi"/>
                <w:sz w:val="18"/>
              </w:rPr>
              <w:t>social/</w:t>
            </w:r>
            <w:r w:rsidRPr="006A7935">
              <w:rPr>
                <w:rFonts w:cstheme="minorHAnsi"/>
                <w:spacing w:val="-7"/>
                <w:sz w:val="18"/>
              </w:rPr>
              <w:t xml:space="preserve"> </w:t>
            </w:r>
            <w:r w:rsidRPr="006A7935">
              <w:rPr>
                <w:rFonts w:cstheme="minorHAnsi"/>
                <w:spacing w:val="-1"/>
                <w:sz w:val="18"/>
              </w:rPr>
              <w:t>welfare</w:t>
            </w:r>
            <w:r w:rsidRPr="006A7935">
              <w:rPr>
                <w:rFonts w:cstheme="minorHAnsi"/>
                <w:spacing w:val="-6"/>
                <w:sz w:val="18"/>
              </w:rPr>
              <w:t xml:space="preserve"> </w:t>
            </w:r>
            <w:r w:rsidRPr="006A7935">
              <w:rPr>
                <w:rFonts w:cstheme="minorHAnsi"/>
                <w:sz w:val="18"/>
              </w:rPr>
              <w:t>&amp;</w:t>
            </w:r>
            <w:r w:rsidRPr="006A7935">
              <w:rPr>
                <w:rFonts w:cstheme="minorHAnsi"/>
                <w:spacing w:val="-7"/>
                <w:sz w:val="18"/>
              </w:rPr>
              <w:t xml:space="preserve"> </w:t>
            </w:r>
            <w:r w:rsidRPr="006A7935">
              <w:rPr>
                <w:rFonts w:cstheme="minorHAnsi"/>
                <w:sz w:val="18"/>
              </w:rPr>
              <w:t>community</w:t>
            </w:r>
            <w:r w:rsidRPr="006A7935">
              <w:rPr>
                <w:rFonts w:cstheme="minorHAnsi"/>
                <w:spacing w:val="-7"/>
                <w:sz w:val="18"/>
              </w:rPr>
              <w:t xml:space="preserve"> </w:t>
            </w:r>
            <w:r w:rsidRPr="006A7935">
              <w:rPr>
                <w:rFonts w:cstheme="minorHAnsi"/>
                <w:sz w:val="18"/>
              </w:rPr>
              <w:t>development</w:t>
            </w:r>
            <w:r w:rsidRPr="006A7935">
              <w:rPr>
                <w:rFonts w:cstheme="minorHAnsi"/>
                <w:spacing w:val="-7"/>
                <w:sz w:val="18"/>
              </w:rPr>
              <w:t xml:space="preserve"> </w:t>
            </w:r>
            <w:r w:rsidRPr="006A7935">
              <w:rPr>
                <w:rFonts w:cstheme="minorHAnsi"/>
                <w:spacing w:val="-1"/>
                <w:sz w:val="18"/>
              </w:rPr>
              <w:t>groups</w:t>
            </w:r>
            <w:r w:rsidRPr="006A7935">
              <w:rPr>
                <w:rFonts w:cstheme="minorHAnsi"/>
                <w:spacing w:val="24"/>
                <w:w w:val="99"/>
                <w:sz w:val="18"/>
              </w:rPr>
              <w:t xml:space="preserve"> </w:t>
            </w:r>
          </w:p>
          <w:p w14:paraId="5C990F69" w14:textId="77777777" w:rsidR="00097367" w:rsidRPr="006A7935" w:rsidRDefault="00097367" w:rsidP="00CB4C30">
            <w:pPr>
              <w:spacing w:after="0"/>
              <w:ind w:right="-64"/>
              <w:rPr>
                <w:rFonts w:cstheme="minorHAnsi"/>
                <w:sz w:val="18"/>
              </w:rPr>
            </w:pPr>
            <w:r w:rsidRPr="006A7935">
              <w:rPr>
                <w:rFonts w:cstheme="minorHAnsi"/>
                <w:sz w:val="18"/>
              </w:rPr>
              <w:t>3</w:t>
            </w:r>
            <w:r w:rsidRPr="006A7935">
              <w:rPr>
                <w:rFonts w:cstheme="minorHAnsi"/>
                <w:spacing w:val="-6"/>
                <w:sz w:val="18"/>
              </w:rPr>
              <w:t xml:space="preserve"> </w:t>
            </w:r>
            <w:r w:rsidRPr="006A7935">
              <w:rPr>
                <w:rFonts w:cstheme="minorHAnsi"/>
                <w:sz w:val="18"/>
              </w:rPr>
              <w:t>=</w:t>
            </w:r>
            <w:r w:rsidRPr="006A7935">
              <w:rPr>
                <w:rFonts w:cstheme="minorHAnsi"/>
                <w:spacing w:val="-6"/>
                <w:sz w:val="18"/>
              </w:rPr>
              <w:t xml:space="preserve"> </w:t>
            </w:r>
            <w:r w:rsidRPr="006A7935">
              <w:rPr>
                <w:rFonts w:cstheme="minorHAnsi"/>
                <w:spacing w:val="-1"/>
                <w:sz w:val="18"/>
              </w:rPr>
              <w:t>savings</w:t>
            </w:r>
            <w:r w:rsidRPr="006A7935">
              <w:rPr>
                <w:rFonts w:cstheme="minorHAnsi"/>
                <w:spacing w:val="-2"/>
                <w:sz w:val="18"/>
              </w:rPr>
              <w:t xml:space="preserve"> </w:t>
            </w:r>
            <w:r w:rsidRPr="006A7935">
              <w:rPr>
                <w:rFonts w:cstheme="minorHAnsi"/>
                <w:sz w:val="18"/>
              </w:rPr>
              <w:t>and</w:t>
            </w:r>
            <w:r w:rsidRPr="006A7935">
              <w:rPr>
                <w:rFonts w:cstheme="minorHAnsi"/>
                <w:spacing w:val="-6"/>
                <w:sz w:val="18"/>
              </w:rPr>
              <w:t xml:space="preserve"> loaning/</w:t>
            </w:r>
            <w:r w:rsidRPr="006A7935">
              <w:rPr>
                <w:rFonts w:cstheme="minorHAnsi"/>
                <w:sz w:val="18"/>
              </w:rPr>
              <w:t>credit</w:t>
            </w:r>
            <w:r w:rsidRPr="006A7935">
              <w:rPr>
                <w:rFonts w:cstheme="minorHAnsi"/>
                <w:spacing w:val="-6"/>
                <w:sz w:val="18"/>
              </w:rPr>
              <w:t xml:space="preserve"> </w:t>
            </w:r>
            <w:r w:rsidRPr="006A7935">
              <w:rPr>
                <w:rFonts w:cstheme="minorHAnsi"/>
                <w:sz w:val="18"/>
              </w:rPr>
              <w:t xml:space="preserve">groups, </w:t>
            </w:r>
          </w:p>
          <w:p w14:paraId="76F116C4" w14:textId="77777777" w:rsidR="00097367" w:rsidRPr="006A7935" w:rsidRDefault="00097367" w:rsidP="00CB4C30">
            <w:pPr>
              <w:spacing w:after="0"/>
              <w:ind w:right="-64"/>
              <w:rPr>
                <w:rFonts w:cstheme="minorHAnsi"/>
                <w:spacing w:val="-1"/>
                <w:sz w:val="18"/>
              </w:rPr>
            </w:pPr>
            <w:r w:rsidRPr="006A7935">
              <w:rPr>
                <w:rFonts w:cstheme="minorHAnsi"/>
                <w:sz w:val="18"/>
              </w:rPr>
              <w:t>4</w:t>
            </w:r>
            <w:r w:rsidRPr="006A7935">
              <w:rPr>
                <w:rFonts w:cstheme="minorHAnsi"/>
                <w:spacing w:val="-8"/>
                <w:sz w:val="18"/>
              </w:rPr>
              <w:t xml:space="preserve"> </w:t>
            </w:r>
            <w:r w:rsidRPr="006A7935">
              <w:rPr>
                <w:rFonts w:cstheme="minorHAnsi"/>
                <w:sz w:val="18"/>
              </w:rPr>
              <w:t>=</w:t>
            </w:r>
            <w:r w:rsidRPr="006A7935">
              <w:rPr>
                <w:rFonts w:cstheme="minorHAnsi"/>
                <w:spacing w:val="-7"/>
                <w:sz w:val="18"/>
              </w:rPr>
              <w:t xml:space="preserve"> </w:t>
            </w:r>
            <w:r w:rsidRPr="006A7935">
              <w:rPr>
                <w:rFonts w:cstheme="minorHAnsi"/>
                <w:sz w:val="18"/>
              </w:rPr>
              <w:t>agricultural</w:t>
            </w:r>
            <w:r w:rsidRPr="006A7935">
              <w:rPr>
                <w:rFonts w:cstheme="minorHAnsi"/>
                <w:spacing w:val="-7"/>
                <w:sz w:val="18"/>
              </w:rPr>
              <w:t xml:space="preserve"> </w:t>
            </w:r>
            <w:r w:rsidRPr="006A7935">
              <w:rPr>
                <w:rFonts w:cstheme="minorHAnsi"/>
                <w:spacing w:val="-1"/>
                <w:sz w:val="18"/>
              </w:rPr>
              <w:t>producer</w:t>
            </w:r>
            <w:r w:rsidRPr="006A7935">
              <w:rPr>
                <w:rFonts w:cstheme="minorHAnsi"/>
                <w:spacing w:val="-7"/>
                <w:sz w:val="18"/>
              </w:rPr>
              <w:t xml:space="preserve"> </w:t>
            </w:r>
            <w:r w:rsidRPr="006A7935">
              <w:rPr>
                <w:rFonts w:cstheme="minorHAnsi"/>
                <w:spacing w:val="-1"/>
                <w:sz w:val="18"/>
              </w:rPr>
              <w:t xml:space="preserve">groups, </w:t>
            </w:r>
          </w:p>
          <w:p w14:paraId="1A03656D" w14:textId="77777777" w:rsidR="00097367" w:rsidRPr="006A7935" w:rsidRDefault="00097367" w:rsidP="00CB4C30">
            <w:pPr>
              <w:spacing w:after="0"/>
              <w:ind w:right="-64"/>
              <w:rPr>
                <w:rFonts w:cstheme="minorHAnsi"/>
                <w:sz w:val="18"/>
                <w:lang w:val="en-US"/>
              </w:rPr>
            </w:pPr>
            <w:r w:rsidRPr="006A7935">
              <w:rPr>
                <w:rFonts w:cstheme="minorHAnsi"/>
                <w:spacing w:val="-1"/>
                <w:sz w:val="18"/>
              </w:rPr>
              <w:t xml:space="preserve">5= </w:t>
            </w:r>
            <w:r w:rsidRPr="006A7935">
              <w:rPr>
                <w:rFonts w:cstheme="minorHAnsi"/>
                <w:sz w:val="18"/>
                <w:lang w:val="en-US"/>
              </w:rPr>
              <w:t xml:space="preserve">church group, </w:t>
            </w:r>
          </w:p>
          <w:p w14:paraId="0F56C2C5" w14:textId="77777777" w:rsidR="00097367" w:rsidRPr="006A7935" w:rsidRDefault="00097367" w:rsidP="00CB4C30">
            <w:pPr>
              <w:spacing w:after="0"/>
              <w:ind w:right="-64"/>
              <w:rPr>
                <w:rFonts w:cstheme="minorHAnsi"/>
                <w:bCs/>
                <w:sz w:val="18"/>
              </w:rPr>
            </w:pPr>
            <w:r w:rsidRPr="006A7935">
              <w:rPr>
                <w:rFonts w:cstheme="minorHAnsi"/>
                <w:sz w:val="18"/>
                <w:lang w:val="en-US"/>
              </w:rPr>
              <w:t xml:space="preserve">6= </w:t>
            </w:r>
            <w:r w:rsidRPr="006A7935">
              <w:rPr>
                <w:rFonts w:cstheme="minorHAnsi"/>
                <w:bCs/>
                <w:sz w:val="18"/>
              </w:rPr>
              <w:t xml:space="preserve">Traditional / cultural groups </w:t>
            </w:r>
          </w:p>
          <w:p w14:paraId="0E7AAD93" w14:textId="77777777" w:rsidR="00097367" w:rsidRPr="006A7935" w:rsidRDefault="00097367" w:rsidP="00CB4C30">
            <w:pPr>
              <w:spacing w:after="0"/>
              <w:rPr>
                <w:rFonts w:cstheme="minorHAnsi"/>
                <w:sz w:val="18"/>
                <w:lang w:val="en-US"/>
              </w:rPr>
            </w:pPr>
            <w:r w:rsidRPr="006A7935">
              <w:rPr>
                <w:rFonts w:cstheme="minorHAnsi"/>
                <w:bCs/>
                <w:sz w:val="18"/>
              </w:rPr>
              <w:t>7 = none</w:t>
            </w:r>
          </w:p>
          <w:p w14:paraId="074BE670" w14:textId="1361A81D" w:rsidR="00097367" w:rsidRPr="006A7935" w:rsidRDefault="00097367" w:rsidP="00CB4C30">
            <w:pPr>
              <w:spacing w:after="0"/>
              <w:rPr>
                <w:rFonts w:cstheme="minorHAnsi"/>
                <w:b/>
                <w:color w:val="000000" w:themeColor="text1"/>
                <w:sz w:val="20"/>
                <w:szCs w:val="20"/>
                <w:lang w:val="en-US"/>
              </w:rPr>
            </w:pPr>
            <w:r w:rsidRPr="006A7935">
              <w:rPr>
                <w:rFonts w:cstheme="minorHAnsi"/>
                <w:color w:val="000000" w:themeColor="text1"/>
                <w:sz w:val="20"/>
                <w:szCs w:val="20"/>
                <w:lang w:val="en-US"/>
              </w:rPr>
              <w:t>8=</w:t>
            </w:r>
            <w:r w:rsidRPr="006A7935">
              <w:rPr>
                <w:rFonts w:cstheme="minorHAnsi"/>
                <w:sz w:val="18"/>
                <w:lang w:val="en-US"/>
              </w:rPr>
              <w:t xml:space="preserve"> other, please specify</w:t>
            </w:r>
          </w:p>
        </w:tc>
      </w:tr>
      <w:tr w:rsidR="00CB4C30" w:rsidRPr="006A7935" w14:paraId="5906F7C4" w14:textId="4EAD10B1" w:rsidTr="008C3A9C">
        <w:trPr>
          <w:trHeight w:val="131"/>
        </w:trPr>
        <w:tc>
          <w:tcPr>
            <w:tcW w:w="3552" w:type="pct"/>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21230F19" w14:textId="0E7CAFC0" w:rsidR="00CB4C30" w:rsidRPr="006A7935" w:rsidRDefault="00CB4C30" w:rsidP="00C978AC">
            <w:pPr>
              <w:spacing w:after="0"/>
              <w:jc w:val="center"/>
              <w:rPr>
                <w:rFonts w:cstheme="minorHAnsi"/>
                <w:b/>
                <w:sz w:val="18"/>
                <w:lang w:val="en-US"/>
              </w:rPr>
            </w:pPr>
            <w:r w:rsidRPr="006A7935">
              <w:rPr>
                <w:rFonts w:cstheme="minorHAnsi"/>
                <w:b/>
                <w:sz w:val="24"/>
                <w:szCs w:val="32"/>
                <w:lang w:val="en-US"/>
              </w:rPr>
              <w:t>Explanations</w:t>
            </w:r>
          </w:p>
        </w:tc>
        <w:tc>
          <w:tcPr>
            <w:tcW w:w="1448" w:type="pct"/>
            <w:tcBorders>
              <w:top w:val="single" w:sz="4" w:space="0" w:color="auto"/>
              <w:left w:val="single" w:sz="4" w:space="0" w:color="auto"/>
              <w:bottom w:val="single" w:sz="4" w:space="0" w:color="auto"/>
              <w:right w:val="single" w:sz="4" w:space="0" w:color="auto"/>
            </w:tcBorders>
            <w:shd w:val="clear" w:color="auto" w:fill="E7E6E6" w:themeFill="background2"/>
          </w:tcPr>
          <w:p w14:paraId="606638FB" w14:textId="77777777" w:rsidR="00CB4C30" w:rsidRPr="006A7935" w:rsidRDefault="00CB4C30" w:rsidP="00C978AC">
            <w:pPr>
              <w:spacing w:after="0"/>
              <w:jc w:val="center"/>
              <w:rPr>
                <w:rFonts w:cstheme="minorHAnsi"/>
                <w:b/>
                <w:sz w:val="24"/>
                <w:szCs w:val="32"/>
                <w:lang w:val="en-US"/>
              </w:rPr>
            </w:pPr>
          </w:p>
        </w:tc>
      </w:tr>
      <w:tr w:rsidR="00CB4C30" w:rsidRPr="006A7935" w14:paraId="75079ACC" w14:textId="4CA4D77D" w:rsidTr="008C3A9C">
        <w:trPr>
          <w:trHeight w:val="131"/>
        </w:trPr>
        <w:tc>
          <w:tcPr>
            <w:tcW w:w="492" w:type="pct"/>
            <w:tcBorders>
              <w:top w:val="single" w:sz="4" w:space="0" w:color="auto"/>
              <w:left w:val="single" w:sz="4" w:space="0" w:color="auto"/>
              <w:bottom w:val="single" w:sz="4" w:space="0" w:color="auto"/>
              <w:right w:val="single" w:sz="4" w:space="0" w:color="auto"/>
            </w:tcBorders>
            <w:shd w:val="clear" w:color="auto" w:fill="E7E6E6" w:themeFill="background2"/>
          </w:tcPr>
          <w:p w14:paraId="7B5BF131" w14:textId="0DC390AD" w:rsidR="00CB4C30" w:rsidRPr="006A7935" w:rsidRDefault="00CB4C30" w:rsidP="00C978AC">
            <w:pPr>
              <w:spacing w:after="0"/>
              <w:rPr>
                <w:rFonts w:cstheme="minorHAnsi"/>
                <w:sz w:val="18"/>
                <w:szCs w:val="18"/>
                <w:lang w:val="en-US"/>
              </w:rPr>
            </w:pPr>
            <w:r w:rsidRPr="006A7935">
              <w:rPr>
                <w:rFonts w:cstheme="minorHAnsi"/>
                <w:sz w:val="18"/>
                <w:szCs w:val="18"/>
                <w:lang w:val="en-US"/>
              </w:rPr>
              <w:t>Write the full name of each member</w:t>
            </w:r>
          </w:p>
        </w:tc>
        <w:tc>
          <w:tcPr>
            <w:tcW w:w="832" w:type="pct"/>
            <w:tcBorders>
              <w:top w:val="single" w:sz="4" w:space="0" w:color="auto"/>
              <w:left w:val="single" w:sz="4" w:space="0" w:color="auto"/>
              <w:bottom w:val="single" w:sz="4" w:space="0" w:color="auto"/>
              <w:right w:val="single" w:sz="4" w:space="0" w:color="auto"/>
            </w:tcBorders>
            <w:shd w:val="clear" w:color="auto" w:fill="E7E6E6" w:themeFill="background2"/>
          </w:tcPr>
          <w:p w14:paraId="647BC0DC"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Indicate the code of this member.</w:t>
            </w:r>
          </w:p>
          <w:p w14:paraId="7AA29FD8"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(01 male respondent, 02 female respondent</w:t>
            </w:r>
          </w:p>
          <w:p w14:paraId="4BDB1F33" w14:textId="720E7BF4" w:rsidR="00CB4C30" w:rsidRPr="006A7935" w:rsidRDefault="00CB4C30" w:rsidP="00D15675">
            <w:pPr>
              <w:spacing w:after="0"/>
              <w:rPr>
                <w:rFonts w:cstheme="minorHAnsi"/>
                <w:sz w:val="18"/>
                <w:szCs w:val="18"/>
                <w:lang w:val="en-US"/>
              </w:rPr>
            </w:pPr>
            <w:r w:rsidRPr="006A7935">
              <w:rPr>
                <w:rFonts w:cstheme="minorHAnsi"/>
                <w:sz w:val="18"/>
                <w:szCs w:val="18"/>
                <w:lang w:val="en-US"/>
              </w:rPr>
              <w:t>03 index child (if there is one. If there is no index child number 03 should not be used)</w:t>
            </w:r>
          </w:p>
          <w:p w14:paraId="1140E096" w14:textId="443DC10D" w:rsidR="00CB4C30" w:rsidRPr="006A7935" w:rsidRDefault="00CB4C30" w:rsidP="00C978AC">
            <w:pPr>
              <w:spacing w:after="0"/>
              <w:rPr>
                <w:rFonts w:cstheme="minorHAnsi"/>
                <w:sz w:val="18"/>
                <w:szCs w:val="18"/>
                <w:lang w:val="en-US"/>
              </w:rPr>
            </w:pPr>
            <w:r w:rsidRPr="006A7935">
              <w:rPr>
                <w:rFonts w:cstheme="minorHAnsi"/>
                <w:sz w:val="18"/>
                <w:szCs w:val="18"/>
                <w:lang w:val="en-US"/>
              </w:rPr>
              <w:t>Continue with 04 etc.</w:t>
            </w:r>
          </w:p>
        </w:tc>
        <w:tc>
          <w:tcPr>
            <w:tcW w:w="441" w:type="pct"/>
            <w:tcBorders>
              <w:top w:val="single" w:sz="4" w:space="0" w:color="auto"/>
              <w:left w:val="single" w:sz="4" w:space="0" w:color="auto"/>
              <w:bottom w:val="single" w:sz="4" w:space="0" w:color="auto"/>
              <w:right w:val="single" w:sz="4" w:space="0" w:color="auto"/>
            </w:tcBorders>
            <w:shd w:val="clear" w:color="auto" w:fill="E7E6E6" w:themeFill="background2"/>
          </w:tcPr>
          <w:p w14:paraId="00F490AB" w14:textId="6F7B17FF" w:rsidR="00CB4C30" w:rsidRPr="006A7935" w:rsidRDefault="00CB4C30" w:rsidP="00C978AC">
            <w:pPr>
              <w:spacing w:after="0"/>
              <w:rPr>
                <w:rFonts w:cstheme="minorHAnsi"/>
                <w:sz w:val="18"/>
                <w:szCs w:val="18"/>
                <w:lang w:val="en-US"/>
              </w:rPr>
            </w:pPr>
          </w:p>
        </w:tc>
        <w:tc>
          <w:tcPr>
            <w:tcW w:w="885" w:type="pct"/>
            <w:tcBorders>
              <w:top w:val="single" w:sz="4" w:space="0" w:color="auto"/>
              <w:left w:val="single" w:sz="4" w:space="0" w:color="auto"/>
              <w:bottom w:val="single" w:sz="4" w:space="0" w:color="auto"/>
              <w:right w:val="single" w:sz="4" w:space="0" w:color="auto"/>
            </w:tcBorders>
            <w:shd w:val="clear" w:color="auto" w:fill="E7E6E6" w:themeFill="background2"/>
          </w:tcPr>
          <w:p w14:paraId="35F39FAD" w14:textId="6C74BE5B" w:rsidR="00CB4C30" w:rsidRPr="006A7935" w:rsidRDefault="00CB4C30" w:rsidP="00C978AC">
            <w:pPr>
              <w:spacing w:after="0"/>
              <w:rPr>
                <w:rFonts w:cstheme="minorHAnsi"/>
                <w:iCs/>
                <w:color w:val="000000" w:themeColor="text1"/>
                <w:sz w:val="18"/>
                <w:szCs w:val="18"/>
                <w:lang w:val="en-US"/>
              </w:rPr>
            </w:pPr>
            <w:r w:rsidRPr="006A7935">
              <w:rPr>
                <w:rFonts w:cstheme="minorHAnsi"/>
                <w:iCs/>
                <w:color w:val="000000" w:themeColor="text1"/>
                <w:sz w:val="18"/>
                <w:szCs w:val="18"/>
                <w:lang w:val="en-US"/>
              </w:rPr>
              <w:t>If unknown age:  Estimate year of birth by approx. age. Use “event calender” for area to estimate age.</w:t>
            </w:r>
          </w:p>
          <w:p w14:paraId="753D448A" w14:textId="77777777" w:rsidR="00CB4C30" w:rsidRPr="006A7935" w:rsidRDefault="00CB4C30" w:rsidP="00C978AC">
            <w:pPr>
              <w:spacing w:after="0"/>
              <w:rPr>
                <w:rFonts w:cstheme="minorHAnsi"/>
                <w:iCs/>
                <w:color w:val="000000" w:themeColor="text1"/>
                <w:sz w:val="18"/>
                <w:szCs w:val="18"/>
                <w:lang w:val="en-US"/>
              </w:rPr>
            </w:pPr>
          </w:p>
          <w:p w14:paraId="415EB01C" w14:textId="04383352" w:rsidR="00CB4C30" w:rsidRPr="006A7935" w:rsidRDefault="00CB4C30" w:rsidP="00C978AC">
            <w:pPr>
              <w:spacing w:after="0"/>
              <w:rPr>
                <w:rFonts w:cstheme="minorHAnsi"/>
                <w:sz w:val="18"/>
                <w:szCs w:val="18"/>
                <w:lang w:val="en-US"/>
              </w:rPr>
            </w:pPr>
            <w:r w:rsidRPr="006A7935">
              <w:rPr>
                <w:rFonts w:cstheme="minorHAnsi"/>
                <w:iCs/>
                <w:color w:val="000000" w:themeColor="text1"/>
                <w:sz w:val="18"/>
                <w:szCs w:val="18"/>
                <w:lang w:val="en-US"/>
              </w:rPr>
              <w:t>Include month of birth if child under 2 years)</w:t>
            </w:r>
          </w:p>
        </w:tc>
        <w:tc>
          <w:tcPr>
            <w:tcW w:w="902"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E598316"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 xml:space="preserve">Indicate the relation to the HH head. </w:t>
            </w:r>
          </w:p>
          <w:p w14:paraId="1E246371" w14:textId="4CBA06A1" w:rsidR="00CB4C30" w:rsidRPr="006A7935" w:rsidRDefault="00CB4C30" w:rsidP="00C978AC">
            <w:pPr>
              <w:spacing w:after="0"/>
              <w:rPr>
                <w:rFonts w:cstheme="minorHAnsi"/>
                <w:sz w:val="18"/>
                <w:szCs w:val="18"/>
                <w:lang w:val="en-US"/>
              </w:rPr>
            </w:pPr>
            <w:r w:rsidRPr="006A7935">
              <w:rPr>
                <w:rFonts w:cstheme="minorHAnsi"/>
                <w:sz w:val="18"/>
                <w:szCs w:val="18"/>
                <w:lang w:val="en-US"/>
              </w:rPr>
              <w:t>Only one per person; pick the first one that is relevant. Son/daughter means biological child to at least one of the parents.</w:t>
            </w:r>
          </w:p>
        </w:tc>
        <w:tc>
          <w:tcPr>
            <w:tcW w:w="1448" w:type="pct"/>
            <w:tcBorders>
              <w:top w:val="single" w:sz="4" w:space="0" w:color="auto"/>
              <w:left w:val="single" w:sz="4" w:space="0" w:color="auto"/>
              <w:bottom w:val="single" w:sz="4" w:space="0" w:color="auto"/>
              <w:right w:val="single" w:sz="4" w:space="0" w:color="auto"/>
            </w:tcBorders>
            <w:shd w:val="clear" w:color="auto" w:fill="E7E6E6" w:themeFill="background2"/>
          </w:tcPr>
          <w:p w14:paraId="69E93ECB" w14:textId="77777777" w:rsidR="00510B2F" w:rsidRPr="006A7935" w:rsidRDefault="00510B2F" w:rsidP="00510B2F">
            <w:pPr>
              <w:spacing w:after="0"/>
              <w:rPr>
                <w:rFonts w:cstheme="minorHAnsi"/>
                <w:sz w:val="18"/>
                <w:szCs w:val="18"/>
                <w:lang w:val="en-US"/>
              </w:rPr>
            </w:pPr>
            <w:r w:rsidRPr="006A7935">
              <w:rPr>
                <w:rFonts w:cstheme="minorHAnsi"/>
                <w:sz w:val="18"/>
                <w:szCs w:val="18"/>
                <w:lang w:val="en-US"/>
              </w:rPr>
              <w:t>Social networks. In which groups is anybody of your household a member of?</w:t>
            </w:r>
          </w:p>
          <w:p w14:paraId="341AE9DB" w14:textId="77777777" w:rsidR="00510B2F" w:rsidRPr="006A7935" w:rsidRDefault="00510B2F" w:rsidP="00510B2F">
            <w:pPr>
              <w:spacing w:after="0"/>
              <w:rPr>
                <w:rFonts w:cstheme="minorHAnsi"/>
                <w:sz w:val="18"/>
                <w:szCs w:val="18"/>
                <w:lang w:val="en-US"/>
              </w:rPr>
            </w:pPr>
            <w:r w:rsidRPr="006A7935">
              <w:rPr>
                <w:rFonts w:cstheme="minorHAnsi"/>
                <w:sz w:val="18"/>
                <w:szCs w:val="18"/>
                <w:lang w:val="en-US"/>
              </w:rPr>
              <w:t>[Enumerator: Complete the following table indicating any household member who belonged to a local or external organization/group or committee (including farmers associations, women’s associations, youth associations, elders associations, church/mosque association, water users group, mutual support group, input supply cooperative, marketing cooperative, savings group, etc.) in the last 6 months].</w:t>
            </w:r>
          </w:p>
          <w:p w14:paraId="6AEBBC3C" w14:textId="078A56EC" w:rsidR="00CB4C30" w:rsidRPr="006A7935" w:rsidRDefault="00510B2F" w:rsidP="00510B2F">
            <w:pPr>
              <w:spacing w:after="0"/>
              <w:rPr>
                <w:rFonts w:cstheme="minorHAnsi"/>
                <w:sz w:val="18"/>
                <w:szCs w:val="18"/>
                <w:lang w:val="en-US"/>
              </w:rPr>
            </w:pPr>
            <w:r w:rsidRPr="006A7935">
              <w:rPr>
                <w:rFonts w:cstheme="minorHAnsi"/>
                <w:sz w:val="18"/>
                <w:szCs w:val="18"/>
                <w:lang w:val="en-US"/>
              </w:rPr>
              <w:t>Complete one row per group which the household (any person) is a member of.</w:t>
            </w:r>
          </w:p>
        </w:tc>
      </w:tr>
    </w:tbl>
    <w:p w14:paraId="5C9EF7D5" w14:textId="77777777" w:rsidR="00346FE7" w:rsidRPr="006A7935" w:rsidRDefault="00346FE7" w:rsidP="00BC1334">
      <w:pPr>
        <w:spacing w:before="120" w:after="60"/>
        <w:rPr>
          <w:rFonts w:cstheme="minorHAnsi"/>
          <w:sz w:val="20"/>
          <w:szCs w:val="20"/>
        </w:rPr>
      </w:pPr>
    </w:p>
    <w:tbl>
      <w:tblPr>
        <w:tblStyle w:val="TableGrid"/>
        <w:tblW w:w="4932" w:type="pct"/>
        <w:tblCellMar>
          <w:top w:w="29" w:type="dxa"/>
          <w:left w:w="29" w:type="dxa"/>
          <w:bottom w:w="29" w:type="dxa"/>
          <w:right w:w="29" w:type="dxa"/>
        </w:tblCellMar>
        <w:tblLook w:val="04A0" w:firstRow="1" w:lastRow="0" w:firstColumn="1" w:lastColumn="0" w:noHBand="0" w:noVBand="1"/>
      </w:tblPr>
      <w:tblGrid>
        <w:gridCol w:w="2067"/>
        <w:gridCol w:w="1985"/>
        <w:gridCol w:w="1640"/>
        <w:gridCol w:w="2501"/>
        <w:gridCol w:w="1296"/>
      </w:tblGrid>
      <w:tr w:rsidR="006A74E7" w:rsidRPr="006A7935" w14:paraId="339428BC" w14:textId="77777777" w:rsidTr="00162576">
        <w:trPr>
          <w:trHeight w:val="2400"/>
        </w:trPr>
        <w:tc>
          <w:tcPr>
            <w:tcW w:w="1089" w:type="pct"/>
            <w:tcBorders>
              <w:top w:val="single" w:sz="4" w:space="0" w:color="auto"/>
              <w:left w:val="single" w:sz="4" w:space="0" w:color="auto"/>
              <w:bottom w:val="single" w:sz="4" w:space="0" w:color="auto"/>
              <w:right w:val="single" w:sz="4" w:space="0" w:color="auto"/>
            </w:tcBorders>
          </w:tcPr>
          <w:p w14:paraId="702DE19D"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lastRenderedPageBreak/>
              <w:t>D.</w:t>
            </w:r>
          </w:p>
          <w:p w14:paraId="2B35351B"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Years of formal school</w:t>
            </w:r>
          </w:p>
          <w:p w14:paraId="33430408" w14:textId="495B57E4" w:rsidR="00224D63" w:rsidRPr="006A7935" w:rsidRDefault="00224D63" w:rsidP="00B9419A">
            <w:pPr>
              <w:spacing w:after="0"/>
              <w:rPr>
                <w:rFonts w:cstheme="minorHAnsi"/>
                <w:i/>
                <w:iCs/>
                <w:color w:val="000000" w:themeColor="text1"/>
                <w:sz w:val="18"/>
                <w:szCs w:val="18"/>
                <w:lang w:val="en-US"/>
              </w:rPr>
            </w:pPr>
            <w:r w:rsidRPr="006A7935">
              <w:rPr>
                <w:rFonts w:cstheme="minorHAnsi"/>
                <w:i/>
                <w:iCs/>
                <w:color w:val="000000" w:themeColor="text1"/>
                <w:sz w:val="18"/>
                <w:szCs w:val="18"/>
                <w:lang w:val="en-US"/>
              </w:rPr>
              <w:t xml:space="preserve">(all persons born 2018 or earlier / aged </w:t>
            </w:r>
            <w:r w:rsidR="006E5B7F" w:rsidRPr="006A7935">
              <w:rPr>
                <w:rFonts w:cstheme="minorHAnsi"/>
                <w:i/>
                <w:iCs/>
                <w:color w:val="000000" w:themeColor="text1"/>
                <w:sz w:val="18"/>
                <w:szCs w:val="18"/>
                <w:lang w:val="en-US"/>
              </w:rPr>
              <w:t>4 years</w:t>
            </w:r>
            <w:r w:rsidRPr="006A7935">
              <w:rPr>
                <w:rFonts w:cstheme="minorHAnsi"/>
                <w:i/>
                <w:iCs/>
                <w:color w:val="000000" w:themeColor="text1"/>
                <w:sz w:val="18"/>
                <w:szCs w:val="18"/>
                <w:lang w:val="en-US"/>
              </w:rPr>
              <w:t xml:space="preserve"> or older)</w:t>
            </w:r>
          </w:p>
          <w:p w14:paraId="2CFE7BBA" w14:textId="77777777" w:rsidR="00224D63" w:rsidRPr="006A7935" w:rsidRDefault="00224D63" w:rsidP="00B9419A">
            <w:pPr>
              <w:spacing w:after="0"/>
              <w:rPr>
                <w:rFonts w:cstheme="minorHAnsi"/>
                <w:color w:val="000000" w:themeColor="text1"/>
                <w:sz w:val="18"/>
                <w:szCs w:val="18"/>
                <w:lang w:val="en-US"/>
              </w:rPr>
            </w:pPr>
          </w:p>
        </w:tc>
        <w:tc>
          <w:tcPr>
            <w:tcW w:w="1046" w:type="pct"/>
            <w:tcBorders>
              <w:top w:val="single" w:sz="4" w:space="0" w:color="auto"/>
              <w:left w:val="single" w:sz="4" w:space="0" w:color="auto"/>
              <w:bottom w:val="single" w:sz="4" w:space="0" w:color="auto"/>
              <w:right w:val="single" w:sz="4" w:space="0" w:color="auto"/>
            </w:tcBorders>
            <w:hideMark/>
          </w:tcPr>
          <w:p w14:paraId="39DD59B9"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E. </w:t>
            </w:r>
          </w:p>
          <w:p w14:paraId="7BC7EF29"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Home occupancy</w:t>
            </w:r>
          </w:p>
          <w:p w14:paraId="402EF9BF"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1= permanent resident (10-12 month present)</w:t>
            </w:r>
          </w:p>
          <w:p w14:paraId="652FE5FB"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2= sometimes away (&lt; 3 months/year away)</w:t>
            </w:r>
          </w:p>
          <w:p w14:paraId="7996C6F7"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3= frequently away (3–9 months/year away) </w:t>
            </w:r>
          </w:p>
        </w:tc>
        <w:tc>
          <w:tcPr>
            <w:tcW w:w="864" w:type="pct"/>
            <w:tcBorders>
              <w:top w:val="single" w:sz="4" w:space="0" w:color="auto"/>
              <w:left w:val="single" w:sz="4" w:space="0" w:color="auto"/>
              <w:bottom w:val="single" w:sz="4" w:space="0" w:color="auto"/>
              <w:right w:val="single" w:sz="4" w:space="0" w:color="auto"/>
            </w:tcBorders>
            <w:hideMark/>
          </w:tcPr>
          <w:p w14:paraId="285BEA71"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F.*</w:t>
            </w:r>
          </w:p>
          <w:p w14:paraId="693DBC80"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What activities does the person do?</w:t>
            </w:r>
          </w:p>
          <w:p w14:paraId="00757756" w14:textId="790DD2E6" w:rsidR="00224D63" w:rsidRPr="006A7935" w:rsidRDefault="00224D63" w:rsidP="00B9419A">
            <w:pPr>
              <w:pStyle w:val="CommentText"/>
              <w:rPr>
                <w:i/>
                <w:iCs/>
                <w:color w:val="000000" w:themeColor="text1"/>
                <w:sz w:val="18"/>
                <w:szCs w:val="18"/>
                <w:lang w:val="en-US"/>
              </w:rPr>
            </w:pPr>
            <w:r w:rsidRPr="006A7935">
              <w:rPr>
                <w:i/>
                <w:iCs/>
                <w:color w:val="000000" w:themeColor="text1"/>
                <w:sz w:val="18"/>
                <w:szCs w:val="18"/>
                <w:lang w:val="en-US"/>
              </w:rPr>
              <w:t xml:space="preserve">(all persons born </w:t>
            </w:r>
            <w:r w:rsidR="00820339" w:rsidRPr="006A7935">
              <w:rPr>
                <w:i/>
                <w:iCs/>
                <w:color w:val="000000" w:themeColor="text1"/>
                <w:sz w:val="18"/>
                <w:szCs w:val="18"/>
                <w:lang w:val="en-US"/>
              </w:rPr>
              <w:t xml:space="preserve">2018 </w:t>
            </w:r>
            <w:r w:rsidRPr="006A7935">
              <w:rPr>
                <w:i/>
                <w:iCs/>
                <w:color w:val="000000" w:themeColor="text1"/>
                <w:sz w:val="18"/>
                <w:szCs w:val="18"/>
                <w:lang w:val="en-US"/>
              </w:rPr>
              <w:t xml:space="preserve">or earlier = </w:t>
            </w:r>
            <w:r w:rsidR="00820339" w:rsidRPr="006A7935">
              <w:rPr>
                <w:i/>
                <w:iCs/>
                <w:color w:val="000000" w:themeColor="text1"/>
                <w:sz w:val="18"/>
                <w:szCs w:val="18"/>
                <w:lang w:val="en-US"/>
              </w:rPr>
              <w:t>4</w:t>
            </w:r>
            <w:r w:rsidR="00EE258D" w:rsidRPr="006A7935">
              <w:rPr>
                <w:i/>
                <w:iCs/>
                <w:color w:val="000000" w:themeColor="text1"/>
                <w:sz w:val="18"/>
                <w:szCs w:val="18"/>
                <w:lang w:val="en-US"/>
              </w:rPr>
              <w:t xml:space="preserve">yrs </w:t>
            </w:r>
            <w:r w:rsidRPr="006A7935">
              <w:rPr>
                <w:i/>
                <w:iCs/>
                <w:color w:val="000000" w:themeColor="text1"/>
                <w:sz w:val="18"/>
                <w:szCs w:val="18"/>
                <w:lang w:val="en-US"/>
              </w:rPr>
              <w:t>or older)</w:t>
            </w:r>
          </w:p>
          <w:p w14:paraId="356FC2E2" w14:textId="77777777" w:rsidR="00224D63" w:rsidRPr="006A7935" w:rsidRDefault="00224D63" w:rsidP="00B9419A">
            <w:pPr>
              <w:spacing w:after="0"/>
              <w:rPr>
                <w:rFonts w:cstheme="minorHAnsi"/>
                <w:color w:val="000000" w:themeColor="text1"/>
                <w:sz w:val="18"/>
                <w:szCs w:val="18"/>
                <w:lang w:val="en-US"/>
              </w:rPr>
            </w:pPr>
          </w:p>
        </w:tc>
        <w:tc>
          <w:tcPr>
            <w:tcW w:w="1318" w:type="pct"/>
            <w:tcBorders>
              <w:top w:val="single" w:sz="4" w:space="0" w:color="auto"/>
              <w:left w:val="single" w:sz="4" w:space="0" w:color="auto"/>
              <w:bottom w:val="single" w:sz="4" w:space="0" w:color="auto"/>
              <w:right w:val="single" w:sz="4" w:space="0" w:color="auto"/>
            </w:tcBorders>
          </w:tcPr>
          <w:p w14:paraId="1B942B20"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G. **</w:t>
            </w:r>
          </w:p>
          <w:p w14:paraId="1E473375"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Marital status </w:t>
            </w:r>
          </w:p>
          <w:p w14:paraId="2C8DD843" w14:textId="29462D93" w:rsidR="00224D63" w:rsidRPr="006A7935" w:rsidRDefault="00224D63" w:rsidP="00B9419A">
            <w:pPr>
              <w:spacing w:after="0"/>
              <w:rPr>
                <w:rFonts w:cstheme="minorHAnsi"/>
                <w:i/>
                <w:iCs/>
                <w:color w:val="000000" w:themeColor="text1"/>
                <w:sz w:val="18"/>
                <w:szCs w:val="18"/>
                <w:lang w:val="en-US"/>
              </w:rPr>
            </w:pPr>
            <w:r w:rsidRPr="006A7935">
              <w:rPr>
                <w:rFonts w:cstheme="minorHAnsi"/>
                <w:i/>
                <w:iCs/>
                <w:color w:val="000000" w:themeColor="text1"/>
                <w:sz w:val="18"/>
                <w:szCs w:val="18"/>
                <w:lang w:val="en-US"/>
              </w:rPr>
              <w:t>(for persons born 20</w:t>
            </w:r>
            <w:r w:rsidR="0093011E" w:rsidRPr="006A7935">
              <w:rPr>
                <w:rFonts w:cstheme="minorHAnsi"/>
                <w:i/>
                <w:iCs/>
                <w:color w:val="000000" w:themeColor="text1"/>
                <w:sz w:val="18"/>
                <w:szCs w:val="18"/>
                <w:lang w:val="en-US"/>
              </w:rPr>
              <w:t>10</w:t>
            </w:r>
            <w:r w:rsidRPr="006A7935">
              <w:rPr>
                <w:rFonts w:cstheme="minorHAnsi"/>
                <w:i/>
                <w:iCs/>
                <w:color w:val="000000" w:themeColor="text1"/>
                <w:sz w:val="18"/>
                <w:szCs w:val="18"/>
                <w:lang w:val="en-US"/>
              </w:rPr>
              <w:t xml:space="preserve"> or earlier / aged 1</w:t>
            </w:r>
            <w:r w:rsidR="0093011E" w:rsidRPr="006A7935">
              <w:rPr>
                <w:rFonts w:cstheme="minorHAnsi"/>
                <w:i/>
                <w:iCs/>
                <w:color w:val="000000" w:themeColor="text1"/>
                <w:sz w:val="18"/>
                <w:szCs w:val="18"/>
                <w:lang w:val="en-US"/>
              </w:rPr>
              <w:t>2</w:t>
            </w:r>
            <w:r w:rsidRPr="006A7935">
              <w:rPr>
                <w:rFonts w:cstheme="minorHAnsi"/>
                <w:i/>
                <w:iCs/>
                <w:color w:val="000000" w:themeColor="text1"/>
                <w:sz w:val="18"/>
                <w:szCs w:val="18"/>
                <w:lang w:val="en-US"/>
              </w:rPr>
              <w:t xml:space="preserve"> or older)</w:t>
            </w:r>
          </w:p>
          <w:p w14:paraId="58AE4420" w14:textId="77777777" w:rsidR="00224D63" w:rsidRPr="006A7935" w:rsidRDefault="00224D63" w:rsidP="00B9419A">
            <w:pPr>
              <w:spacing w:after="0"/>
              <w:rPr>
                <w:rFonts w:cstheme="minorHAnsi"/>
                <w:color w:val="000000" w:themeColor="text1"/>
                <w:sz w:val="18"/>
                <w:szCs w:val="18"/>
                <w:lang w:val="en-US"/>
              </w:rPr>
            </w:pPr>
          </w:p>
          <w:p w14:paraId="30786BE6"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1=Single (never married)</w:t>
            </w:r>
          </w:p>
          <w:p w14:paraId="6FA70F79" w14:textId="77777777" w:rsidR="006E27FD"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2=Monogamous </w:t>
            </w:r>
            <w:r w:rsidR="006E27FD" w:rsidRPr="006A7935">
              <w:rPr>
                <w:rFonts w:cstheme="minorHAnsi"/>
                <w:color w:val="000000" w:themeColor="text1"/>
                <w:sz w:val="18"/>
                <w:szCs w:val="18"/>
                <w:lang w:val="en-US"/>
              </w:rPr>
              <w:t>married</w:t>
            </w:r>
          </w:p>
          <w:p w14:paraId="16D01C17" w14:textId="7681E124"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3=Polygamous Married</w:t>
            </w:r>
          </w:p>
          <w:p w14:paraId="48D26769"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4=Separated or divorced 5=Widow/widower</w:t>
            </w:r>
          </w:p>
          <w:p w14:paraId="0F832EA0" w14:textId="0F3DE6D4" w:rsidR="00224D63" w:rsidRPr="006A7935" w:rsidRDefault="00224D63" w:rsidP="006A74E7">
            <w:pPr>
              <w:spacing w:after="0"/>
              <w:rPr>
                <w:i/>
                <w:iCs/>
                <w:strike/>
                <w:color w:val="000000" w:themeColor="text1"/>
                <w:sz w:val="18"/>
                <w:szCs w:val="18"/>
                <w:lang w:val="en-US"/>
              </w:rPr>
            </w:pPr>
            <w:r w:rsidRPr="006A7935">
              <w:rPr>
                <w:rFonts w:cstheme="minorHAnsi"/>
                <w:color w:val="000000" w:themeColor="text1"/>
                <w:sz w:val="18"/>
                <w:szCs w:val="18"/>
                <w:lang w:val="en-US"/>
              </w:rPr>
              <w:t>6 = cohabiting (mono or poly)</w:t>
            </w:r>
          </w:p>
        </w:tc>
        <w:tc>
          <w:tcPr>
            <w:tcW w:w="683" w:type="pct"/>
            <w:tcBorders>
              <w:top w:val="single" w:sz="4" w:space="0" w:color="auto"/>
              <w:left w:val="single" w:sz="4" w:space="0" w:color="auto"/>
              <w:bottom w:val="single" w:sz="4" w:space="0" w:color="auto"/>
              <w:right w:val="single" w:sz="4" w:space="0" w:color="auto"/>
            </w:tcBorders>
          </w:tcPr>
          <w:p w14:paraId="36A07728"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H.</w:t>
            </w:r>
          </w:p>
          <w:p w14:paraId="45081ADD" w14:textId="77777777" w:rsidR="00224D63" w:rsidRPr="006A7935" w:rsidRDefault="00224D63" w:rsidP="00B9419A">
            <w:pPr>
              <w:spacing w:after="0"/>
              <w:rPr>
                <w:rFonts w:cstheme="minorHAnsi"/>
                <w:bCs/>
                <w:color w:val="000000" w:themeColor="text1"/>
                <w:sz w:val="18"/>
                <w:szCs w:val="18"/>
                <w:lang w:val="en-US"/>
              </w:rPr>
            </w:pPr>
            <w:r w:rsidRPr="006A7935">
              <w:rPr>
                <w:rFonts w:cstheme="minorHAnsi"/>
                <w:b/>
                <w:color w:val="000000" w:themeColor="text1"/>
                <w:sz w:val="20"/>
                <w:szCs w:val="20"/>
                <w:lang w:val="en-US"/>
              </w:rPr>
              <w:t>If polygamous</w:t>
            </w:r>
            <w:r w:rsidRPr="006A7935">
              <w:rPr>
                <w:rFonts w:cstheme="minorHAnsi"/>
                <w:bCs/>
                <w:color w:val="000000" w:themeColor="text1"/>
                <w:sz w:val="20"/>
                <w:szCs w:val="20"/>
                <w:lang w:val="en-US"/>
              </w:rPr>
              <w:t xml:space="preserve"> </w:t>
            </w:r>
            <w:r w:rsidRPr="006A7935">
              <w:rPr>
                <w:rFonts w:cstheme="minorHAnsi"/>
                <w:bCs/>
                <w:color w:val="000000" w:themeColor="text1"/>
                <w:sz w:val="18"/>
                <w:szCs w:val="18"/>
                <w:lang w:val="en-US"/>
              </w:rPr>
              <w:t xml:space="preserve">married: </w:t>
            </w:r>
          </w:p>
          <w:p w14:paraId="62FB6840" w14:textId="77777777" w:rsidR="00224D63" w:rsidRPr="006A7935" w:rsidRDefault="00224D63" w:rsidP="00B9419A">
            <w:pPr>
              <w:spacing w:after="0"/>
              <w:rPr>
                <w:rFonts w:cstheme="minorHAnsi"/>
                <w:bCs/>
                <w:color w:val="000000" w:themeColor="text1"/>
                <w:sz w:val="18"/>
                <w:szCs w:val="18"/>
                <w:lang w:val="en-US"/>
              </w:rPr>
            </w:pPr>
            <w:r w:rsidRPr="006A7935">
              <w:rPr>
                <w:rFonts w:cstheme="minorHAnsi"/>
                <w:bCs/>
                <w:color w:val="000000" w:themeColor="text1"/>
                <w:sz w:val="18"/>
                <w:szCs w:val="18"/>
                <w:lang w:val="en-US"/>
              </w:rPr>
              <w:t>Number of wives ___</w:t>
            </w:r>
          </w:p>
          <w:p w14:paraId="61DB4287" w14:textId="77777777" w:rsidR="00224D63" w:rsidRPr="006A7935" w:rsidRDefault="00224D63" w:rsidP="00B9419A">
            <w:pPr>
              <w:spacing w:after="0"/>
              <w:rPr>
                <w:rFonts w:cstheme="minorHAnsi"/>
                <w:color w:val="000000" w:themeColor="text1"/>
                <w:sz w:val="18"/>
                <w:szCs w:val="18"/>
                <w:lang w:val="en-US"/>
              </w:rPr>
            </w:pPr>
          </w:p>
        </w:tc>
      </w:tr>
      <w:tr w:rsidR="00224D63" w:rsidRPr="006A7935" w14:paraId="46DC8942" w14:textId="77777777" w:rsidTr="00162576">
        <w:trPr>
          <w:trHeight w:val="131"/>
        </w:trPr>
        <w:tc>
          <w:tcPr>
            <w:tcW w:w="5000" w:type="pct"/>
            <w:gridSpan w:val="5"/>
            <w:tcBorders>
              <w:top w:val="single" w:sz="4" w:space="0" w:color="auto"/>
              <w:left w:val="single" w:sz="4" w:space="0" w:color="auto"/>
              <w:bottom w:val="single" w:sz="4" w:space="0" w:color="auto"/>
              <w:right w:val="single" w:sz="4" w:space="0" w:color="auto"/>
            </w:tcBorders>
            <w:shd w:val="clear" w:color="auto" w:fill="E7E6E6" w:themeFill="background2"/>
          </w:tcPr>
          <w:p w14:paraId="7E02A763" w14:textId="77777777" w:rsidR="00224D63" w:rsidRPr="006A7935" w:rsidRDefault="00224D63" w:rsidP="00B9419A">
            <w:pPr>
              <w:spacing w:after="0"/>
              <w:jc w:val="center"/>
              <w:rPr>
                <w:rFonts w:cstheme="minorHAnsi"/>
                <w:b/>
                <w:sz w:val="18"/>
                <w:lang w:val="en-US"/>
              </w:rPr>
            </w:pPr>
            <w:r w:rsidRPr="006A7935">
              <w:rPr>
                <w:rFonts w:cstheme="minorHAnsi"/>
                <w:b/>
                <w:sz w:val="24"/>
                <w:szCs w:val="32"/>
                <w:lang w:val="en-US"/>
              </w:rPr>
              <w:t>Explanations</w:t>
            </w:r>
          </w:p>
        </w:tc>
      </w:tr>
      <w:tr w:rsidR="006A74E7" w:rsidRPr="006A7935" w14:paraId="40D220E2" w14:textId="77777777" w:rsidTr="00162576">
        <w:trPr>
          <w:trHeight w:val="131"/>
        </w:trPr>
        <w:tc>
          <w:tcPr>
            <w:tcW w:w="1089" w:type="pct"/>
            <w:tcBorders>
              <w:top w:val="single" w:sz="4" w:space="0" w:color="auto"/>
              <w:left w:val="single" w:sz="4" w:space="0" w:color="auto"/>
              <w:bottom w:val="single" w:sz="4" w:space="0" w:color="auto"/>
              <w:right w:val="single" w:sz="4" w:space="0" w:color="auto"/>
            </w:tcBorders>
            <w:shd w:val="clear" w:color="auto" w:fill="E7E6E6" w:themeFill="background2"/>
          </w:tcPr>
          <w:p w14:paraId="08525B13" w14:textId="77777777" w:rsidR="00AA4296" w:rsidRPr="006A7935" w:rsidRDefault="00224D63" w:rsidP="00B9419A">
            <w:pPr>
              <w:spacing w:after="0"/>
              <w:rPr>
                <w:rFonts w:cstheme="minorHAnsi"/>
                <w:sz w:val="18"/>
                <w:szCs w:val="18"/>
              </w:rPr>
            </w:pPr>
            <w:r w:rsidRPr="006A7935">
              <w:rPr>
                <w:rFonts w:cstheme="minorHAnsi"/>
                <w:sz w:val="18"/>
                <w:szCs w:val="18"/>
              </w:rPr>
              <w:t xml:space="preserve">Write the total number of years in any form of education. </w:t>
            </w:r>
          </w:p>
          <w:p w14:paraId="239663DF" w14:textId="5DA46F65" w:rsidR="00224D63" w:rsidRPr="006A7935" w:rsidRDefault="00224D63" w:rsidP="00B9419A">
            <w:pPr>
              <w:spacing w:after="0"/>
              <w:rPr>
                <w:rFonts w:cstheme="minorHAnsi"/>
                <w:sz w:val="18"/>
                <w:szCs w:val="18"/>
                <w:lang w:val="en-US"/>
              </w:rPr>
            </w:pPr>
            <w:r w:rsidRPr="006A7935">
              <w:rPr>
                <w:rFonts w:cstheme="minorHAnsi"/>
                <w:sz w:val="18"/>
                <w:szCs w:val="18"/>
              </w:rPr>
              <w:t>If it is not a full year, round it to the closest number. ½ year is rounded downwards.</w:t>
            </w:r>
          </w:p>
        </w:tc>
        <w:tc>
          <w:tcPr>
            <w:tcW w:w="1046" w:type="pct"/>
            <w:tcBorders>
              <w:top w:val="single" w:sz="4" w:space="0" w:color="auto"/>
              <w:left w:val="single" w:sz="4" w:space="0" w:color="auto"/>
              <w:bottom w:val="single" w:sz="4" w:space="0" w:color="auto"/>
              <w:right w:val="single" w:sz="4" w:space="0" w:color="auto"/>
            </w:tcBorders>
            <w:shd w:val="clear" w:color="auto" w:fill="E7E6E6" w:themeFill="background2"/>
          </w:tcPr>
          <w:p w14:paraId="5B821C61" w14:textId="77777777" w:rsidR="00224D63" w:rsidRPr="006A7935" w:rsidRDefault="00224D63" w:rsidP="00B9419A">
            <w:pPr>
              <w:spacing w:after="0"/>
              <w:rPr>
                <w:rFonts w:cstheme="minorHAnsi"/>
                <w:sz w:val="18"/>
                <w:szCs w:val="18"/>
                <w:lang w:val="en-US"/>
              </w:rPr>
            </w:pPr>
            <w:r w:rsidRPr="006A7935">
              <w:rPr>
                <w:rFonts w:cstheme="minorHAnsi"/>
                <w:sz w:val="18"/>
                <w:szCs w:val="18"/>
              </w:rPr>
              <w:t>Indicate the option that is closest to reality during the last 1 year.</w:t>
            </w:r>
          </w:p>
        </w:tc>
        <w:tc>
          <w:tcPr>
            <w:tcW w:w="864" w:type="pct"/>
            <w:tcBorders>
              <w:top w:val="single" w:sz="4" w:space="0" w:color="auto"/>
              <w:left w:val="single" w:sz="4" w:space="0" w:color="auto"/>
              <w:bottom w:val="single" w:sz="4" w:space="0" w:color="auto"/>
              <w:right w:val="single" w:sz="4" w:space="0" w:color="auto"/>
            </w:tcBorders>
            <w:shd w:val="clear" w:color="auto" w:fill="E7E6E6" w:themeFill="background2"/>
          </w:tcPr>
          <w:p w14:paraId="434715E0" w14:textId="77777777" w:rsidR="00AC6A1A" w:rsidRPr="006A7935" w:rsidRDefault="00224D63" w:rsidP="00B9419A">
            <w:pPr>
              <w:spacing w:after="0"/>
              <w:rPr>
                <w:rFonts w:cstheme="minorHAnsi"/>
                <w:sz w:val="18"/>
                <w:szCs w:val="18"/>
              </w:rPr>
            </w:pPr>
            <w:r w:rsidRPr="006A7935">
              <w:rPr>
                <w:rFonts w:cstheme="minorHAnsi"/>
                <w:sz w:val="18"/>
                <w:szCs w:val="18"/>
              </w:rPr>
              <w:t xml:space="preserve">Tick all relevant options for each person unless it is mostly being done by another person. </w:t>
            </w:r>
          </w:p>
          <w:p w14:paraId="56A31179" w14:textId="77777777" w:rsidR="00224D63" w:rsidRPr="006A7935" w:rsidRDefault="00224D63" w:rsidP="00B9419A">
            <w:pPr>
              <w:spacing w:after="0"/>
              <w:rPr>
                <w:rFonts w:cstheme="minorHAnsi"/>
                <w:sz w:val="18"/>
                <w:szCs w:val="18"/>
              </w:rPr>
            </w:pPr>
            <w:r w:rsidRPr="006A7935">
              <w:rPr>
                <w:rFonts w:cstheme="minorHAnsi"/>
                <w:sz w:val="18"/>
                <w:szCs w:val="18"/>
              </w:rPr>
              <w:t xml:space="preserve">Here, “other” can include more than one task. </w:t>
            </w:r>
          </w:p>
          <w:p w14:paraId="2987A230" w14:textId="1169EB4E" w:rsidR="00AC6A1A" w:rsidRPr="006A7935" w:rsidRDefault="00AC6A1A" w:rsidP="00B9419A">
            <w:pPr>
              <w:spacing w:after="0"/>
              <w:rPr>
                <w:rFonts w:cstheme="minorHAnsi"/>
                <w:sz w:val="18"/>
                <w:szCs w:val="18"/>
                <w:lang w:val="en-US"/>
              </w:rPr>
            </w:pPr>
            <w:r w:rsidRPr="006A7935">
              <w:rPr>
                <w:rFonts w:cstheme="minorHAnsi"/>
                <w:sz w:val="18"/>
                <w:szCs w:val="18"/>
              </w:rPr>
              <w:t>See list below table</w:t>
            </w:r>
          </w:p>
        </w:tc>
        <w:tc>
          <w:tcPr>
            <w:tcW w:w="1318" w:type="pct"/>
            <w:tcBorders>
              <w:top w:val="single" w:sz="4" w:space="0" w:color="auto"/>
              <w:left w:val="single" w:sz="4" w:space="0" w:color="auto"/>
              <w:bottom w:val="single" w:sz="4" w:space="0" w:color="auto"/>
              <w:right w:val="single" w:sz="4" w:space="0" w:color="auto"/>
            </w:tcBorders>
            <w:shd w:val="clear" w:color="auto" w:fill="E7E6E6" w:themeFill="background2"/>
          </w:tcPr>
          <w:p w14:paraId="5365C2F5" w14:textId="77777777" w:rsidR="00224D63" w:rsidRPr="006A7935" w:rsidRDefault="00224D63" w:rsidP="00B9419A">
            <w:pPr>
              <w:spacing w:after="0"/>
              <w:rPr>
                <w:rFonts w:cstheme="minorHAnsi"/>
                <w:sz w:val="18"/>
                <w:szCs w:val="18"/>
              </w:rPr>
            </w:pPr>
            <w:r w:rsidRPr="006A7935">
              <w:rPr>
                <w:rFonts w:cstheme="minorHAnsi"/>
                <w:sz w:val="18"/>
                <w:szCs w:val="18"/>
              </w:rPr>
              <w:t xml:space="preserve">Only one option is possible. Read all options before ticking one. </w:t>
            </w:r>
          </w:p>
          <w:p w14:paraId="7947B11E" w14:textId="77777777" w:rsidR="00224D63" w:rsidRPr="006A7935" w:rsidRDefault="00224D63" w:rsidP="00AA4296">
            <w:pPr>
              <w:spacing w:before="120" w:after="0"/>
              <w:rPr>
                <w:rFonts w:cstheme="minorHAnsi"/>
                <w:sz w:val="18"/>
                <w:szCs w:val="18"/>
                <w:lang w:val="en-US"/>
              </w:rPr>
            </w:pPr>
            <w:r w:rsidRPr="006A7935">
              <w:rPr>
                <w:sz w:val="18"/>
                <w:szCs w:val="18"/>
              </w:rPr>
              <w:t>Response alternatives 2 and 3: Marriage can include being traditionally married such as receiving a bride price, having a religious marriage (in a church/mosque or others) or being legally married.</w:t>
            </w:r>
          </w:p>
        </w:tc>
        <w:tc>
          <w:tcPr>
            <w:tcW w:w="683" w:type="pct"/>
            <w:tcBorders>
              <w:top w:val="single" w:sz="4" w:space="0" w:color="auto"/>
              <w:left w:val="single" w:sz="4" w:space="0" w:color="auto"/>
              <w:bottom w:val="single" w:sz="4" w:space="0" w:color="auto"/>
              <w:right w:val="single" w:sz="4" w:space="0" w:color="auto"/>
            </w:tcBorders>
            <w:shd w:val="clear" w:color="auto" w:fill="E7E6E6" w:themeFill="background2"/>
          </w:tcPr>
          <w:p w14:paraId="5BB355FD" w14:textId="77777777" w:rsidR="00224D63" w:rsidRPr="006A7935" w:rsidRDefault="00224D63" w:rsidP="00B9419A">
            <w:pPr>
              <w:spacing w:after="0"/>
              <w:rPr>
                <w:rFonts w:cstheme="minorHAnsi"/>
                <w:sz w:val="18"/>
                <w:szCs w:val="18"/>
                <w:lang w:val="en-US"/>
              </w:rPr>
            </w:pPr>
            <w:r w:rsidRPr="006A7935">
              <w:rPr>
                <w:rFonts w:cstheme="minorHAnsi"/>
                <w:sz w:val="18"/>
                <w:szCs w:val="18"/>
                <w:lang w:val="en-US"/>
              </w:rPr>
              <w:t xml:space="preserve">Add </w:t>
            </w:r>
            <w:r w:rsidR="00293822" w:rsidRPr="006A7935">
              <w:rPr>
                <w:rFonts w:cstheme="minorHAnsi"/>
                <w:sz w:val="18"/>
                <w:szCs w:val="18"/>
                <w:lang w:val="en-US"/>
              </w:rPr>
              <w:t xml:space="preserve">total </w:t>
            </w:r>
            <w:r w:rsidRPr="006A7935">
              <w:rPr>
                <w:rFonts w:cstheme="minorHAnsi"/>
                <w:sz w:val="18"/>
                <w:szCs w:val="18"/>
                <w:lang w:val="en-US"/>
              </w:rPr>
              <w:t>number of wives</w:t>
            </w:r>
            <w:r w:rsidR="00097367" w:rsidRPr="006A7935">
              <w:rPr>
                <w:rFonts w:cstheme="minorHAnsi"/>
                <w:sz w:val="18"/>
                <w:szCs w:val="18"/>
                <w:lang w:val="en-US"/>
              </w:rPr>
              <w:t>.</w:t>
            </w:r>
          </w:p>
          <w:p w14:paraId="4E62D6AA" w14:textId="1716AB39" w:rsidR="00097367" w:rsidRPr="006A7935" w:rsidRDefault="00097367" w:rsidP="00B9419A">
            <w:pPr>
              <w:spacing w:after="0"/>
              <w:rPr>
                <w:rFonts w:cstheme="minorHAnsi"/>
                <w:sz w:val="18"/>
                <w:szCs w:val="18"/>
                <w:lang w:val="en-US"/>
              </w:rPr>
            </w:pPr>
          </w:p>
        </w:tc>
      </w:tr>
    </w:tbl>
    <w:p w14:paraId="3FCA7F84" w14:textId="0BD65CAA" w:rsidR="00BC1334" w:rsidRPr="006A7935" w:rsidRDefault="00BC1334" w:rsidP="00BC1334">
      <w:pPr>
        <w:spacing w:before="120" w:after="60"/>
        <w:rPr>
          <w:rFonts w:cstheme="minorHAnsi"/>
          <w:sz w:val="20"/>
          <w:szCs w:val="20"/>
        </w:rPr>
      </w:pPr>
      <w:r w:rsidRPr="006A7935">
        <w:rPr>
          <w:rFonts w:cstheme="minorHAnsi"/>
          <w:sz w:val="20"/>
          <w:szCs w:val="20"/>
        </w:rPr>
        <w:t xml:space="preserve">* 1 = Crop farming (incl.sales) 2= </w:t>
      </w:r>
      <w:r w:rsidRPr="006A7935">
        <w:rPr>
          <w:rFonts w:cstheme="minorHAnsi"/>
          <w:sz w:val="20"/>
          <w:szCs w:val="20"/>
          <w:lang w:val="en-US"/>
        </w:rPr>
        <w:t xml:space="preserve">Fetch water and fuel </w:t>
      </w:r>
      <w:r w:rsidRPr="006A7935">
        <w:rPr>
          <w:rFonts w:cstheme="minorHAnsi"/>
          <w:sz w:val="20"/>
          <w:szCs w:val="20"/>
        </w:rPr>
        <w:t>3 = Livestock &amp; poultry keeping (</w:t>
      </w:r>
      <w:r w:rsidR="00293822" w:rsidRPr="006A7935">
        <w:rPr>
          <w:rFonts w:cstheme="minorHAnsi"/>
          <w:sz w:val="20"/>
          <w:szCs w:val="20"/>
        </w:rPr>
        <w:t xml:space="preserve">own livestock and </w:t>
      </w:r>
      <w:r w:rsidRPr="006A7935">
        <w:rPr>
          <w:rFonts w:cstheme="minorHAnsi"/>
          <w:sz w:val="20"/>
          <w:szCs w:val="20"/>
        </w:rPr>
        <w:t xml:space="preserve">incl. sales)  </w:t>
      </w:r>
    </w:p>
    <w:p w14:paraId="568ACB16" w14:textId="77777777" w:rsidR="00BC1334" w:rsidRPr="006A7935" w:rsidRDefault="00BC1334" w:rsidP="00BC1334">
      <w:pPr>
        <w:spacing w:after="60"/>
        <w:rPr>
          <w:rFonts w:cstheme="minorHAnsi"/>
          <w:sz w:val="20"/>
          <w:szCs w:val="20"/>
        </w:rPr>
      </w:pPr>
      <w:r w:rsidRPr="006A7935">
        <w:rPr>
          <w:rFonts w:cstheme="minorHAnsi"/>
          <w:sz w:val="20"/>
          <w:szCs w:val="20"/>
        </w:rPr>
        <w:t xml:space="preserve">4 = Trading in livestock and livestock products (not own) </w:t>
      </w:r>
    </w:p>
    <w:p w14:paraId="259DE68E" w14:textId="77777777" w:rsidR="00BC1334" w:rsidRPr="006A7935" w:rsidRDefault="00BC1334" w:rsidP="00BC1334">
      <w:pPr>
        <w:spacing w:after="60"/>
        <w:rPr>
          <w:rFonts w:cstheme="minorHAnsi"/>
          <w:sz w:val="20"/>
          <w:szCs w:val="20"/>
        </w:rPr>
      </w:pPr>
      <w:r w:rsidRPr="006A7935">
        <w:rPr>
          <w:rFonts w:cstheme="minorHAnsi"/>
          <w:sz w:val="20"/>
          <w:szCs w:val="20"/>
        </w:rPr>
        <w:t xml:space="preserve">5 = Trading in agricultural products other than livestock and livestock products (not own produce)  </w:t>
      </w:r>
    </w:p>
    <w:p w14:paraId="35A2AE14" w14:textId="77777777" w:rsidR="00BC1334" w:rsidRPr="006A7935" w:rsidRDefault="00BC1334" w:rsidP="00BC1334">
      <w:pPr>
        <w:spacing w:after="60"/>
        <w:rPr>
          <w:rFonts w:cstheme="minorHAnsi"/>
          <w:sz w:val="20"/>
          <w:szCs w:val="20"/>
        </w:rPr>
      </w:pPr>
      <w:r w:rsidRPr="006A7935">
        <w:rPr>
          <w:rFonts w:cstheme="minorHAnsi"/>
          <w:sz w:val="20"/>
          <w:szCs w:val="20"/>
        </w:rPr>
        <w:t xml:space="preserve">6 = Formal Salaried employee (e.g. civil servant, domestic work) </w:t>
      </w:r>
    </w:p>
    <w:p w14:paraId="3CFCFC99" w14:textId="77777777" w:rsidR="00BC1334" w:rsidRPr="006A7935" w:rsidRDefault="00BC1334" w:rsidP="00BC1334">
      <w:pPr>
        <w:spacing w:after="60"/>
        <w:rPr>
          <w:rFonts w:cstheme="minorHAnsi"/>
          <w:sz w:val="20"/>
          <w:szCs w:val="20"/>
        </w:rPr>
      </w:pPr>
      <w:r w:rsidRPr="006A7935">
        <w:rPr>
          <w:rFonts w:cstheme="minorHAnsi"/>
          <w:sz w:val="20"/>
          <w:szCs w:val="20"/>
        </w:rPr>
        <w:t>7 = Casual labourer / informal employee (off-farm – non-agriculture)</w:t>
      </w:r>
    </w:p>
    <w:p w14:paraId="5073506C" w14:textId="5FA4B970" w:rsidR="00BC1334" w:rsidRPr="006A7935" w:rsidRDefault="00BC1334" w:rsidP="00BC1334">
      <w:pPr>
        <w:spacing w:after="60"/>
        <w:rPr>
          <w:rFonts w:cstheme="minorHAnsi"/>
          <w:sz w:val="20"/>
          <w:szCs w:val="20"/>
        </w:rPr>
      </w:pPr>
      <w:r w:rsidRPr="006A7935">
        <w:rPr>
          <w:rFonts w:cstheme="minorHAnsi"/>
          <w:sz w:val="20"/>
          <w:szCs w:val="20"/>
        </w:rPr>
        <w:t xml:space="preserve"> 8 = Business – trade / services (non-agric.)</w:t>
      </w:r>
    </w:p>
    <w:p w14:paraId="72E12D14" w14:textId="0595187E" w:rsidR="00BC1334" w:rsidRPr="006A7935" w:rsidRDefault="00BC1334" w:rsidP="00BC1334">
      <w:pPr>
        <w:spacing w:after="60"/>
        <w:rPr>
          <w:rFonts w:cstheme="minorHAnsi"/>
          <w:sz w:val="20"/>
          <w:szCs w:val="20"/>
        </w:rPr>
      </w:pPr>
      <w:r w:rsidRPr="006A7935">
        <w:rPr>
          <w:rFonts w:cstheme="minorHAnsi"/>
          <w:sz w:val="20"/>
          <w:szCs w:val="20"/>
        </w:rPr>
        <w:t>9= Look after livestock (</w:t>
      </w:r>
      <w:r w:rsidR="00293822" w:rsidRPr="006A7935">
        <w:rPr>
          <w:rFonts w:cstheme="minorHAnsi"/>
          <w:sz w:val="20"/>
          <w:szCs w:val="20"/>
        </w:rPr>
        <w:t xml:space="preserve">family’s </w:t>
      </w:r>
      <w:r w:rsidRPr="006A7935">
        <w:rPr>
          <w:rFonts w:cstheme="minorHAnsi"/>
          <w:sz w:val="20"/>
          <w:szCs w:val="20"/>
        </w:rPr>
        <w:t xml:space="preserve">or other’s livestock)  or farm labour </w:t>
      </w:r>
    </w:p>
    <w:p w14:paraId="5E71B648" w14:textId="77777777" w:rsidR="00A45AA6" w:rsidRPr="006A7935" w:rsidRDefault="00BC1334" w:rsidP="00BC1334">
      <w:pPr>
        <w:spacing w:after="60"/>
        <w:rPr>
          <w:rFonts w:cstheme="minorHAnsi"/>
          <w:sz w:val="20"/>
          <w:szCs w:val="20"/>
          <w:lang w:val="en-US"/>
        </w:rPr>
      </w:pPr>
      <w:r w:rsidRPr="006A7935">
        <w:rPr>
          <w:rFonts w:cstheme="minorHAnsi"/>
          <w:sz w:val="20"/>
          <w:szCs w:val="20"/>
        </w:rPr>
        <w:t>10= T</w:t>
      </w:r>
      <w:r w:rsidRPr="006A7935">
        <w:rPr>
          <w:rFonts w:cstheme="minorHAnsi"/>
          <w:sz w:val="20"/>
          <w:szCs w:val="20"/>
          <w:lang w:val="en-US"/>
        </w:rPr>
        <w:t xml:space="preserve">aking care of children or siblings / </w:t>
      </w:r>
    </w:p>
    <w:p w14:paraId="438B3D0B" w14:textId="69C0088F" w:rsidR="00BC1334" w:rsidRPr="006A7935" w:rsidRDefault="00A45AA6" w:rsidP="00BC1334">
      <w:pPr>
        <w:spacing w:after="60"/>
        <w:rPr>
          <w:rFonts w:cstheme="minorHAnsi"/>
          <w:sz w:val="20"/>
          <w:szCs w:val="20"/>
          <w:lang w:val="en-US"/>
        </w:rPr>
      </w:pPr>
      <w:r w:rsidRPr="006A7935">
        <w:rPr>
          <w:rFonts w:cstheme="minorHAnsi"/>
          <w:sz w:val="20"/>
          <w:szCs w:val="20"/>
          <w:lang w:val="en-US"/>
        </w:rPr>
        <w:t>11=</w:t>
      </w:r>
      <w:r w:rsidR="00BC1334" w:rsidRPr="006A7935">
        <w:rPr>
          <w:rFonts w:cstheme="minorHAnsi"/>
          <w:sz w:val="20"/>
          <w:szCs w:val="20"/>
          <w:lang w:val="en-US"/>
        </w:rPr>
        <w:t xml:space="preserve">Buying food; cooking / House maintenance </w:t>
      </w:r>
    </w:p>
    <w:p w14:paraId="4FB1B4AC" w14:textId="3E48949F" w:rsidR="00BC1334" w:rsidRPr="006A7935" w:rsidRDefault="00A45AA6" w:rsidP="00C4580B">
      <w:pPr>
        <w:spacing w:after="0"/>
        <w:rPr>
          <w:rFonts w:cstheme="minorHAnsi"/>
          <w:sz w:val="20"/>
          <w:szCs w:val="20"/>
        </w:rPr>
      </w:pPr>
      <w:r w:rsidRPr="006A7935">
        <w:rPr>
          <w:rFonts w:cstheme="minorHAnsi"/>
          <w:sz w:val="20"/>
          <w:szCs w:val="20"/>
        </w:rPr>
        <w:t>12</w:t>
      </w:r>
      <w:r w:rsidR="00BC1334" w:rsidRPr="006A7935">
        <w:rPr>
          <w:rFonts w:cstheme="minorHAnsi"/>
          <w:sz w:val="20"/>
          <w:szCs w:val="20"/>
        </w:rPr>
        <w:t xml:space="preserve">= </w:t>
      </w:r>
      <w:r w:rsidR="005D6E17" w:rsidRPr="006A7935">
        <w:rPr>
          <w:rFonts w:cstheme="minorHAnsi"/>
          <w:sz w:val="20"/>
          <w:szCs w:val="20"/>
        </w:rPr>
        <w:t>U</w:t>
      </w:r>
      <w:r w:rsidR="00BC1334" w:rsidRPr="006A7935">
        <w:rPr>
          <w:rFonts w:cstheme="minorHAnsi"/>
          <w:sz w:val="20"/>
          <w:szCs w:val="20"/>
        </w:rPr>
        <w:t xml:space="preserve">nemployed </w:t>
      </w:r>
      <w:r w:rsidRPr="006A7935">
        <w:rPr>
          <w:rFonts w:cstheme="minorHAnsi"/>
          <w:sz w:val="20"/>
          <w:szCs w:val="20"/>
        </w:rPr>
        <w:t xml:space="preserve">13 </w:t>
      </w:r>
      <w:r w:rsidR="00BC1334" w:rsidRPr="006A7935">
        <w:rPr>
          <w:rFonts w:cstheme="minorHAnsi"/>
          <w:sz w:val="20"/>
          <w:szCs w:val="20"/>
        </w:rPr>
        <w:t xml:space="preserve">= Old/Retired </w:t>
      </w:r>
      <w:r w:rsidRPr="006A7935">
        <w:rPr>
          <w:rFonts w:cstheme="minorHAnsi"/>
          <w:sz w:val="20"/>
          <w:szCs w:val="20"/>
        </w:rPr>
        <w:t xml:space="preserve">14 </w:t>
      </w:r>
      <w:r w:rsidR="00BC1334" w:rsidRPr="006A7935">
        <w:rPr>
          <w:rFonts w:cstheme="minorHAnsi"/>
          <w:sz w:val="20"/>
          <w:szCs w:val="20"/>
        </w:rPr>
        <w:t xml:space="preserve">= Student/ pupil </w:t>
      </w:r>
      <w:r w:rsidR="00D82A96" w:rsidRPr="006A7935">
        <w:rPr>
          <w:rFonts w:cstheme="minorHAnsi"/>
          <w:sz w:val="20"/>
          <w:szCs w:val="20"/>
        </w:rPr>
        <w:t xml:space="preserve">15 </w:t>
      </w:r>
      <w:r w:rsidR="00BC1334" w:rsidRPr="006A7935">
        <w:rPr>
          <w:rFonts w:cstheme="minorHAnsi"/>
          <w:sz w:val="20"/>
          <w:szCs w:val="20"/>
        </w:rPr>
        <w:t>= Other (specify) ______</w:t>
      </w:r>
    </w:p>
    <w:p w14:paraId="6F6D16FA" w14:textId="77777777" w:rsidR="00BC1334" w:rsidRPr="006A7935" w:rsidRDefault="00BC1334" w:rsidP="00C4580B">
      <w:pPr>
        <w:spacing w:after="0"/>
      </w:pPr>
    </w:p>
    <w:tbl>
      <w:tblPr>
        <w:tblStyle w:val="TableGrid"/>
        <w:tblW w:w="5000" w:type="pct"/>
        <w:tblLook w:val="04A0" w:firstRow="1" w:lastRow="0" w:firstColumn="1" w:lastColumn="0" w:noHBand="0" w:noVBand="1"/>
      </w:tblPr>
      <w:tblGrid>
        <w:gridCol w:w="2507"/>
        <w:gridCol w:w="7113"/>
      </w:tblGrid>
      <w:tr w:rsidR="001D5E3E" w:rsidRPr="006A7935" w14:paraId="79B31908" w14:textId="77777777" w:rsidTr="00162576">
        <w:trPr>
          <w:trHeight w:val="507"/>
        </w:trPr>
        <w:tc>
          <w:tcPr>
            <w:tcW w:w="1303" w:type="pct"/>
            <w:tcBorders>
              <w:top w:val="single" w:sz="4" w:space="0" w:color="auto"/>
              <w:left w:val="single" w:sz="4" w:space="0" w:color="auto"/>
              <w:bottom w:val="single" w:sz="4" w:space="0" w:color="auto"/>
              <w:right w:val="single" w:sz="4" w:space="0" w:color="auto"/>
            </w:tcBorders>
          </w:tcPr>
          <w:p w14:paraId="631E4EE9" w14:textId="77777777" w:rsidR="001D5E3E" w:rsidRPr="006A7935" w:rsidRDefault="001D5E3E" w:rsidP="00C978AC">
            <w:pPr>
              <w:spacing w:after="0"/>
              <w:rPr>
                <w:rFonts w:cstheme="minorHAnsi"/>
                <w:lang w:val="en-US"/>
              </w:rPr>
            </w:pPr>
          </w:p>
        </w:tc>
        <w:tc>
          <w:tcPr>
            <w:tcW w:w="3697" w:type="pct"/>
            <w:tcBorders>
              <w:top w:val="single" w:sz="4" w:space="0" w:color="auto"/>
              <w:left w:val="single" w:sz="4" w:space="0" w:color="auto"/>
              <w:bottom w:val="single" w:sz="4" w:space="0" w:color="auto"/>
              <w:right w:val="single" w:sz="4" w:space="0" w:color="auto"/>
            </w:tcBorders>
            <w:shd w:val="clear" w:color="auto" w:fill="E7E6E6" w:themeFill="background2"/>
          </w:tcPr>
          <w:p w14:paraId="1CC62CD8" w14:textId="2555BDA0" w:rsidR="001D5E3E" w:rsidRPr="006A7935" w:rsidRDefault="001D5E3E" w:rsidP="00C978AC">
            <w:pPr>
              <w:spacing w:after="0"/>
              <w:rPr>
                <w:rFonts w:cstheme="minorHAnsi"/>
                <w:b/>
                <w:color w:val="000000" w:themeColor="text1"/>
                <w:szCs w:val="24"/>
              </w:rPr>
            </w:pPr>
            <w:r w:rsidRPr="006A7935">
              <w:rPr>
                <w:rFonts w:cstheme="minorHAnsi"/>
                <w:b/>
                <w:color w:val="000000" w:themeColor="text1"/>
                <w:szCs w:val="24"/>
              </w:rPr>
              <w:t>Explanation</w:t>
            </w:r>
          </w:p>
        </w:tc>
      </w:tr>
      <w:tr w:rsidR="00C978AC" w:rsidRPr="006A7935" w14:paraId="58550B94" w14:textId="77777777" w:rsidTr="00162576">
        <w:trPr>
          <w:trHeight w:val="507"/>
        </w:trPr>
        <w:tc>
          <w:tcPr>
            <w:tcW w:w="1303" w:type="pct"/>
            <w:tcBorders>
              <w:top w:val="single" w:sz="4" w:space="0" w:color="auto"/>
              <w:left w:val="single" w:sz="4" w:space="0" w:color="auto"/>
              <w:bottom w:val="single" w:sz="4" w:space="0" w:color="auto"/>
              <w:right w:val="single" w:sz="4" w:space="0" w:color="auto"/>
            </w:tcBorders>
            <w:hideMark/>
          </w:tcPr>
          <w:p w14:paraId="4717759F" w14:textId="77777777" w:rsidR="00C978AC" w:rsidRPr="006A7935" w:rsidRDefault="00C978AC" w:rsidP="00C978AC">
            <w:pPr>
              <w:spacing w:after="0"/>
              <w:rPr>
                <w:rFonts w:cstheme="minorHAnsi"/>
                <w:lang w:val="en-US"/>
              </w:rPr>
            </w:pPr>
            <w:r w:rsidRPr="006A7935">
              <w:rPr>
                <w:rFonts w:cstheme="minorHAnsi"/>
                <w:lang w:val="en-US"/>
              </w:rPr>
              <w:t>Other comments</w:t>
            </w:r>
          </w:p>
        </w:tc>
        <w:tc>
          <w:tcPr>
            <w:tcW w:w="369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837E4" w14:textId="22D0D3E0" w:rsidR="00C978AC" w:rsidRPr="006A7935" w:rsidRDefault="00C978AC" w:rsidP="00C978AC">
            <w:pPr>
              <w:spacing w:after="0"/>
              <w:rPr>
                <w:rFonts w:cstheme="minorHAnsi"/>
                <w:lang w:val="en-US"/>
              </w:rPr>
            </w:pPr>
            <w:r w:rsidRPr="006A7935">
              <w:rPr>
                <w:rFonts w:cstheme="minorHAnsi"/>
                <w:color w:val="000000" w:themeColor="text1"/>
                <w:szCs w:val="24"/>
              </w:rPr>
              <w:t>Any other information of interest</w:t>
            </w:r>
          </w:p>
        </w:tc>
      </w:tr>
    </w:tbl>
    <w:p w14:paraId="10215507" w14:textId="77777777" w:rsidR="001C17E1" w:rsidRPr="006A7935" w:rsidRDefault="001C17E1" w:rsidP="001C17E1">
      <w:pPr>
        <w:spacing w:before="120" w:after="0"/>
        <w:rPr>
          <w:rFonts w:cstheme="minorHAnsi"/>
          <w:b/>
          <w:sz w:val="24"/>
          <w:szCs w:val="24"/>
        </w:rPr>
      </w:pPr>
      <w:r w:rsidRPr="006A7935">
        <w:rPr>
          <w:rFonts w:cstheme="minorHAnsi"/>
          <w:b/>
          <w:sz w:val="24"/>
          <w:szCs w:val="24"/>
        </w:rPr>
        <w:t>================================================================================</w:t>
      </w:r>
      <w:r w:rsidRPr="006A7935">
        <w:rPr>
          <w:rFonts w:cstheme="minorHAnsi"/>
          <w:b/>
          <w:sz w:val="24"/>
          <w:szCs w:val="24"/>
        </w:rPr>
        <w:br w:type="page"/>
      </w:r>
    </w:p>
    <w:p w14:paraId="75F96B34" w14:textId="22AB1587" w:rsidR="00BA2B62" w:rsidRPr="006A7935" w:rsidRDefault="00BA2B62" w:rsidP="00BA2B62">
      <w:pPr>
        <w:spacing w:after="0"/>
        <w:ind w:left="-6"/>
        <w:rPr>
          <w:rFonts w:cstheme="minorHAnsi"/>
          <w:b/>
          <w:i/>
          <w:iCs/>
          <w:color w:val="000000" w:themeColor="text1"/>
          <w:sz w:val="28"/>
          <w:szCs w:val="28"/>
        </w:rPr>
      </w:pPr>
      <w:r w:rsidRPr="006A7935">
        <w:rPr>
          <w:rFonts w:cstheme="minorHAnsi"/>
          <w:b/>
          <w:i/>
          <w:iCs/>
          <w:color w:val="000000" w:themeColor="text1"/>
          <w:sz w:val="28"/>
          <w:szCs w:val="28"/>
        </w:rPr>
        <w:lastRenderedPageBreak/>
        <w:t>This text for explaining Section C.</w:t>
      </w:r>
    </w:p>
    <w:p w14:paraId="7C928E11" w14:textId="31DE0201" w:rsidR="00BA2B62" w:rsidRPr="006A7935" w:rsidRDefault="00BA2B62" w:rsidP="00BA2B62">
      <w:pPr>
        <w:spacing w:line="276" w:lineRule="auto"/>
        <w:jc w:val="both"/>
        <w:rPr>
          <w:b/>
          <w:i/>
          <w:iCs/>
          <w:color w:val="000000" w:themeColor="text1"/>
          <w:sz w:val="24"/>
          <w:szCs w:val="24"/>
        </w:rPr>
      </w:pPr>
      <w:r w:rsidRPr="006A7935">
        <w:rPr>
          <w:b/>
          <w:i/>
          <w:iCs/>
          <w:color w:val="000000" w:themeColor="text1"/>
          <w:sz w:val="24"/>
          <w:szCs w:val="24"/>
        </w:rPr>
        <w:t xml:space="preserve">[Enumerator: </w:t>
      </w:r>
      <w:r w:rsidR="00C14C68" w:rsidRPr="006A7935">
        <w:rPr>
          <w:b/>
          <w:i/>
          <w:iCs/>
          <w:color w:val="000000" w:themeColor="text1"/>
          <w:sz w:val="24"/>
          <w:szCs w:val="24"/>
        </w:rPr>
        <w:t>“</w:t>
      </w:r>
      <w:r w:rsidRPr="006A7935">
        <w:rPr>
          <w:b/>
          <w:i/>
          <w:iCs/>
          <w:color w:val="000000" w:themeColor="text1"/>
          <w:sz w:val="24"/>
          <w:szCs w:val="24"/>
        </w:rPr>
        <w:t>I would like to ask some questions about the livelihoods of the household.</w:t>
      </w:r>
      <w:r w:rsidR="00C14C68" w:rsidRPr="006A7935">
        <w:rPr>
          <w:b/>
          <w:i/>
          <w:iCs/>
          <w:color w:val="000000" w:themeColor="text1"/>
          <w:sz w:val="24"/>
          <w:szCs w:val="24"/>
        </w:rPr>
        <w:t>”</w:t>
      </w:r>
      <w:r w:rsidRPr="006A7935">
        <w:rPr>
          <w:b/>
          <w:i/>
          <w:iCs/>
          <w:color w:val="000000" w:themeColor="text1"/>
          <w:sz w:val="24"/>
          <w:szCs w:val="24"/>
        </w:rPr>
        <w:t>]</w:t>
      </w:r>
    </w:p>
    <w:p w14:paraId="36994D74" w14:textId="54E0C215" w:rsidR="002D7D81" w:rsidRDefault="00D35DCA" w:rsidP="00337B61">
      <w:pPr>
        <w:pStyle w:val="Heading1"/>
      </w:pPr>
      <w:r>
        <w:t xml:space="preserve">Livelihoods </w:t>
      </w:r>
    </w:p>
    <w:p w14:paraId="11307B2B" w14:textId="59413BA0" w:rsidR="00C87653" w:rsidRPr="006A7935" w:rsidRDefault="00C87653" w:rsidP="00333C66">
      <w:pPr>
        <w:pStyle w:val="Heading2"/>
      </w:pPr>
      <w:r w:rsidRPr="006A7935">
        <w:t>Land access and ownership</w:t>
      </w:r>
      <w:r w:rsidRPr="006A7935">
        <w:rPr>
          <w:sz w:val="36"/>
          <w:szCs w:val="36"/>
        </w:rPr>
        <w:t xml:space="preserve"> </w:t>
      </w:r>
    </w:p>
    <w:tbl>
      <w:tblPr>
        <w:tblStyle w:val="TableGrid"/>
        <w:tblW w:w="5000" w:type="pct"/>
        <w:tblLook w:val="04A0" w:firstRow="1" w:lastRow="0" w:firstColumn="1" w:lastColumn="0" w:noHBand="0" w:noVBand="1"/>
      </w:tblPr>
      <w:tblGrid>
        <w:gridCol w:w="3071"/>
        <w:gridCol w:w="3496"/>
        <w:gridCol w:w="3053"/>
      </w:tblGrid>
      <w:tr w:rsidR="00C87653" w:rsidRPr="006A7935" w14:paraId="48851BFF" w14:textId="77777777" w:rsidTr="000B188F">
        <w:tc>
          <w:tcPr>
            <w:tcW w:w="1596" w:type="pct"/>
          </w:tcPr>
          <w:p w14:paraId="0BF1E748" w14:textId="77777777" w:rsidR="00C87653" w:rsidRPr="006A7935" w:rsidRDefault="00C87653" w:rsidP="000B188F">
            <w:pPr>
              <w:spacing w:after="60"/>
              <w:rPr>
                <w:rFonts w:cstheme="minorHAnsi"/>
                <w:b/>
              </w:rPr>
            </w:pPr>
            <w:r w:rsidRPr="006A7935">
              <w:rPr>
                <w:rFonts w:cstheme="minorHAnsi"/>
                <w:b/>
              </w:rPr>
              <w:t>Question</w:t>
            </w:r>
          </w:p>
        </w:tc>
        <w:tc>
          <w:tcPr>
            <w:tcW w:w="1817" w:type="pct"/>
          </w:tcPr>
          <w:p w14:paraId="5A4273A5" w14:textId="77777777" w:rsidR="00C87653" w:rsidRPr="006A7935" w:rsidRDefault="00C87653" w:rsidP="000B188F">
            <w:pPr>
              <w:spacing w:after="60"/>
              <w:rPr>
                <w:rFonts w:cstheme="minorHAnsi"/>
                <w:b/>
              </w:rPr>
            </w:pPr>
            <w:r w:rsidRPr="006A7935">
              <w:rPr>
                <w:rFonts w:cstheme="minorHAnsi"/>
                <w:b/>
              </w:rPr>
              <w:t>Categories / details</w:t>
            </w:r>
          </w:p>
        </w:tc>
        <w:tc>
          <w:tcPr>
            <w:tcW w:w="1588" w:type="pct"/>
            <w:shd w:val="clear" w:color="auto" w:fill="E7E6E6" w:themeFill="background2"/>
          </w:tcPr>
          <w:p w14:paraId="425B6D83" w14:textId="77777777" w:rsidR="00C87653" w:rsidRPr="006A7935" w:rsidRDefault="00C87653" w:rsidP="000B188F">
            <w:pPr>
              <w:spacing w:after="60"/>
              <w:rPr>
                <w:rFonts w:cstheme="minorHAnsi"/>
                <w:b/>
              </w:rPr>
            </w:pPr>
            <w:r w:rsidRPr="006A7935">
              <w:rPr>
                <w:rFonts w:cstheme="minorHAnsi"/>
                <w:b/>
              </w:rPr>
              <w:t>Explanation</w:t>
            </w:r>
          </w:p>
        </w:tc>
      </w:tr>
      <w:tr w:rsidR="00C87653" w:rsidRPr="006A7935" w14:paraId="3A928D4F" w14:textId="77777777" w:rsidTr="000B188F">
        <w:tc>
          <w:tcPr>
            <w:tcW w:w="1596" w:type="pct"/>
          </w:tcPr>
          <w:p w14:paraId="358FE492" w14:textId="77777777" w:rsidR="00C87653" w:rsidRPr="006A7935" w:rsidRDefault="00C87653" w:rsidP="000B188F">
            <w:pPr>
              <w:spacing w:after="60"/>
              <w:rPr>
                <w:rFonts w:cstheme="minorHAnsi"/>
                <w:lang w:val="en-US"/>
              </w:rPr>
            </w:pPr>
            <w:r w:rsidRPr="006A7935">
              <w:rPr>
                <w:rFonts w:cstheme="minorHAnsi"/>
                <w:lang w:val="en-US"/>
              </w:rPr>
              <w:t xml:space="preserve">Is this household fully dependent on livestock, on crops or both? </w:t>
            </w:r>
          </w:p>
          <w:p w14:paraId="6C409432" w14:textId="77777777" w:rsidR="00C87653" w:rsidRPr="006A7935" w:rsidRDefault="00C87653" w:rsidP="000B188F">
            <w:pPr>
              <w:spacing w:after="60"/>
              <w:rPr>
                <w:rFonts w:cstheme="minorHAnsi"/>
                <w:strike/>
                <w:lang w:val="en-US"/>
              </w:rPr>
            </w:pPr>
          </w:p>
        </w:tc>
        <w:tc>
          <w:tcPr>
            <w:tcW w:w="1817" w:type="pct"/>
          </w:tcPr>
          <w:p w14:paraId="0482363B"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Livestock-dependent</w:t>
            </w:r>
          </w:p>
          <w:p w14:paraId="126736D9"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Crop-dependent</w:t>
            </w:r>
          </w:p>
          <w:p w14:paraId="1CAFEC44"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Both crop &amp; livestock dependent</w:t>
            </w:r>
          </w:p>
          <w:p w14:paraId="2407A07B" w14:textId="77777777" w:rsidR="00C87653" w:rsidRPr="006A7935" w:rsidRDefault="00C87653" w:rsidP="000B188F">
            <w:pPr>
              <w:spacing w:after="60"/>
              <w:rPr>
                <w:rFonts w:cstheme="minorHAnsi"/>
              </w:rPr>
            </w:pPr>
            <w:r w:rsidRPr="006A7935">
              <w:rPr>
                <w:rFonts w:cstheme="minorHAnsi"/>
              </w:rPr>
              <w:t>□ Other main source of dependency, which ___</w:t>
            </w:r>
          </w:p>
        </w:tc>
        <w:tc>
          <w:tcPr>
            <w:tcW w:w="1588" w:type="pct"/>
            <w:shd w:val="clear" w:color="auto" w:fill="E7E6E6" w:themeFill="background2"/>
          </w:tcPr>
          <w:p w14:paraId="53A455DD" w14:textId="77777777" w:rsidR="00C87653" w:rsidRPr="006A7935" w:rsidRDefault="00C87653" w:rsidP="000B188F">
            <w:pPr>
              <w:spacing w:after="60"/>
              <w:rPr>
                <w:rFonts w:cstheme="minorHAnsi"/>
                <w:strike/>
              </w:rPr>
            </w:pPr>
            <w:r w:rsidRPr="006A7935">
              <w:rPr>
                <w:rFonts w:cstheme="minorHAnsi"/>
              </w:rPr>
              <w:t>Tick one option that fits best. Remember to always mention all alternatives to the respondent so that you don’t miss those having both crops and livestock.</w:t>
            </w:r>
          </w:p>
          <w:p w14:paraId="627EEE8D" w14:textId="77777777" w:rsidR="00C87653" w:rsidRPr="006A7935" w:rsidRDefault="00C87653" w:rsidP="000B188F">
            <w:pPr>
              <w:spacing w:after="60"/>
              <w:rPr>
                <w:rFonts w:cstheme="minorHAnsi"/>
              </w:rPr>
            </w:pPr>
          </w:p>
        </w:tc>
      </w:tr>
      <w:tr w:rsidR="00C87653" w:rsidRPr="006A7935" w14:paraId="4A3D36DF" w14:textId="77777777" w:rsidTr="000B188F">
        <w:trPr>
          <w:trHeight w:val="291"/>
        </w:trPr>
        <w:tc>
          <w:tcPr>
            <w:tcW w:w="1596" w:type="pct"/>
            <w:shd w:val="clear" w:color="auto" w:fill="auto"/>
          </w:tcPr>
          <w:p w14:paraId="2343F3BB" w14:textId="77777777" w:rsidR="00C87653" w:rsidRPr="006A7935" w:rsidRDefault="00C87653" w:rsidP="000B188F">
            <w:pPr>
              <w:spacing w:after="60"/>
              <w:rPr>
                <w:rFonts w:cstheme="minorHAnsi"/>
                <w:b/>
                <w:u w:val="single"/>
              </w:rPr>
            </w:pPr>
            <w:r w:rsidRPr="006A7935">
              <w:rPr>
                <w:rFonts w:cstheme="minorHAnsi"/>
                <w:b/>
                <w:u w:val="single"/>
              </w:rPr>
              <w:t>Land access / ownership</w:t>
            </w:r>
          </w:p>
        </w:tc>
        <w:tc>
          <w:tcPr>
            <w:tcW w:w="1817" w:type="pct"/>
            <w:shd w:val="clear" w:color="auto" w:fill="auto"/>
          </w:tcPr>
          <w:p w14:paraId="00EA1338" w14:textId="77777777" w:rsidR="00C87653" w:rsidRPr="006A7935" w:rsidRDefault="00C87653" w:rsidP="000B188F">
            <w:pPr>
              <w:spacing w:after="60"/>
              <w:rPr>
                <w:rFonts w:cstheme="minorHAnsi"/>
              </w:rPr>
            </w:pPr>
          </w:p>
        </w:tc>
        <w:tc>
          <w:tcPr>
            <w:tcW w:w="1588" w:type="pct"/>
            <w:shd w:val="clear" w:color="auto" w:fill="E7E6E6" w:themeFill="background2"/>
          </w:tcPr>
          <w:p w14:paraId="2EF00D5B" w14:textId="77777777" w:rsidR="00C87653" w:rsidRPr="006A7935" w:rsidRDefault="00C87653" w:rsidP="000B188F">
            <w:pPr>
              <w:spacing w:after="60"/>
              <w:rPr>
                <w:rFonts w:cstheme="minorHAnsi"/>
              </w:rPr>
            </w:pPr>
          </w:p>
        </w:tc>
      </w:tr>
      <w:tr w:rsidR="00C87653" w:rsidRPr="006A7935" w14:paraId="7C3873F5" w14:textId="77777777" w:rsidTr="000B188F">
        <w:trPr>
          <w:trHeight w:val="836"/>
        </w:trPr>
        <w:tc>
          <w:tcPr>
            <w:tcW w:w="1596" w:type="pct"/>
            <w:shd w:val="clear" w:color="auto" w:fill="auto"/>
          </w:tcPr>
          <w:p w14:paraId="296EF40C" w14:textId="3979B71F" w:rsidR="00C87653" w:rsidRPr="006A7935" w:rsidRDefault="00C87653" w:rsidP="000B188F">
            <w:pPr>
              <w:spacing w:after="60"/>
              <w:rPr>
                <w:rFonts w:cstheme="minorHAnsi"/>
                <w:lang w:val="en-US"/>
              </w:rPr>
            </w:pPr>
            <w:r w:rsidRPr="006A7935">
              <w:rPr>
                <w:rFonts w:cstheme="minorHAnsi"/>
                <w:lang w:val="en-US"/>
              </w:rPr>
              <w:t>How much land do your household have access to during the wet season</w:t>
            </w:r>
            <w:r w:rsidR="00764DC5" w:rsidRPr="006A7935">
              <w:rPr>
                <w:rFonts w:cstheme="minorHAnsi"/>
                <w:lang w:val="en-US"/>
              </w:rPr>
              <w:t>?</w:t>
            </w:r>
          </w:p>
        </w:tc>
        <w:tc>
          <w:tcPr>
            <w:tcW w:w="1817" w:type="pct"/>
            <w:shd w:val="clear" w:color="auto" w:fill="auto"/>
          </w:tcPr>
          <w:p w14:paraId="2095493A" w14:textId="77777777" w:rsidR="00C87653" w:rsidRPr="006A7935" w:rsidRDefault="00C87653" w:rsidP="000B188F">
            <w:pPr>
              <w:autoSpaceDE w:val="0"/>
              <w:autoSpaceDN w:val="0"/>
              <w:adjustRightInd w:val="0"/>
              <w:spacing w:after="60"/>
              <w:rPr>
                <w:rFonts w:cstheme="minorHAnsi"/>
                <w:lang w:val="en-US"/>
              </w:rPr>
            </w:pPr>
            <w:r w:rsidRPr="006A7935">
              <w:rPr>
                <w:rFonts w:cstheme="minorHAnsi"/>
                <w:lang w:val="en-US"/>
              </w:rPr>
              <w:t>Crops (acre) ___</w:t>
            </w:r>
          </w:p>
          <w:p w14:paraId="1A26F9E2" w14:textId="77777777" w:rsidR="00C87653" w:rsidRPr="006A7935" w:rsidRDefault="00C87653" w:rsidP="000B188F">
            <w:pPr>
              <w:autoSpaceDE w:val="0"/>
              <w:autoSpaceDN w:val="0"/>
              <w:adjustRightInd w:val="0"/>
              <w:spacing w:after="60"/>
              <w:rPr>
                <w:rFonts w:cstheme="minorHAnsi"/>
                <w:lang w:val="en-US"/>
              </w:rPr>
            </w:pPr>
            <w:r w:rsidRPr="006A7935">
              <w:rPr>
                <w:rFonts w:cstheme="minorHAnsi"/>
                <w:lang w:val="en-US"/>
              </w:rPr>
              <w:t>Livestock grazing (acre) ___</w:t>
            </w:r>
          </w:p>
        </w:tc>
        <w:tc>
          <w:tcPr>
            <w:tcW w:w="1588" w:type="pct"/>
            <w:shd w:val="clear" w:color="auto" w:fill="E7E6E6" w:themeFill="background2"/>
          </w:tcPr>
          <w:p w14:paraId="644D1556" w14:textId="3C236D84" w:rsidR="00C87653" w:rsidRPr="006A7935" w:rsidRDefault="00C87653" w:rsidP="000B188F">
            <w:pPr>
              <w:autoSpaceDE w:val="0"/>
              <w:autoSpaceDN w:val="0"/>
              <w:adjustRightInd w:val="0"/>
              <w:spacing w:after="60"/>
              <w:rPr>
                <w:rFonts w:cstheme="minorHAnsi"/>
                <w:lang w:val="en-US"/>
              </w:rPr>
            </w:pPr>
            <w:r w:rsidRPr="006A7935">
              <w:rPr>
                <w:rFonts w:cstheme="minorHAnsi"/>
              </w:rPr>
              <w:t>Indicate in acres for crops and livestock respectively. If no access write 0.</w:t>
            </w:r>
          </w:p>
        </w:tc>
      </w:tr>
      <w:tr w:rsidR="00C87653" w:rsidRPr="006A7935" w14:paraId="19C604FB" w14:textId="77777777" w:rsidTr="000B188F">
        <w:trPr>
          <w:trHeight w:val="2237"/>
        </w:trPr>
        <w:tc>
          <w:tcPr>
            <w:tcW w:w="1596" w:type="pct"/>
            <w:shd w:val="clear" w:color="auto" w:fill="auto"/>
          </w:tcPr>
          <w:p w14:paraId="1CC5778A" w14:textId="77777777" w:rsidR="00C87653" w:rsidRPr="006A7935" w:rsidRDefault="00C87653" w:rsidP="000B188F">
            <w:pPr>
              <w:pStyle w:val="xxxxmsonormal"/>
            </w:pPr>
            <w:r w:rsidRPr="006A7935">
              <w:rPr>
                <w:lang w:val="en-US"/>
              </w:rPr>
              <w:t>What kind of land access / ownership do you have?</w:t>
            </w:r>
          </w:p>
          <w:p w14:paraId="5E87B496" w14:textId="77777777" w:rsidR="00C87653" w:rsidRPr="006A7935" w:rsidRDefault="00C87653" w:rsidP="000B188F">
            <w:pPr>
              <w:spacing w:after="60"/>
              <w:rPr>
                <w:rFonts w:cstheme="minorHAnsi"/>
                <w:lang w:val="en-US"/>
              </w:rPr>
            </w:pPr>
          </w:p>
          <w:p w14:paraId="1727B4F6" w14:textId="77777777" w:rsidR="00C87653" w:rsidRPr="006A7935" w:rsidRDefault="00C87653" w:rsidP="000B188F">
            <w:pPr>
              <w:spacing w:after="60"/>
              <w:rPr>
                <w:rFonts w:cstheme="minorHAnsi"/>
                <w:strike/>
                <w:lang w:val="en-US"/>
              </w:rPr>
            </w:pPr>
          </w:p>
        </w:tc>
        <w:tc>
          <w:tcPr>
            <w:tcW w:w="1817" w:type="pct"/>
            <w:shd w:val="clear" w:color="auto" w:fill="auto"/>
          </w:tcPr>
          <w:p w14:paraId="69560C5E"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 xml:space="preserve">Private title deeds (documented ownership) (yes/no)  </w:t>
            </w:r>
          </w:p>
          <w:p w14:paraId="25256B89"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Community title deeds (privately owned / informal agreement in community) (yes/no)</w:t>
            </w:r>
          </w:p>
          <w:p w14:paraId="279B2423"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 xml:space="preserve">Land owned without formal title deed (yes/no) </w:t>
            </w:r>
          </w:p>
          <w:p w14:paraId="05C6237E"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Land under process of becoming formally owned (yes/no)</w:t>
            </w:r>
          </w:p>
          <w:p w14:paraId="1D4C44E9"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Group title deed (yes/no)</w:t>
            </w:r>
          </w:p>
          <w:p w14:paraId="046F934B"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Communal grazing land (yes/no)</w:t>
            </w:r>
          </w:p>
          <w:p w14:paraId="6433834D" w14:textId="77777777" w:rsidR="000C6FC7" w:rsidRPr="006A7935" w:rsidRDefault="000C6FC7"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Renting</w:t>
            </w:r>
            <w:r w:rsidR="0017636C" w:rsidRPr="006A7935">
              <w:rPr>
                <w:rFonts w:cstheme="minorHAnsi"/>
                <w:lang w:val="en-US"/>
              </w:rPr>
              <w:t xml:space="preserve"> or leasing</w:t>
            </w:r>
            <w:r w:rsidR="004D224E" w:rsidRPr="006A7935">
              <w:rPr>
                <w:rFonts w:cstheme="minorHAnsi"/>
                <w:lang w:val="en-US"/>
              </w:rPr>
              <w:t xml:space="preserve"> land</w:t>
            </w:r>
            <w:r w:rsidRPr="006A7935">
              <w:rPr>
                <w:rFonts w:cstheme="minorHAnsi"/>
                <w:lang w:val="en-US"/>
              </w:rPr>
              <w:t xml:space="preserve"> </w:t>
            </w:r>
            <w:r w:rsidR="006E5B7F" w:rsidRPr="006A7935">
              <w:rPr>
                <w:rFonts w:cstheme="minorHAnsi"/>
                <w:lang w:val="en-US"/>
              </w:rPr>
              <w:t xml:space="preserve">for crops </w:t>
            </w:r>
            <w:r w:rsidRPr="006A7935">
              <w:rPr>
                <w:rFonts w:cstheme="minorHAnsi"/>
                <w:lang w:val="en-US"/>
              </w:rPr>
              <w:t>(yes/no)</w:t>
            </w:r>
          </w:p>
          <w:p w14:paraId="11FC5199" w14:textId="05F7AB85" w:rsidR="006E5B7F" w:rsidRPr="006A7935" w:rsidRDefault="006E5B7F"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Renting or leasing land for grazing (yes/no)</w:t>
            </w:r>
          </w:p>
        </w:tc>
        <w:tc>
          <w:tcPr>
            <w:tcW w:w="1588" w:type="pct"/>
            <w:shd w:val="clear" w:color="auto" w:fill="E7E6E6" w:themeFill="background2"/>
          </w:tcPr>
          <w:p w14:paraId="17D321D7" w14:textId="46B10580" w:rsidR="00C87653" w:rsidRPr="006A7935" w:rsidRDefault="00C87653" w:rsidP="000B188F">
            <w:pPr>
              <w:autoSpaceDE w:val="0"/>
              <w:autoSpaceDN w:val="0"/>
              <w:adjustRightInd w:val="0"/>
              <w:spacing w:after="60"/>
              <w:rPr>
                <w:rFonts w:cstheme="minorHAnsi"/>
                <w:lang w:val="en-US"/>
              </w:rPr>
            </w:pPr>
            <w:r w:rsidRPr="006A7935">
              <w:rPr>
                <w:rFonts w:cstheme="minorHAnsi"/>
              </w:rPr>
              <w:t xml:space="preserve">Indicate yes/no </w:t>
            </w:r>
            <w:r w:rsidRPr="006A7935">
              <w:rPr>
                <w:rFonts w:cstheme="minorHAnsi"/>
                <w:u w:val="single"/>
              </w:rPr>
              <w:t>for all s</w:t>
            </w:r>
            <w:r w:rsidR="000C6FC7" w:rsidRPr="006A7935">
              <w:rPr>
                <w:rFonts w:cstheme="minorHAnsi"/>
                <w:u w:val="single"/>
              </w:rPr>
              <w:t>even</w:t>
            </w:r>
            <w:r w:rsidRPr="006A7935">
              <w:rPr>
                <w:rFonts w:cstheme="minorHAnsi"/>
              </w:rPr>
              <w:t xml:space="preserve"> questions.</w:t>
            </w:r>
          </w:p>
        </w:tc>
      </w:tr>
      <w:tr w:rsidR="00C87653" w:rsidRPr="006A7935" w14:paraId="2A0CC07D" w14:textId="77777777" w:rsidTr="000B188F">
        <w:tc>
          <w:tcPr>
            <w:tcW w:w="1596" w:type="pct"/>
          </w:tcPr>
          <w:p w14:paraId="5CB9DCC9" w14:textId="77777777" w:rsidR="00C87653" w:rsidRPr="006A7935" w:rsidRDefault="00C87653" w:rsidP="000B188F">
            <w:pPr>
              <w:spacing w:after="60"/>
              <w:rPr>
                <w:rFonts w:cstheme="minorHAnsi"/>
                <w:lang w:val="en-US"/>
              </w:rPr>
            </w:pPr>
            <w:r w:rsidRPr="006A7935">
              <w:rPr>
                <w:bCs/>
                <w:bdr w:val="none" w:sz="0" w:space="0" w:color="auto" w:frame="1"/>
              </w:rPr>
              <w:t>If you are part of a communal title deed, how many member households are included?</w:t>
            </w:r>
          </w:p>
          <w:p w14:paraId="6157EF6C" w14:textId="77777777" w:rsidR="00C87653" w:rsidRPr="006A7935" w:rsidRDefault="00C87653" w:rsidP="000B188F">
            <w:pPr>
              <w:spacing w:after="60"/>
              <w:rPr>
                <w:rFonts w:cstheme="minorHAnsi"/>
                <w:strike/>
                <w:lang w:val="en-US"/>
              </w:rPr>
            </w:pPr>
          </w:p>
        </w:tc>
        <w:tc>
          <w:tcPr>
            <w:tcW w:w="1817" w:type="pct"/>
          </w:tcPr>
          <w:p w14:paraId="0588EB5D" w14:textId="77777777" w:rsidR="00C87653" w:rsidRPr="006A7935" w:rsidRDefault="00C87653" w:rsidP="000B188F">
            <w:pPr>
              <w:spacing w:after="60"/>
              <w:rPr>
                <w:rFonts w:cstheme="minorHAnsi"/>
                <w:lang w:val="en-US"/>
              </w:rPr>
            </w:pPr>
            <w:r w:rsidRPr="006A7935">
              <w:rPr>
                <w:rFonts w:cstheme="minorHAnsi"/>
                <w:lang w:val="en-US"/>
              </w:rPr>
              <w:t>_____ member households</w:t>
            </w:r>
          </w:p>
        </w:tc>
        <w:tc>
          <w:tcPr>
            <w:tcW w:w="1588" w:type="pct"/>
            <w:shd w:val="clear" w:color="auto" w:fill="E7E6E6" w:themeFill="background2"/>
          </w:tcPr>
          <w:p w14:paraId="70B9FC30" w14:textId="77777777" w:rsidR="00C87653" w:rsidRPr="006A7935" w:rsidRDefault="00C87653" w:rsidP="000B188F">
            <w:pPr>
              <w:spacing w:after="60"/>
              <w:rPr>
                <w:rFonts w:cstheme="minorHAnsi"/>
                <w:lang w:val="en-US"/>
              </w:rPr>
            </w:pPr>
            <w:r w:rsidRPr="006A7935">
              <w:rPr>
                <w:rFonts w:cstheme="minorHAnsi"/>
                <w:lang w:val="en-US"/>
              </w:rPr>
              <w:t>Add number of member HH:s, in case replied “communal title deed”. Minimum number 2</w:t>
            </w:r>
          </w:p>
        </w:tc>
      </w:tr>
      <w:tr w:rsidR="00C87653" w:rsidRPr="006A7935" w14:paraId="7AB465CF" w14:textId="77777777" w:rsidTr="000B188F">
        <w:trPr>
          <w:trHeight w:val="629"/>
        </w:trPr>
        <w:tc>
          <w:tcPr>
            <w:tcW w:w="1596" w:type="pct"/>
          </w:tcPr>
          <w:p w14:paraId="46414969" w14:textId="77777777" w:rsidR="00C87653" w:rsidRPr="006A7935" w:rsidRDefault="00C87653" w:rsidP="000B188F">
            <w:pPr>
              <w:spacing w:after="60"/>
              <w:rPr>
                <w:rFonts w:cstheme="minorHAnsi"/>
                <w:lang w:val="en-US"/>
              </w:rPr>
            </w:pPr>
            <w:r w:rsidRPr="006A7935">
              <w:rPr>
                <w:rFonts w:cstheme="minorHAnsi"/>
                <w:lang w:val="en-US"/>
              </w:rPr>
              <w:t>Are you aware of any formal communal land registration in your country</w:t>
            </w:r>
          </w:p>
        </w:tc>
        <w:tc>
          <w:tcPr>
            <w:tcW w:w="1817" w:type="pct"/>
          </w:tcPr>
          <w:p w14:paraId="51AA1E5B" w14:textId="77777777" w:rsidR="00C87653" w:rsidRPr="006A7935" w:rsidRDefault="00C87653" w:rsidP="000B188F">
            <w:pPr>
              <w:spacing w:after="60"/>
              <w:rPr>
                <w:rFonts w:cstheme="minorHAnsi"/>
                <w:lang w:val="en-US"/>
              </w:rPr>
            </w:pPr>
            <w:r w:rsidRPr="006A7935">
              <w:rPr>
                <w:rFonts w:cstheme="minorHAnsi"/>
                <w:lang w:val="en-US"/>
              </w:rPr>
              <w:t>Yes/no</w:t>
            </w:r>
          </w:p>
        </w:tc>
        <w:tc>
          <w:tcPr>
            <w:tcW w:w="1588" w:type="pct"/>
            <w:shd w:val="clear" w:color="auto" w:fill="E7E6E6" w:themeFill="background2"/>
          </w:tcPr>
          <w:p w14:paraId="065B6167" w14:textId="77777777" w:rsidR="00C87653" w:rsidRPr="006A7935" w:rsidRDefault="00C87653" w:rsidP="000B188F">
            <w:pPr>
              <w:spacing w:after="60"/>
              <w:rPr>
                <w:rFonts w:cstheme="minorHAnsi"/>
                <w:lang w:val="en-US"/>
              </w:rPr>
            </w:pPr>
            <w:r w:rsidRPr="006A7935">
              <w:rPr>
                <w:rFonts w:cstheme="minorHAnsi"/>
                <w:lang w:val="en-US"/>
              </w:rPr>
              <w:t>Choose yes / no for the resp. option of your country</w:t>
            </w:r>
          </w:p>
        </w:tc>
      </w:tr>
    </w:tbl>
    <w:p w14:paraId="75B2BBA5" w14:textId="77777777" w:rsidR="00C87653" w:rsidRPr="006A7935" w:rsidRDefault="00C87653" w:rsidP="00C87653"/>
    <w:tbl>
      <w:tblPr>
        <w:tblStyle w:val="TableGrid"/>
        <w:tblW w:w="5000" w:type="pct"/>
        <w:tblLook w:val="04A0" w:firstRow="1" w:lastRow="0" w:firstColumn="1" w:lastColumn="0" w:noHBand="0" w:noVBand="1"/>
      </w:tblPr>
      <w:tblGrid>
        <w:gridCol w:w="4656"/>
        <w:gridCol w:w="4964"/>
      </w:tblGrid>
      <w:tr w:rsidR="00C87653" w:rsidRPr="006A7935" w14:paraId="41377B91" w14:textId="77777777" w:rsidTr="000B188F">
        <w:trPr>
          <w:trHeight w:val="332"/>
        </w:trPr>
        <w:tc>
          <w:tcPr>
            <w:tcW w:w="2420" w:type="pct"/>
          </w:tcPr>
          <w:p w14:paraId="64D5961C" w14:textId="77777777" w:rsidR="00C87653" w:rsidRPr="006A7935" w:rsidRDefault="00C87653" w:rsidP="000B188F">
            <w:pPr>
              <w:spacing w:before="120" w:after="0"/>
              <w:rPr>
                <w:rFonts w:cstheme="minorHAnsi"/>
              </w:rPr>
            </w:pPr>
          </w:p>
        </w:tc>
        <w:tc>
          <w:tcPr>
            <w:tcW w:w="2580" w:type="pct"/>
            <w:shd w:val="clear" w:color="auto" w:fill="E7E6E6" w:themeFill="background2"/>
          </w:tcPr>
          <w:p w14:paraId="70ECA309" w14:textId="77777777" w:rsidR="00C87653" w:rsidRPr="006A7935" w:rsidRDefault="00C87653" w:rsidP="000B188F">
            <w:pPr>
              <w:spacing w:after="0"/>
              <w:rPr>
                <w:rFonts w:cstheme="minorHAnsi"/>
                <w:b/>
                <w:color w:val="000000" w:themeColor="text1"/>
                <w:szCs w:val="24"/>
              </w:rPr>
            </w:pPr>
            <w:r w:rsidRPr="006A7935">
              <w:rPr>
                <w:rFonts w:cstheme="minorHAnsi"/>
                <w:b/>
                <w:color w:val="000000" w:themeColor="text1"/>
                <w:szCs w:val="24"/>
              </w:rPr>
              <w:t>Explanation</w:t>
            </w:r>
          </w:p>
        </w:tc>
      </w:tr>
      <w:tr w:rsidR="00C87653" w:rsidRPr="006A7935" w14:paraId="2CB12D65" w14:textId="77777777" w:rsidTr="000B188F">
        <w:trPr>
          <w:trHeight w:val="566"/>
        </w:trPr>
        <w:tc>
          <w:tcPr>
            <w:tcW w:w="2420" w:type="pct"/>
          </w:tcPr>
          <w:p w14:paraId="088C47B7" w14:textId="77777777" w:rsidR="00C87653" w:rsidRPr="006A7935" w:rsidRDefault="00C87653" w:rsidP="000B188F">
            <w:pPr>
              <w:spacing w:before="120" w:after="0"/>
              <w:rPr>
                <w:rFonts w:cstheme="minorHAnsi"/>
              </w:rPr>
            </w:pPr>
            <w:r w:rsidRPr="006A7935">
              <w:rPr>
                <w:rFonts w:cstheme="minorHAnsi"/>
              </w:rPr>
              <w:t>Comments regarding land access / ownership</w:t>
            </w:r>
          </w:p>
        </w:tc>
        <w:tc>
          <w:tcPr>
            <w:tcW w:w="2580" w:type="pct"/>
            <w:shd w:val="clear" w:color="auto" w:fill="E7E6E6" w:themeFill="background2"/>
          </w:tcPr>
          <w:p w14:paraId="08A7E963" w14:textId="77777777" w:rsidR="00C87653" w:rsidRPr="006A7935" w:rsidRDefault="00C87653" w:rsidP="000B188F">
            <w:pPr>
              <w:spacing w:after="0"/>
              <w:rPr>
                <w:rFonts w:cstheme="minorHAnsi"/>
              </w:rPr>
            </w:pPr>
            <w:r w:rsidRPr="006A7935">
              <w:rPr>
                <w:rFonts w:cstheme="minorHAnsi"/>
                <w:color w:val="000000" w:themeColor="text1"/>
                <w:szCs w:val="24"/>
              </w:rPr>
              <w:t>Any other information of interest</w:t>
            </w:r>
            <w:r w:rsidRPr="006A7935">
              <w:rPr>
                <w:rFonts w:cstheme="minorHAnsi"/>
              </w:rPr>
              <w:t xml:space="preserve"> specifically regarding land ownership</w:t>
            </w:r>
          </w:p>
        </w:tc>
      </w:tr>
    </w:tbl>
    <w:p w14:paraId="24273889" w14:textId="77777777" w:rsidR="00C87653" w:rsidRPr="006A7935" w:rsidRDefault="00C87653" w:rsidP="00C87653">
      <w:pPr>
        <w:spacing w:after="160" w:line="259" w:lineRule="auto"/>
        <w:rPr>
          <w:rFonts w:asciiTheme="majorHAnsi" w:eastAsiaTheme="majorEastAsia" w:hAnsiTheme="majorHAnsi" w:cstheme="majorBidi"/>
          <w:b/>
          <w:bCs/>
          <w:i/>
          <w:iCs/>
          <w:noProof w:val="0"/>
          <w:color w:val="00B0F0"/>
          <w:sz w:val="32"/>
          <w:szCs w:val="28"/>
          <w:lang w:val="en-US"/>
        </w:rPr>
      </w:pPr>
    </w:p>
    <w:p w14:paraId="0FB0A621" w14:textId="5194FF26" w:rsidR="009A561F" w:rsidRPr="006A7935" w:rsidRDefault="009A561F">
      <w:pPr>
        <w:spacing w:after="160" w:line="259" w:lineRule="auto"/>
        <w:rPr>
          <w:rFonts w:asciiTheme="majorHAnsi" w:eastAsiaTheme="majorEastAsia" w:hAnsiTheme="majorHAnsi" w:cstheme="majorBidi"/>
          <w:b/>
          <w:bCs/>
          <w:i/>
          <w:iCs/>
          <w:noProof w:val="0"/>
          <w:color w:val="00B0F0"/>
          <w:sz w:val="32"/>
          <w:szCs w:val="28"/>
          <w:lang w:val="en-US"/>
        </w:rPr>
      </w:pPr>
      <w:r w:rsidRPr="006A7935">
        <w:rPr>
          <w:rFonts w:asciiTheme="majorHAnsi" w:eastAsiaTheme="majorEastAsia" w:hAnsiTheme="majorHAnsi" w:cstheme="majorBidi"/>
          <w:b/>
          <w:bCs/>
          <w:i/>
          <w:iCs/>
          <w:noProof w:val="0"/>
          <w:color w:val="00B0F0"/>
          <w:sz w:val="32"/>
          <w:szCs w:val="28"/>
          <w:lang w:val="en-US"/>
        </w:rPr>
        <w:br w:type="page"/>
      </w:r>
    </w:p>
    <w:p w14:paraId="31C051F3" w14:textId="7E93E6F7" w:rsidR="004D224E" w:rsidRPr="006A7935" w:rsidRDefault="004D224E" w:rsidP="004D224E">
      <w:pPr>
        <w:spacing w:line="276" w:lineRule="auto"/>
        <w:jc w:val="both"/>
        <w:rPr>
          <w:b/>
          <w:i/>
          <w:iCs/>
          <w:color w:val="000000" w:themeColor="text1"/>
          <w:sz w:val="24"/>
          <w:szCs w:val="24"/>
        </w:rPr>
      </w:pPr>
      <w:r w:rsidRPr="006A7935">
        <w:rPr>
          <w:b/>
          <w:i/>
          <w:iCs/>
          <w:color w:val="000000" w:themeColor="text1"/>
          <w:sz w:val="24"/>
          <w:szCs w:val="24"/>
        </w:rPr>
        <w:lastRenderedPageBreak/>
        <w:t xml:space="preserve">[Enumerator: </w:t>
      </w:r>
      <w:r w:rsidR="00137966" w:rsidRPr="006A7935">
        <w:rPr>
          <w:b/>
          <w:i/>
          <w:iCs/>
          <w:color w:val="000000" w:themeColor="text1"/>
          <w:sz w:val="24"/>
          <w:szCs w:val="24"/>
        </w:rPr>
        <w:t>I would now like to ask some questions about livestock. It is important that your answers are correct as the results of the project will inform policy making in Kenya/Uganda</w:t>
      </w:r>
    </w:p>
    <w:p w14:paraId="477DECEA" w14:textId="6F2A5378" w:rsidR="00C9121B" w:rsidRPr="006A7935" w:rsidRDefault="00C9121B" w:rsidP="00333C66">
      <w:pPr>
        <w:pStyle w:val="Heading2"/>
      </w:pPr>
      <w:r w:rsidRPr="006A7935">
        <w:t>Livestock</w:t>
      </w:r>
      <w:r w:rsidR="00EB0D94" w:rsidRPr="006A7935">
        <w:t>, poultry and other animals</w:t>
      </w:r>
    </w:p>
    <w:tbl>
      <w:tblPr>
        <w:tblStyle w:val="TableGrid"/>
        <w:tblW w:w="5000" w:type="pct"/>
        <w:tblLook w:val="04A0" w:firstRow="1" w:lastRow="0" w:firstColumn="1" w:lastColumn="0" w:noHBand="0" w:noVBand="1"/>
      </w:tblPr>
      <w:tblGrid>
        <w:gridCol w:w="3887"/>
        <w:gridCol w:w="2755"/>
        <w:gridCol w:w="2978"/>
      </w:tblGrid>
      <w:tr w:rsidR="007675AD" w:rsidRPr="006A7935" w14:paraId="6DBC7065" w14:textId="77777777" w:rsidTr="00162576">
        <w:tc>
          <w:tcPr>
            <w:tcW w:w="2020" w:type="pct"/>
          </w:tcPr>
          <w:p w14:paraId="5E2B0BEF" w14:textId="77777777" w:rsidR="007675AD" w:rsidRPr="006A7935" w:rsidRDefault="007675AD" w:rsidP="00BF292A">
            <w:pPr>
              <w:spacing w:after="60"/>
              <w:rPr>
                <w:rFonts w:cstheme="minorHAnsi"/>
                <w:lang w:val="en-US"/>
              </w:rPr>
            </w:pPr>
          </w:p>
        </w:tc>
        <w:tc>
          <w:tcPr>
            <w:tcW w:w="1432" w:type="pct"/>
          </w:tcPr>
          <w:p w14:paraId="3475ABB0" w14:textId="77777777" w:rsidR="007675AD" w:rsidRPr="006A7935" w:rsidRDefault="007675AD" w:rsidP="00BF292A">
            <w:pPr>
              <w:spacing w:after="60"/>
              <w:rPr>
                <w:rFonts w:cstheme="minorHAnsi"/>
              </w:rPr>
            </w:pPr>
          </w:p>
        </w:tc>
        <w:tc>
          <w:tcPr>
            <w:tcW w:w="1549" w:type="pct"/>
            <w:shd w:val="clear" w:color="auto" w:fill="E7E6E6" w:themeFill="background2"/>
          </w:tcPr>
          <w:p w14:paraId="21484CF1" w14:textId="115047FF" w:rsidR="007675AD" w:rsidRPr="006A7935" w:rsidRDefault="007675AD" w:rsidP="00BF292A">
            <w:pPr>
              <w:spacing w:after="60"/>
              <w:rPr>
                <w:rFonts w:cstheme="minorHAnsi"/>
                <w:b/>
              </w:rPr>
            </w:pPr>
            <w:r w:rsidRPr="006A7935">
              <w:rPr>
                <w:rFonts w:cstheme="minorHAnsi"/>
                <w:b/>
              </w:rPr>
              <w:t>Explanation</w:t>
            </w:r>
          </w:p>
        </w:tc>
      </w:tr>
      <w:tr w:rsidR="007675AD" w:rsidRPr="006A7935" w14:paraId="3A116530" w14:textId="79A4BA43" w:rsidTr="00764DC5">
        <w:trPr>
          <w:trHeight w:val="1001"/>
        </w:trPr>
        <w:tc>
          <w:tcPr>
            <w:tcW w:w="2020" w:type="pct"/>
          </w:tcPr>
          <w:p w14:paraId="44F69F5B" w14:textId="0D72EDE5" w:rsidR="007675AD" w:rsidRPr="006A7935" w:rsidRDefault="007675AD" w:rsidP="00BF292A">
            <w:pPr>
              <w:spacing w:after="60"/>
              <w:rPr>
                <w:rFonts w:cstheme="minorHAnsi"/>
                <w:lang w:val="en-US"/>
              </w:rPr>
            </w:pPr>
            <w:r w:rsidRPr="006A7935">
              <w:rPr>
                <w:rFonts w:cstheme="minorHAnsi"/>
                <w:lang w:val="en-US"/>
              </w:rPr>
              <w:t xml:space="preserve">Do you </w:t>
            </w:r>
            <w:r w:rsidRPr="006A7935">
              <w:rPr>
                <w:rFonts w:cstheme="minorHAnsi"/>
                <w:u w:val="single"/>
                <w:lang w:val="en-US"/>
              </w:rPr>
              <w:t>keep</w:t>
            </w:r>
            <w:r w:rsidRPr="006A7935">
              <w:rPr>
                <w:rFonts w:cstheme="minorHAnsi"/>
                <w:lang w:val="en-US"/>
              </w:rPr>
              <w:t xml:space="preserve"> any</w:t>
            </w:r>
            <w:r w:rsidR="002C3CF5" w:rsidRPr="006A7935">
              <w:rPr>
                <w:rFonts w:cstheme="minorHAnsi"/>
                <w:lang w:val="en-US"/>
              </w:rPr>
              <w:t xml:space="preserve"> animals</w:t>
            </w:r>
            <w:r w:rsidRPr="006A7935">
              <w:rPr>
                <w:rFonts w:cstheme="minorHAnsi"/>
                <w:lang w:val="en-US"/>
              </w:rPr>
              <w:t>?</w:t>
            </w:r>
            <w:r w:rsidR="00D43863" w:rsidRPr="006A7935">
              <w:rPr>
                <w:rFonts w:cstheme="minorHAnsi"/>
                <w:lang w:val="en-US"/>
              </w:rPr>
              <w:t xml:space="preserve"> </w:t>
            </w:r>
          </w:p>
        </w:tc>
        <w:tc>
          <w:tcPr>
            <w:tcW w:w="1432" w:type="pct"/>
          </w:tcPr>
          <w:p w14:paraId="444C3170" w14:textId="77777777" w:rsidR="007675AD" w:rsidRPr="006A7935" w:rsidRDefault="007675AD" w:rsidP="00BF292A">
            <w:pPr>
              <w:spacing w:after="60"/>
              <w:rPr>
                <w:rFonts w:cstheme="minorHAnsi"/>
              </w:rPr>
            </w:pPr>
            <w:r w:rsidRPr="006A7935">
              <w:rPr>
                <w:rFonts w:cstheme="minorHAnsi"/>
              </w:rPr>
              <w:t xml:space="preserve">Yes / no </w:t>
            </w:r>
          </w:p>
        </w:tc>
        <w:tc>
          <w:tcPr>
            <w:tcW w:w="1549" w:type="pct"/>
            <w:shd w:val="clear" w:color="auto" w:fill="E7E6E6" w:themeFill="background2"/>
          </w:tcPr>
          <w:p w14:paraId="3F8AA0F7" w14:textId="226A8ECD" w:rsidR="007675AD" w:rsidRPr="006A7935" w:rsidRDefault="00EB0D94" w:rsidP="00BF292A">
            <w:pPr>
              <w:spacing w:after="60"/>
              <w:rPr>
                <w:rFonts w:cstheme="minorHAnsi"/>
              </w:rPr>
            </w:pPr>
            <w:r w:rsidRPr="006A7935">
              <w:rPr>
                <w:rFonts w:cstheme="minorHAnsi"/>
              </w:rPr>
              <w:t xml:space="preserve">Mention </w:t>
            </w:r>
            <w:r w:rsidR="000220D2" w:rsidRPr="006A7935">
              <w:rPr>
                <w:rFonts w:cstheme="minorHAnsi"/>
              </w:rPr>
              <w:t xml:space="preserve">different types on animals – </w:t>
            </w:r>
            <w:r w:rsidR="002C3CF5" w:rsidRPr="006A7935">
              <w:rPr>
                <w:rFonts w:cstheme="minorHAnsi"/>
              </w:rPr>
              <w:t xml:space="preserve"> </w:t>
            </w:r>
            <w:r w:rsidR="002C3CF5" w:rsidRPr="006A7935">
              <w:rPr>
                <w:rFonts w:cstheme="minorHAnsi"/>
                <w:i/>
              </w:rPr>
              <w:t xml:space="preserve">animals like </w:t>
            </w:r>
            <w:r w:rsidR="00D43863" w:rsidRPr="006A7935">
              <w:rPr>
                <w:rFonts w:cstheme="minorHAnsi"/>
                <w:i/>
              </w:rPr>
              <w:t>cattle, sheep, poultry</w:t>
            </w:r>
          </w:p>
        </w:tc>
      </w:tr>
      <w:tr w:rsidR="007675AD" w:rsidRPr="006A7935" w14:paraId="10C7A542" w14:textId="444DEAB0" w:rsidTr="00162576">
        <w:tc>
          <w:tcPr>
            <w:tcW w:w="2020" w:type="pct"/>
          </w:tcPr>
          <w:p w14:paraId="4863B190" w14:textId="7A8EC779" w:rsidR="007675AD" w:rsidRPr="006A7935" w:rsidRDefault="007675AD" w:rsidP="00BF292A">
            <w:pPr>
              <w:spacing w:after="60"/>
              <w:rPr>
                <w:rFonts w:cstheme="minorHAnsi"/>
                <w:lang w:val="en-US"/>
              </w:rPr>
            </w:pPr>
            <w:r w:rsidRPr="006A7935">
              <w:rPr>
                <w:rFonts w:cstheme="minorHAnsi"/>
                <w:u w:val="single"/>
                <w:lang w:val="en-US"/>
              </w:rPr>
              <w:t>If no:</w:t>
            </w:r>
            <w:r w:rsidRPr="006A7935">
              <w:rPr>
                <w:rFonts w:cstheme="minorHAnsi"/>
                <w:lang w:val="en-US"/>
              </w:rPr>
              <w:t xml:space="preserve"> Did you use to keep</w:t>
            </w:r>
            <w:r w:rsidR="006E5B7F" w:rsidRPr="006A7935">
              <w:rPr>
                <w:rFonts w:cstheme="minorHAnsi"/>
                <w:lang w:val="en-US"/>
              </w:rPr>
              <w:t xml:space="preserve"> animals</w:t>
            </w:r>
            <w:r w:rsidRPr="006A7935">
              <w:rPr>
                <w:rFonts w:cstheme="minorHAnsi"/>
                <w:lang w:val="en-US"/>
              </w:rPr>
              <w:t>?</w:t>
            </w:r>
          </w:p>
        </w:tc>
        <w:tc>
          <w:tcPr>
            <w:tcW w:w="1432" w:type="pct"/>
          </w:tcPr>
          <w:p w14:paraId="339FB3F6" w14:textId="77777777" w:rsidR="007675AD" w:rsidRPr="006A7935" w:rsidRDefault="007675AD" w:rsidP="00BF292A">
            <w:pPr>
              <w:spacing w:after="60"/>
              <w:rPr>
                <w:rFonts w:cstheme="minorHAnsi"/>
              </w:rPr>
            </w:pPr>
            <w:r w:rsidRPr="006A7935">
              <w:rPr>
                <w:rFonts w:cstheme="minorHAnsi"/>
              </w:rPr>
              <w:t>Yes / no</w:t>
            </w:r>
          </w:p>
        </w:tc>
        <w:tc>
          <w:tcPr>
            <w:tcW w:w="1549" w:type="pct"/>
            <w:shd w:val="clear" w:color="auto" w:fill="E7E6E6" w:themeFill="background2"/>
          </w:tcPr>
          <w:p w14:paraId="7C313C4C" w14:textId="41114FA3" w:rsidR="007675AD" w:rsidRPr="006A7935" w:rsidRDefault="007675AD" w:rsidP="00BF292A">
            <w:pPr>
              <w:spacing w:after="60"/>
              <w:rPr>
                <w:rFonts w:cstheme="minorHAnsi"/>
              </w:rPr>
            </w:pPr>
          </w:p>
        </w:tc>
      </w:tr>
      <w:tr w:rsidR="007675AD" w:rsidRPr="006A7935" w14:paraId="43B8554C" w14:textId="07E33210" w:rsidTr="00162576">
        <w:tc>
          <w:tcPr>
            <w:tcW w:w="2020" w:type="pct"/>
          </w:tcPr>
          <w:p w14:paraId="5B2C9C30" w14:textId="0D1D1534" w:rsidR="00B26528" w:rsidRPr="006A7935" w:rsidRDefault="00B26528" w:rsidP="00BF292A">
            <w:pPr>
              <w:spacing w:after="60"/>
              <w:rPr>
                <w:rFonts w:cstheme="minorHAnsi"/>
                <w:i/>
                <w:iCs/>
                <w:u w:val="single"/>
                <w:lang w:val="en-US"/>
              </w:rPr>
            </w:pPr>
            <w:r w:rsidRPr="006A7935">
              <w:rPr>
                <w:rFonts w:cstheme="minorHAnsi"/>
                <w:i/>
                <w:iCs/>
                <w:u w:val="single"/>
                <w:lang w:val="en-US"/>
              </w:rPr>
              <w:t xml:space="preserve">If yes, I used to keep </w:t>
            </w:r>
            <w:r w:rsidR="006E5B7F" w:rsidRPr="006A7935">
              <w:rPr>
                <w:rFonts w:cstheme="minorHAnsi"/>
                <w:i/>
                <w:iCs/>
                <w:u w:val="single"/>
                <w:lang w:val="en-US"/>
              </w:rPr>
              <w:t>animals</w:t>
            </w:r>
            <w:r w:rsidRPr="006A7935">
              <w:rPr>
                <w:rFonts w:cstheme="minorHAnsi"/>
                <w:i/>
                <w:iCs/>
                <w:u w:val="single"/>
                <w:lang w:val="en-US"/>
              </w:rPr>
              <w:t>:</w:t>
            </w:r>
          </w:p>
          <w:p w14:paraId="561B93FE" w14:textId="5FC9167F" w:rsidR="007675AD" w:rsidRPr="006A7935" w:rsidRDefault="007675AD" w:rsidP="00BF292A">
            <w:pPr>
              <w:spacing w:after="60"/>
              <w:rPr>
                <w:rFonts w:cstheme="minorHAnsi"/>
                <w:lang w:val="en-US"/>
              </w:rPr>
            </w:pPr>
            <w:r w:rsidRPr="006A7935">
              <w:rPr>
                <w:rFonts w:cstheme="minorHAnsi"/>
                <w:lang w:val="en-US"/>
              </w:rPr>
              <w:t>If you no</w:t>
            </w:r>
            <w:r w:rsidR="000B188F" w:rsidRPr="006A7935">
              <w:rPr>
                <w:rFonts w:cstheme="minorHAnsi"/>
                <w:lang w:val="en-US"/>
              </w:rPr>
              <w:t xml:space="preserve"> </w:t>
            </w:r>
            <w:r w:rsidRPr="006A7935">
              <w:rPr>
                <w:rFonts w:cstheme="minorHAnsi"/>
                <w:lang w:val="en-US"/>
              </w:rPr>
              <w:t>longer keep livestock, why not anymore?</w:t>
            </w:r>
          </w:p>
          <w:p w14:paraId="7B0947E5" w14:textId="4F48C416" w:rsidR="007675AD" w:rsidRPr="006A7935" w:rsidRDefault="007675AD" w:rsidP="00BF292A">
            <w:pPr>
              <w:spacing w:after="60"/>
              <w:rPr>
                <w:rFonts w:cstheme="minorHAnsi"/>
                <w:i/>
                <w:lang w:val="en-US"/>
              </w:rPr>
            </w:pPr>
          </w:p>
        </w:tc>
        <w:tc>
          <w:tcPr>
            <w:tcW w:w="1432" w:type="pct"/>
          </w:tcPr>
          <w:p w14:paraId="2E18071E"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Due to drought</w:t>
            </w:r>
          </w:p>
          <w:p w14:paraId="6AD5C52A"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Theft / raids</w:t>
            </w:r>
          </w:p>
          <w:p w14:paraId="25F9D019"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Poverty</w:t>
            </w:r>
          </w:p>
          <w:p w14:paraId="7BB12206" w14:textId="077FBCE0"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Security issues</w:t>
            </w:r>
          </w:p>
          <w:p w14:paraId="5573434E"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Animal diseases</w:t>
            </w:r>
          </w:p>
          <w:p w14:paraId="41E9DC61"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Other, which? ____</w:t>
            </w:r>
          </w:p>
        </w:tc>
        <w:tc>
          <w:tcPr>
            <w:tcW w:w="1549" w:type="pct"/>
            <w:shd w:val="clear" w:color="auto" w:fill="E7E6E6" w:themeFill="background2"/>
          </w:tcPr>
          <w:p w14:paraId="6724AA2A" w14:textId="77777777" w:rsidR="007675AD" w:rsidRPr="006A7935" w:rsidRDefault="006235B0" w:rsidP="006235B0">
            <w:pPr>
              <w:spacing w:after="60"/>
              <w:rPr>
                <w:rFonts w:cstheme="minorHAnsi"/>
                <w:lang w:val="en-US"/>
              </w:rPr>
            </w:pPr>
            <w:r w:rsidRPr="006A7935">
              <w:rPr>
                <w:rFonts w:cstheme="minorHAnsi"/>
                <w:lang w:val="en-US"/>
              </w:rPr>
              <w:t>Multiple answers are possible</w:t>
            </w:r>
          </w:p>
          <w:p w14:paraId="32044C6E" w14:textId="24556576" w:rsidR="00A72519" w:rsidRPr="006A7935" w:rsidRDefault="00A72519" w:rsidP="006235B0">
            <w:pPr>
              <w:spacing w:after="60"/>
              <w:rPr>
                <w:rFonts w:cstheme="minorHAnsi"/>
              </w:rPr>
            </w:pPr>
            <w:r w:rsidRPr="006A7935">
              <w:rPr>
                <w:rFonts w:cstheme="minorHAnsi"/>
              </w:rPr>
              <w:t>Answer only if the respondent had before livestock, but not anymore.</w:t>
            </w:r>
          </w:p>
        </w:tc>
      </w:tr>
    </w:tbl>
    <w:p w14:paraId="11AD1935" w14:textId="61DFB77C" w:rsidR="009C0380" w:rsidRPr="006A7935" w:rsidRDefault="009C0380" w:rsidP="00C9121B">
      <w:pPr>
        <w:spacing w:after="0"/>
        <w:rPr>
          <w:rFonts w:cstheme="minorHAnsi"/>
          <w:i/>
          <w:sz w:val="20"/>
        </w:rPr>
      </w:pPr>
    </w:p>
    <w:tbl>
      <w:tblPr>
        <w:tblStyle w:val="TableGrid"/>
        <w:tblW w:w="5000" w:type="pct"/>
        <w:tblLook w:val="04A0" w:firstRow="1" w:lastRow="0" w:firstColumn="1" w:lastColumn="0" w:noHBand="0" w:noVBand="1"/>
      </w:tblPr>
      <w:tblGrid>
        <w:gridCol w:w="4495"/>
        <w:gridCol w:w="2070"/>
        <w:gridCol w:w="3055"/>
      </w:tblGrid>
      <w:tr w:rsidR="006235B0" w:rsidRPr="006A7935" w14:paraId="35CF8BC1" w14:textId="48F4A8D1" w:rsidTr="00E54DC2">
        <w:trPr>
          <w:trHeight w:val="248"/>
        </w:trPr>
        <w:tc>
          <w:tcPr>
            <w:tcW w:w="2336" w:type="pct"/>
          </w:tcPr>
          <w:p w14:paraId="778AF92C" w14:textId="77777777" w:rsidR="00985E47" w:rsidRPr="006A7935" w:rsidRDefault="006235B0" w:rsidP="00985E47">
            <w:pPr>
              <w:spacing w:after="60"/>
              <w:rPr>
                <w:rFonts w:cstheme="minorHAnsi"/>
                <w:b/>
                <w:lang w:val="en-US"/>
              </w:rPr>
            </w:pPr>
            <w:r w:rsidRPr="006A7935">
              <w:rPr>
                <w:rFonts w:cstheme="minorHAnsi"/>
                <w:b/>
                <w:lang w:val="en-US"/>
              </w:rPr>
              <w:t xml:space="preserve">If </w:t>
            </w:r>
            <w:r w:rsidRPr="006A7935">
              <w:rPr>
                <w:rFonts w:cstheme="minorHAnsi"/>
                <w:b/>
                <w:color w:val="000000" w:themeColor="text1"/>
                <w:lang w:val="en-US"/>
              </w:rPr>
              <w:t>yes</w:t>
            </w:r>
            <w:r w:rsidR="00985E47" w:rsidRPr="006A7935">
              <w:rPr>
                <w:rFonts w:cstheme="minorHAnsi"/>
                <w:b/>
                <w:color w:val="000000" w:themeColor="text1"/>
                <w:lang w:val="en-US"/>
              </w:rPr>
              <w:t xml:space="preserve"> (currently owning livestock): </w:t>
            </w:r>
          </w:p>
          <w:p w14:paraId="0443BDA8" w14:textId="54B0B656" w:rsidR="006235B0" w:rsidRPr="006A7935" w:rsidRDefault="006235B0" w:rsidP="00BF292A">
            <w:pPr>
              <w:spacing w:after="60"/>
              <w:rPr>
                <w:rFonts w:cstheme="minorHAnsi"/>
                <w:b/>
                <w:strike/>
                <w:lang w:val="en-US"/>
              </w:rPr>
            </w:pPr>
            <w:r w:rsidRPr="006A7935">
              <w:rPr>
                <w:rFonts w:cstheme="minorHAnsi"/>
                <w:b/>
                <w:lang w:val="en-US"/>
              </w:rPr>
              <w:t xml:space="preserve">How many heads are your livestock herd?  </w:t>
            </w:r>
          </w:p>
        </w:tc>
        <w:tc>
          <w:tcPr>
            <w:tcW w:w="1076" w:type="pct"/>
          </w:tcPr>
          <w:p w14:paraId="1D56EE9E" w14:textId="50382416" w:rsidR="006235B0" w:rsidRPr="006A7935" w:rsidRDefault="006235B0" w:rsidP="00BF292A">
            <w:pPr>
              <w:spacing w:after="60"/>
              <w:rPr>
                <w:rFonts w:cstheme="minorHAnsi"/>
                <w:b/>
                <w:strike/>
                <w:lang w:val="en-US"/>
              </w:rPr>
            </w:pPr>
            <w:r w:rsidRPr="006A7935">
              <w:rPr>
                <w:rFonts w:cstheme="minorHAnsi"/>
                <w:b/>
                <w:lang w:val="en-US"/>
              </w:rPr>
              <w:t>Actual number</w:t>
            </w:r>
          </w:p>
        </w:tc>
        <w:tc>
          <w:tcPr>
            <w:tcW w:w="1588" w:type="pct"/>
            <w:shd w:val="clear" w:color="auto" w:fill="E7E6E6" w:themeFill="background2"/>
          </w:tcPr>
          <w:p w14:paraId="6CFD4106" w14:textId="310706C1" w:rsidR="006235B0" w:rsidRPr="006A7935" w:rsidRDefault="006235B0" w:rsidP="00BF292A">
            <w:pPr>
              <w:spacing w:after="60"/>
              <w:rPr>
                <w:rFonts w:cstheme="minorHAnsi"/>
                <w:b/>
                <w:lang w:val="en-US"/>
              </w:rPr>
            </w:pPr>
            <w:r w:rsidRPr="006A7935">
              <w:rPr>
                <w:rFonts w:cstheme="minorHAnsi"/>
                <w:b/>
              </w:rPr>
              <w:t>Explanation</w:t>
            </w:r>
          </w:p>
        </w:tc>
      </w:tr>
      <w:tr w:rsidR="006235B0" w:rsidRPr="006A7935" w14:paraId="5C8AE6AA" w14:textId="4AB480FC" w:rsidTr="00E54DC2">
        <w:trPr>
          <w:trHeight w:val="284"/>
        </w:trPr>
        <w:tc>
          <w:tcPr>
            <w:tcW w:w="2336" w:type="pct"/>
          </w:tcPr>
          <w:p w14:paraId="76314E04" w14:textId="77777777" w:rsidR="006235B0" w:rsidRPr="006A7935" w:rsidRDefault="006235B0" w:rsidP="00BF292A">
            <w:pPr>
              <w:spacing w:after="60"/>
              <w:rPr>
                <w:rFonts w:cstheme="minorHAnsi"/>
                <w:bCs/>
                <w:lang w:val="en-US"/>
              </w:rPr>
            </w:pPr>
            <w:r w:rsidRPr="006A7935">
              <w:rPr>
                <w:rFonts w:cstheme="minorHAnsi"/>
                <w:bCs/>
                <w:lang w:val="en-US"/>
              </w:rPr>
              <w:t>Cattle (adult and young)</w:t>
            </w:r>
          </w:p>
        </w:tc>
        <w:tc>
          <w:tcPr>
            <w:tcW w:w="1076" w:type="pct"/>
          </w:tcPr>
          <w:p w14:paraId="49F4057A"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09C51C7E" w14:textId="48FCB0E3" w:rsidR="006235B0" w:rsidRPr="006A7935" w:rsidRDefault="00985E47" w:rsidP="00BF292A">
            <w:pPr>
              <w:spacing w:after="60"/>
              <w:rPr>
                <w:rFonts w:cstheme="minorHAnsi"/>
                <w:bCs/>
                <w:lang w:val="en-US"/>
              </w:rPr>
            </w:pPr>
            <w:r w:rsidRPr="006A7935">
              <w:rPr>
                <w:rFonts w:cstheme="minorHAnsi"/>
                <w:bCs/>
                <w:lang w:val="en-US"/>
              </w:rPr>
              <w:t>Adult and young counted together</w:t>
            </w:r>
          </w:p>
        </w:tc>
      </w:tr>
      <w:tr w:rsidR="006235B0" w:rsidRPr="006A7935" w14:paraId="7BFC2696" w14:textId="69E2B230" w:rsidTr="00E54DC2">
        <w:trPr>
          <w:trHeight w:val="266"/>
        </w:trPr>
        <w:tc>
          <w:tcPr>
            <w:tcW w:w="2336" w:type="pct"/>
          </w:tcPr>
          <w:p w14:paraId="0C678F96" w14:textId="77777777" w:rsidR="006235B0" w:rsidRPr="006A7935" w:rsidRDefault="006235B0" w:rsidP="00BF292A">
            <w:pPr>
              <w:spacing w:after="60"/>
              <w:rPr>
                <w:rFonts w:cstheme="minorHAnsi"/>
                <w:bCs/>
                <w:lang w:val="en-US"/>
              </w:rPr>
            </w:pPr>
            <w:r w:rsidRPr="006A7935">
              <w:rPr>
                <w:rFonts w:cstheme="minorHAnsi"/>
                <w:bCs/>
                <w:lang w:val="en-US"/>
              </w:rPr>
              <w:t>Sheep (adult and young)</w:t>
            </w:r>
          </w:p>
        </w:tc>
        <w:tc>
          <w:tcPr>
            <w:tcW w:w="1076" w:type="pct"/>
          </w:tcPr>
          <w:p w14:paraId="0190EBF1"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38DABFEB" w14:textId="31E4F58D" w:rsidR="006235B0" w:rsidRPr="006A7935" w:rsidRDefault="006235B0" w:rsidP="00BF292A">
            <w:pPr>
              <w:spacing w:after="60"/>
              <w:rPr>
                <w:rFonts w:cstheme="minorHAnsi"/>
                <w:bCs/>
                <w:lang w:val="en-US"/>
              </w:rPr>
            </w:pPr>
          </w:p>
        </w:tc>
      </w:tr>
      <w:tr w:rsidR="006235B0" w:rsidRPr="006A7935" w14:paraId="72E4EED2" w14:textId="3B01641A" w:rsidTr="00E54DC2">
        <w:trPr>
          <w:trHeight w:val="257"/>
        </w:trPr>
        <w:tc>
          <w:tcPr>
            <w:tcW w:w="2336" w:type="pct"/>
          </w:tcPr>
          <w:p w14:paraId="30ACDE9D" w14:textId="77777777" w:rsidR="006235B0" w:rsidRPr="006A7935" w:rsidRDefault="006235B0" w:rsidP="00BF292A">
            <w:pPr>
              <w:spacing w:after="60"/>
              <w:rPr>
                <w:rFonts w:cstheme="minorHAnsi"/>
                <w:bCs/>
                <w:lang w:val="en-US"/>
              </w:rPr>
            </w:pPr>
            <w:r w:rsidRPr="006A7935">
              <w:rPr>
                <w:rFonts w:cstheme="minorHAnsi"/>
                <w:bCs/>
                <w:lang w:val="en-US"/>
              </w:rPr>
              <w:t>Goats (adult and young)</w:t>
            </w:r>
          </w:p>
        </w:tc>
        <w:tc>
          <w:tcPr>
            <w:tcW w:w="1076" w:type="pct"/>
          </w:tcPr>
          <w:p w14:paraId="7459BE93"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3F6A0918" w14:textId="37ACF04C" w:rsidR="006235B0" w:rsidRPr="006A7935" w:rsidRDefault="006235B0" w:rsidP="00BF292A">
            <w:pPr>
              <w:spacing w:after="60"/>
              <w:rPr>
                <w:rFonts w:cstheme="minorHAnsi"/>
                <w:bCs/>
                <w:lang w:val="en-US"/>
              </w:rPr>
            </w:pPr>
          </w:p>
        </w:tc>
      </w:tr>
      <w:tr w:rsidR="006235B0" w:rsidRPr="006A7935" w14:paraId="0284F711" w14:textId="61EBBAC7" w:rsidTr="00E54DC2">
        <w:trPr>
          <w:trHeight w:val="266"/>
        </w:trPr>
        <w:tc>
          <w:tcPr>
            <w:tcW w:w="2336" w:type="pct"/>
          </w:tcPr>
          <w:p w14:paraId="15589626" w14:textId="77777777" w:rsidR="006235B0" w:rsidRPr="006A7935" w:rsidRDefault="006235B0" w:rsidP="00BF292A">
            <w:pPr>
              <w:spacing w:after="60"/>
              <w:rPr>
                <w:rFonts w:cstheme="minorHAnsi"/>
                <w:bCs/>
                <w:lang w:val="en-US"/>
              </w:rPr>
            </w:pPr>
            <w:r w:rsidRPr="006A7935">
              <w:rPr>
                <w:rFonts w:cstheme="minorHAnsi"/>
                <w:bCs/>
                <w:lang w:val="en-US"/>
              </w:rPr>
              <w:t>Camels (adult and young)</w:t>
            </w:r>
          </w:p>
        </w:tc>
        <w:tc>
          <w:tcPr>
            <w:tcW w:w="1076" w:type="pct"/>
          </w:tcPr>
          <w:p w14:paraId="51C43F03"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2B695510" w14:textId="008B77CB" w:rsidR="006235B0" w:rsidRPr="006A7935" w:rsidRDefault="006235B0" w:rsidP="00BF292A">
            <w:pPr>
              <w:spacing w:after="60"/>
              <w:rPr>
                <w:rFonts w:cstheme="minorHAnsi"/>
                <w:bCs/>
                <w:lang w:val="en-US"/>
              </w:rPr>
            </w:pPr>
          </w:p>
        </w:tc>
      </w:tr>
      <w:tr w:rsidR="006235B0" w:rsidRPr="006A7935" w14:paraId="1F4EF474" w14:textId="02F10874" w:rsidTr="00E54DC2">
        <w:trPr>
          <w:trHeight w:val="257"/>
        </w:trPr>
        <w:tc>
          <w:tcPr>
            <w:tcW w:w="2336" w:type="pct"/>
          </w:tcPr>
          <w:p w14:paraId="64620461" w14:textId="77777777" w:rsidR="006235B0" w:rsidRPr="006A7935" w:rsidRDefault="006235B0" w:rsidP="00BF292A">
            <w:pPr>
              <w:spacing w:after="60"/>
              <w:rPr>
                <w:rFonts w:cstheme="minorHAnsi"/>
                <w:bCs/>
                <w:lang w:val="en-US"/>
              </w:rPr>
            </w:pPr>
            <w:r w:rsidRPr="006A7935">
              <w:rPr>
                <w:rFonts w:cstheme="minorHAnsi"/>
                <w:bCs/>
                <w:lang w:val="en-US"/>
              </w:rPr>
              <w:t>Poultry</w:t>
            </w:r>
          </w:p>
        </w:tc>
        <w:tc>
          <w:tcPr>
            <w:tcW w:w="1076" w:type="pct"/>
          </w:tcPr>
          <w:p w14:paraId="456B3171"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73DE021C" w14:textId="017F549B" w:rsidR="006235B0" w:rsidRPr="006A7935" w:rsidRDefault="006235B0" w:rsidP="00BF292A">
            <w:pPr>
              <w:spacing w:after="60"/>
              <w:rPr>
                <w:rFonts w:cstheme="minorHAnsi"/>
                <w:bCs/>
                <w:lang w:val="en-US"/>
              </w:rPr>
            </w:pPr>
          </w:p>
        </w:tc>
      </w:tr>
      <w:tr w:rsidR="006235B0" w:rsidRPr="006A7935" w14:paraId="17DA1381" w14:textId="2703E051" w:rsidTr="00E54DC2">
        <w:trPr>
          <w:trHeight w:val="257"/>
        </w:trPr>
        <w:tc>
          <w:tcPr>
            <w:tcW w:w="2336" w:type="pct"/>
          </w:tcPr>
          <w:p w14:paraId="10A4A852" w14:textId="77777777" w:rsidR="006235B0" w:rsidRPr="006A7935" w:rsidRDefault="006235B0" w:rsidP="00BF292A">
            <w:pPr>
              <w:spacing w:after="60"/>
              <w:rPr>
                <w:rFonts w:cstheme="minorHAnsi"/>
                <w:bCs/>
                <w:lang w:val="en-US"/>
              </w:rPr>
            </w:pPr>
            <w:r w:rsidRPr="006A7935">
              <w:rPr>
                <w:rFonts w:cstheme="minorHAnsi"/>
                <w:bCs/>
                <w:lang w:val="en-US"/>
              </w:rPr>
              <w:t>Donkeys</w:t>
            </w:r>
          </w:p>
        </w:tc>
        <w:tc>
          <w:tcPr>
            <w:tcW w:w="1076" w:type="pct"/>
          </w:tcPr>
          <w:p w14:paraId="3C98DEF9"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5AC13C72" w14:textId="0CDD7815" w:rsidR="006235B0" w:rsidRPr="006A7935" w:rsidRDefault="006235B0" w:rsidP="00BF292A">
            <w:pPr>
              <w:spacing w:after="60"/>
              <w:rPr>
                <w:rFonts w:cstheme="minorHAnsi"/>
                <w:bCs/>
                <w:lang w:val="en-US"/>
              </w:rPr>
            </w:pPr>
          </w:p>
        </w:tc>
      </w:tr>
      <w:tr w:rsidR="006235B0" w:rsidRPr="006A7935" w14:paraId="2DC73C76" w14:textId="4238C405" w:rsidTr="00E54DC2">
        <w:trPr>
          <w:trHeight w:val="257"/>
        </w:trPr>
        <w:tc>
          <w:tcPr>
            <w:tcW w:w="2336" w:type="pct"/>
          </w:tcPr>
          <w:p w14:paraId="6C8B0EE4" w14:textId="77777777" w:rsidR="006235B0" w:rsidRPr="006A7935" w:rsidRDefault="006235B0" w:rsidP="00BF292A">
            <w:pPr>
              <w:spacing w:after="60"/>
              <w:rPr>
                <w:rFonts w:cstheme="minorHAnsi"/>
                <w:bCs/>
                <w:lang w:val="en-US"/>
              </w:rPr>
            </w:pPr>
            <w:r w:rsidRPr="006A7935">
              <w:rPr>
                <w:rFonts w:cstheme="minorHAnsi"/>
                <w:bCs/>
                <w:lang w:val="en-US"/>
              </w:rPr>
              <w:t>Pigs</w:t>
            </w:r>
          </w:p>
        </w:tc>
        <w:tc>
          <w:tcPr>
            <w:tcW w:w="1076" w:type="pct"/>
          </w:tcPr>
          <w:p w14:paraId="34E17602"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16C4CF28" w14:textId="27547E54" w:rsidR="006235B0" w:rsidRPr="006A7935" w:rsidRDefault="006235B0" w:rsidP="00BF292A">
            <w:pPr>
              <w:spacing w:after="60"/>
              <w:rPr>
                <w:rFonts w:cstheme="minorHAnsi"/>
                <w:bCs/>
                <w:lang w:val="en-US"/>
              </w:rPr>
            </w:pPr>
          </w:p>
        </w:tc>
      </w:tr>
      <w:tr w:rsidR="006235B0" w:rsidRPr="006A7935" w14:paraId="695E1356" w14:textId="174BF51F" w:rsidTr="00E54DC2">
        <w:trPr>
          <w:trHeight w:val="248"/>
        </w:trPr>
        <w:tc>
          <w:tcPr>
            <w:tcW w:w="2336" w:type="pct"/>
          </w:tcPr>
          <w:p w14:paraId="7FDA00CF" w14:textId="77777777" w:rsidR="006235B0" w:rsidRPr="006A7935" w:rsidRDefault="006235B0" w:rsidP="00BF292A">
            <w:pPr>
              <w:spacing w:after="60"/>
              <w:rPr>
                <w:rFonts w:cstheme="minorHAnsi"/>
                <w:lang w:val="en-US"/>
              </w:rPr>
            </w:pPr>
            <w:r w:rsidRPr="006A7935">
              <w:rPr>
                <w:rFonts w:cstheme="minorHAnsi"/>
                <w:lang w:val="en-US"/>
              </w:rPr>
              <w:t>Other, which?</w:t>
            </w:r>
          </w:p>
        </w:tc>
        <w:tc>
          <w:tcPr>
            <w:tcW w:w="1076" w:type="pct"/>
          </w:tcPr>
          <w:p w14:paraId="6D87D3EC" w14:textId="77777777" w:rsidR="006235B0" w:rsidRPr="006A7935" w:rsidRDefault="006235B0" w:rsidP="00BF292A">
            <w:pPr>
              <w:spacing w:after="60"/>
              <w:rPr>
                <w:rFonts w:cstheme="minorHAnsi"/>
                <w:lang w:val="en-US"/>
              </w:rPr>
            </w:pPr>
          </w:p>
        </w:tc>
        <w:tc>
          <w:tcPr>
            <w:tcW w:w="1588" w:type="pct"/>
            <w:shd w:val="clear" w:color="auto" w:fill="E7E6E6" w:themeFill="background2"/>
          </w:tcPr>
          <w:p w14:paraId="58075398" w14:textId="656A4EB2" w:rsidR="006235B0" w:rsidRPr="006A7935" w:rsidRDefault="006235B0" w:rsidP="00BF292A">
            <w:pPr>
              <w:spacing w:after="60"/>
              <w:rPr>
                <w:rFonts w:cstheme="minorHAnsi"/>
                <w:lang w:val="en-US"/>
              </w:rPr>
            </w:pPr>
            <w:r w:rsidRPr="006A7935">
              <w:rPr>
                <w:rFonts w:cstheme="minorHAnsi"/>
                <w:bCs/>
                <w:lang w:val="en-US"/>
              </w:rPr>
              <w:t>Indicate which typ and the number</w:t>
            </w:r>
            <w:r w:rsidR="00985E47" w:rsidRPr="006A7935">
              <w:rPr>
                <w:rFonts w:cstheme="minorHAnsi"/>
                <w:bCs/>
                <w:lang w:val="en-US"/>
              </w:rPr>
              <w:t xml:space="preserve"> of animals</w:t>
            </w:r>
            <w:r w:rsidRPr="006A7935">
              <w:rPr>
                <w:rFonts w:cstheme="minorHAnsi"/>
                <w:bCs/>
                <w:lang w:val="en-US"/>
              </w:rPr>
              <w:t xml:space="preserve"> </w:t>
            </w:r>
          </w:p>
        </w:tc>
      </w:tr>
    </w:tbl>
    <w:p w14:paraId="47B9AE67" w14:textId="77777777" w:rsidR="00C9121B" w:rsidRPr="006A7935" w:rsidRDefault="00C9121B" w:rsidP="00BF292A">
      <w:pPr>
        <w:spacing w:after="60"/>
        <w:rPr>
          <w:rFonts w:cstheme="minorHAnsi"/>
        </w:rPr>
      </w:pPr>
    </w:p>
    <w:tbl>
      <w:tblPr>
        <w:tblStyle w:val="TableGrid"/>
        <w:tblW w:w="5000" w:type="pct"/>
        <w:tblLook w:val="04A0" w:firstRow="1" w:lastRow="0" w:firstColumn="1" w:lastColumn="0" w:noHBand="0" w:noVBand="1"/>
      </w:tblPr>
      <w:tblGrid>
        <w:gridCol w:w="3788"/>
        <w:gridCol w:w="1099"/>
        <w:gridCol w:w="1245"/>
        <w:gridCol w:w="1172"/>
        <w:gridCol w:w="2316"/>
      </w:tblGrid>
      <w:tr w:rsidR="00E54DC2" w:rsidRPr="006A7935" w14:paraId="7FE1E709" w14:textId="306C8E9C" w:rsidTr="00E54DC2">
        <w:trPr>
          <w:trHeight w:val="275"/>
        </w:trPr>
        <w:tc>
          <w:tcPr>
            <w:tcW w:w="2035" w:type="pct"/>
          </w:tcPr>
          <w:p w14:paraId="39648EC5" w14:textId="77777777" w:rsidR="006235B0" w:rsidRPr="006A7935" w:rsidRDefault="006235B0" w:rsidP="00BF292A">
            <w:pPr>
              <w:spacing w:after="60"/>
              <w:rPr>
                <w:rFonts w:cstheme="minorHAnsi"/>
                <w:b/>
                <w:lang w:val="en-US"/>
              </w:rPr>
            </w:pPr>
            <w:r w:rsidRPr="006A7935">
              <w:rPr>
                <w:rFonts w:cstheme="minorHAnsi"/>
                <w:b/>
                <w:lang w:val="en-US"/>
              </w:rPr>
              <w:t>If yes: Has your livestock herd changed in the last 5 years?</w:t>
            </w:r>
          </w:p>
        </w:tc>
        <w:tc>
          <w:tcPr>
            <w:tcW w:w="571" w:type="pct"/>
          </w:tcPr>
          <w:p w14:paraId="61C5DDE0" w14:textId="77777777" w:rsidR="006235B0" w:rsidRPr="006A7935" w:rsidRDefault="006235B0" w:rsidP="00BF292A">
            <w:pPr>
              <w:spacing w:after="60"/>
              <w:rPr>
                <w:rFonts w:cstheme="minorHAnsi"/>
                <w:b/>
                <w:lang w:val="en-US"/>
              </w:rPr>
            </w:pPr>
          </w:p>
        </w:tc>
        <w:tc>
          <w:tcPr>
            <w:tcW w:w="713" w:type="pct"/>
          </w:tcPr>
          <w:p w14:paraId="7EDDD10F" w14:textId="77777777" w:rsidR="006235B0" w:rsidRPr="006A7935" w:rsidRDefault="006235B0" w:rsidP="00BF292A">
            <w:pPr>
              <w:spacing w:after="60"/>
              <w:rPr>
                <w:rFonts w:cstheme="minorHAnsi"/>
                <w:b/>
                <w:lang w:val="en-US"/>
              </w:rPr>
            </w:pPr>
          </w:p>
        </w:tc>
        <w:tc>
          <w:tcPr>
            <w:tcW w:w="412" w:type="pct"/>
          </w:tcPr>
          <w:p w14:paraId="1EAA21DD" w14:textId="77777777" w:rsidR="006235B0" w:rsidRPr="006A7935" w:rsidRDefault="006235B0" w:rsidP="00BF292A">
            <w:pPr>
              <w:spacing w:after="60"/>
              <w:rPr>
                <w:rFonts w:cstheme="minorHAnsi"/>
                <w:b/>
                <w:lang w:val="en-US"/>
              </w:rPr>
            </w:pPr>
          </w:p>
        </w:tc>
        <w:tc>
          <w:tcPr>
            <w:tcW w:w="1270" w:type="pct"/>
            <w:shd w:val="clear" w:color="auto" w:fill="E7E6E6" w:themeFill="background2"/>
          </w:tcPr>
          <w:p w14:paraId="4FA7C173" w14:textId="2D8F42DE" w:rsidR="006235B0" w:rsidRPr="006A7935" w:rsidRDefault="006235B0" w:rsidP="00BF292A">
            <w:pPr>
              <w:spacing w:after="60"/>
              <w:rPr>
                <w:rFonts w:cstheme="minorHAnsi"/>
                <w:b/>
                <w:lang w:val="en-US"/>
              </w:rPr>
            </w:pPr>
            <w:r w:rsidRPr="006A7935">
              <w:rPr>
                <w:rFonts w:cstheme="minorHAnsi"/>
                <w:b/>
                <w:lang w:val="en-US"/>
              </w:rPr>
              <w:t>Explanation</w:t>
            </w:r>
          </w:p>
        </w:tc>
      </w:tr>
      <w:tr w:rsidR="00E54DC2" w:rsidRPr="006A7935" w14:paraId="48CEE1B3" w14:textId="71B53D41" w:rsidTr="00E54DC2">
        <w:tc>
          <w:tcPr>
            <w:tcW w:w="2035" w:type="pct"/>
          </w:tcPr>
          <w:p w14:paraId="1869369D" w14:textId="77777777" w:rsidR="006235B0" w:rsidRPr="006A7935" w:rsidRDefault="006235B0" w:rsidP="00BF292A">
            <w:pPr>
              <w:spacing w:after="60"/>
              <w:rPr>
                <w:rFonts w:cstheme="minorHAnsi"/>
                <w:b/>
                <w:lang w:val="en-US"/>
              </w:rPr>
            </w:pPr>
            <w:r w:rsidRPr="006A7935">
              <w:rPr>
                <w:rFonts w:cstheme="minorHAnsi"/>
                <w:b/>
                <w:lang w:val="en-US"/>
              </w:rPr>
              <w:t>Type of Livestock</w:t>
            </w:r>
          </w:p>
        </w:tc>
        <w:tc>
          <w:tcPr>
            <w:tcW w:w="571" w:type="pct"/>
          </w:tcPr>
          <w:p w14:paraId="1760DFB5" w14:textId="77777777" w:rsidR="006235B0" w:rsidRPr="006A7935" w:rsidRDefault="006235B0" w:rsidP="00BF292A">
            <w:pPr>
              <w:spacing w:after="60"/>
              <w:jc w:val="center"/>
              <w:rPr>
                <w:rFonts w:cstheme="minorHAnsi"/>
                <w:b/>
                <w:lang w:val="en-US"/>
              </w:rPr>
            </w:pPr>
            <w:r w:rsidRPr="006A7935">
              <w:rPr>
                <w:rFonts w:cstheme="minorHAnsi"/>
                <w:b/>
                <w:lang w:val="en-US"/>
              </w:rPr>
              <w:t>Increased</w:t>
            </w:r>
          </w:p>
        </w:tc>
        <w:tc>
          <w:tcPr>
            <w:tcW w:w="713" w:type="pct"/>
          </w:tcPr>
          <w:p w14:paraId="7A72DED8" w14:textId="77777777" w:rsidR="006235B0" w:rsidRPr="006A7935" w:rsidRDefault="006235B0" w:rsidP="00BF292A">
            <w:pPr>
              <w:spacing w:after="60"/>
              <w:jc w:val="center"/>
              <w:rPr>
                <w:rFonts w:cstheme="minorHAnsi"/>
                <w:b/>
                <w:lang w:val="en-US"/>
              </w:rPr>
            </w:pPr>
            <w:r w:rsidRPr="006A7935">
              <w:rPr>
                <w:rFonts w:cstheme="minorHAnsi"/>
                <w:b/>
                <w:lang w:val="en-US"/>
              </w:rPr>
              <w:t>No change</w:t>
            </w:r>
          </w:p>
        </w:tc>
        <w:tc>
          <w:tcPr>
            <w:tcW w:w="412" w:type="pct"/>
          </w:tcPr>
          <w:p w14:paraId="23DBF83C" w14:textId="77777777" w:rsidR="006235B0" w:rsidRPr="006A7935" w:rsidRDefault="006235B0" w:rsidP="00BF292A">
            <w:pPr>
              <w:spacing w:after="60"/>
              <w:jc w:val="center"/>
              <w:rPr>
                <w:rFonts w:cstheme="minorHAnsi"/>
                <w:b/>
                <w:lang w:val="en-US"/>
              </w:rPr>
            </w:pPr>
            <w:r w:rsidRPr="006A7935">
              <w:rPr>
                <w:rFonts w:cstheme="minorHAnsi"/>
                <w:b/>
                <w:lang w:val="en-US"/>
              </w:rPr>
              <w:t>Decreased</w:t>
            </w:r>
          </w:p>
        </w:tc>
        <w:tc>
          <w:tcPr>
            <w:tcW w:w="1270" w:type="pct"/>
            <w:shd w:val="clear" w:color="auto" w:fill="E7E6E6" w:themeFill="background2"/>
          </w:tcPr>
          <w:p w14:paraId="50FBD6B5" w14:textId="77777777" w:rsidR="006235B0" w:rsidRPr="006A7935" w:rsidRDefault="006235B0" w:rsidP="00BF292A">
            <w:pPr>
              <w:spacing w:after="60"/>
              <w:jc w:val="center"/>
              <w:rPr>
                <w:rFonts w:cstheme="minorHAnsi"/>
                <w:b/>
                <w:lang w:val="en-US"/>
              </w:rPr>
            </w:pPr>
          </w:p>
        </w:tc>
      </w:tr>
      <w:tr w:rsidR="00E54DC2" w:rsidRPr="006A7935" w14:paraId="6668E64F" w14:textId="6868AD67" w:rsidTr="00E54DC2">
        <w:trPr>
          <w:trHeight w:val="220"/>
        </w:trPr>
        <w:tc>
          <w:tcPr>
            <w:tcW w:w="2035" w:type="pct"/>
          </w:tcPr>
          <w:p w14:paraId="43B569F1" w14:textId="77777777" w:rsidR="006235B0" w:rsidRPr="006A7935" w:rsidRDefault="006235B0" w:rsidP="00BF292A">
            <w:pPr>
              <w:spacing w:after="60"/>
              <w:rPr>
                <w:rFonts w:cstheme="minorHAnsi"/>
                <w:lang w:val="en-US"/>
              </w:rPr>
            </w:pPr>
            <w:r w:rsidRPr="006A7935">
              <w:rPr>
                <w:rFonts w:cstheme="minorHAnsi"/>
                <w:lang w:val="en-US"/>
              </w:rPr>
              <w:t>Cattle (adult and young)</w:t>
            </w:r>
          </w:p>
        </w:tc>
        <w:tc>
          <w:tcPr>
            <w:tcW w:w="571" w:type="pct"/>
          </w:tcPr>
          <w:p w14:paraId="21AE1B31" w14:textId="77777777" w:rsidR="006235B0" w:rsidRPr="006A7935" w:rsidRDefault="006235B0" w:rsidP="00BF292A">
            <w:pPr>
              <w:spacing w:after="60"/>
              <w:rPr>
                <w:rFonts w:cstheme="minorHAnsi"/>
                <w:lang w:val="en-US"/>
              </w:rPr>
            </w:pPr>
          </w:p>
        </w:tc>
        <w:tc>
          <w:tcPr>
            <w:tcW w:w="713" w:type="pct"/>
          </w:tcPr>
          <w:p w14:paraId="2F55FC12" w14:textId="77777777" w:rsidR="006235B0" w:rsidRPr="006A7935" w:rsidRDefault="006235B0" w:rsidP="00BF292A">
            <w:pPr>
              <w:spacing w:after="60"/>
              <w:rPr>
                <w:rFonts w:cstheme="minorHAnsi"/>
                <w:lang w:val="en-US"/>
              </w:rPr>
            </w:pPr>
          </w:p>
        </w:tc>
        <w:tc>
          <w:tcPr>
            <w:tcW w:w="412" w:type="pct"/>
          </w:tcPr>
          <w:p w14:paraId="10B40D24"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12D1257B" w14:textId="1DC92493" w:rsidR="006235B0" w:rsidRPr="006A7935" w:rsidRDefault="006235B0" w:rsidP="00BF292A">
            <w:pPr>
              <w:spacing w:after="60"/>
              <w:rPr>
                <w:rFonts w:cstheme="minorHAnsi"/>
                <w:lang w:val="en-US"/>
              </w:rPr>
            </w:pPr>
            <w:r w:rsidRPr="006A7935">
              <w:rPr>
                <w:rFonts w:cstheme="minorHAnsi"/>
                <w:lang w:val="en-US"/>
              </w:rPr>
              <w:t xml:space="preserve">Tick </w:t>
            </w:r>
            <w:r w:rsidR="00175604" w:rsidRPr="006A7935">
              <w:rPr>
                <w:rFonts w:cstheme="minorHAnsi"/>
                <w:lang w:val="en-US"/>
              </w:rPr>
              <w:t xml:space="preserve">only </w:t>
            </w:r>
            <w:r w:rsidRPr="006A7935">
              <w:rPr>
                <w:rFonts w:cstheme="minorHAnsi"/>
                <w:lang w:val="en-US"/>
              </w:rPr>
              <w:t>one option</w:t>
            </w:r>
          </w:p>
        </w:tc>
      </w:tr>
      <w:tr w:rsidR="00E54DC2" w:rsidRPr="006A7935" w14:paraId="7974A28C" w14:textId="7C97AA16" w:rsidTr="00E54DC2">
        <w:trPr>
          <w:trHeight w:val="238"/>
        </w:trPr>
        <w:tc>
          <w:tcPr>
            <w:tcW w:w="2035" w:type="pct"/>
          </w:tcPr>
          <w:p w14:paraId="6158426F" w14:textId="77777777" w:rsidR="006235B0" w:rsidRPr="006A7935" w:rsidRDefault="006235B0" w:rsidP="00BF292A">
            <w:pPr>
              <w:tabs>
                <w:tab w:val="left" w:pos="0"/>
              </w:tabs>
              <w:spacing w:after="60"/>
              <w:rPr>
                <w:rFonts w:cstheme="minorHAnsi"/>
                <w:lang w:val="en-US"/>
              </w:rPr>
            </w:pPr>
            <w:r w:rsidRPr="006A7935">
              <w:rPr>
                <w:rFonts w:cstheme="minorHAnsi"/>
                <w:lang w:val="en-US"/>
              </w:rPr>
              <w:t>Sheep (adult and young)</w:t>
            </w:r>
          </w:p>
        </w:tc>
        <w:tc>
          <w:tcPr>
            <w:tcW w:w="571" w:type="pct"/>
          </w:tcPr>
          <w:p w14:paraId="11F97F15" w14:textId="77777777" w:rsidR="006235B0" w:rsidRPr="006A7935" w:rsidRDefault="006235B0" w:rsidP="00BF292A">
            <w:pPr>
              <w:spacing w:after="60"/>
              <w:rPr>
                <w:rFonts w:cstheme="minorHAnsi"/>
                <w:lang w:val="en-US"/>
              </w:rPr>
            </w:pPr>
          </w:p>
        </w:tc>
        <w:tc>
          <w:tcPr>
            <w:tcW w:w="713" w:type="pct"/>
          </w:tcPr>
          <w:p w14:paraId="2B8D0B8B" w14:textId="77777777" w:rsidR="006235B0" w:rsidRPr="006A7935" w:rsidRDefault="006235B0" w:rsidP="00BF292A">
            <w:pPr>
              <w:spacing w:after="60"/>
              <w:rPr>
                <w:rFonts w:cstheme="minorHAnsi"/>
                <w:lang w:val="en-US"/>
              </w:rPr>
            </w:pPr>
          </w:p>
        </w:tc>
        <w:tc>
          <w:tcPr>
            <w:tcW w:w="412" w:type="pct"/>
          </w:tcPr>
          <w:p w14:paraId="5D008ED6"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6164F5FE" w14:textId="488CD46C" w:rsidR="006235B0" w:rsidRPr="006A7935" w:rsidRDefault="006235B0" w:rsidP="00BF292A">
            <w:pPr>
              <w:spacing w:after="60"/>
              <w:rPr>
                <w:rFonts w:cstheme="minorHAnsi"/>
                <w:lang w:val="en-US"/>
              </w:rPr>
            </w:pPr>
          </w:p>
        </w:tc>
      </w:tr>
      <w:tr w:rsidR="00E54DC2" w:rsidRPr="006A7935" w14:paraId="3C02F730" w14:textId="793DEF9B" w:rsidTr="00E54DC2">
        <w:trPr>
          <w:trHeight w:val="128"/>
        </w:trPr>
        <w:tc>
          <w:tcPr>
            <w:tcW w:w="2035" w:type="pct"/>
          </w:tcPr>
          <w:p w14:paraId="0A8CC9E7" w14:textId="77777777" w:rsidR="006235B0" w:rsidRPr="006A7935" w:rsidRDefault="006235B0" w:rsidP="00BF292A">
            <w:pPr>
              <w:tabs>
                <w:tab w:val="left" w:pos="0"/>
              </w:tabs>
              <w:spacing w:after="60"/>
              <w:rPr>
                <w:rFonts w:cstheme="minorHAnsi"/>
                <w:lang w:val="en-US"/>
              </w:rPr>
            </w:pPr>
            <w:r w:rsidRPr="006A7935">
              <w:rPr>
                <w:rFonts w:cstheme="minorHAnsi"/>
                <w:lang w:val="en-US"/>
              </w:rPr>
              <w:t>Goats (adult and young)</w:t>
            </w:r>
          </w:p>
        </w:tc>
        <w:tc>
          <w:tcPr>
            <w:tcW w:w="571" w:type="pct"/>
          </w:tcPr>
          <w:p w14:paraId="562A4BE7" w14:textId="77777777" w:rsidR="006235B0" w:rsidRPr="006A7935" w:rsidRDefault="006235B0" w:rsidP="00BF292A">
            <w:pPr>
              <w:spacing w:after="60"/>
              <w:rPr>
                <w:rFonts w:cstheme="minorHAnsi"/>
                <w:lang w:val="en-US"/>
              </w:rPr>
            </w:pPr>
          </w:p>
        </w:tc>
        <w:tc>
          <w:tcPr>
            <w:tcW w:w="713" w:type="pct"/>
          </w:tcPr>
          <w:p w14:paraId="2FAEC478" w14:textId="77777777" w:rsidR="006235B0" w:rsidRPr="006A7935" w:rsidRDefault="006235B0" w:rsidP="00BF292A">
            <w:pPr>
              <w:spacing w:after="60"/>
              <w:rPr>
                <w:rFonts w:cstheme="minorHAnsi"/>
                <w:lang w:val="en-US"/>
              </w:rPr>
            </w:pPr>
          </w:p>
        </w:tc>
        <w:tc>
          <w:tcPr>
            <w:tcW w:w="412" w:type="pct"/>
          </w:tcPr>
          <w:p w14:paraId="5EB40A7B"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581E0172" w14:textId="5DBE15D7" w:rsidR="006235B0" w:rsidRPr="006A7935" w:rsidRDefault="006235B0" w:rsidP="00BF292A">
            <w:pPr>
              <w:spacing w:after="60"/>
              <w:rPr>
                <w:rFonts w:cstheme="minorHAnsi"/>
                <w:lang w:val="en-US"/>
              </w:rPr>
            </w:pPr>
          </w:p>
        </w:tc>
      </w:tr>
      <w:tr w:rsidR="00E54DC2" w:rsidRPr="006A7935" w14:paraId="48E2861E" w14:textId="122A613C" w:rsidTr="00E54DC2">
        <w:trPr>
          <w:trHeight w:val="301"/>
        </w:trPr>
        <w:tc>
          <w:tcPr>
            <w:tcW w:w="2035" w:type="pct"/>
          </w:tcPr>
          <w:p w14:paraId="58D1B27F" w14:textId="77777777" w:rsidR="006235B0" w:rsidRPr="006A7935" w:rsidRDefault="006235B0" w:rsidP="00BF292A">
            <w:pPr>
              <w:tabs>
                <w:tab w:val="left" w:pos="0"/>
              </w:tabs>
              <w:spacing w:after="60"/>
              <w:rPr>
                <w:rFonts w:cstheme="minorHAnsi"/>
                <w:lang w:val="en-US"/>
              </w:rPr>
            </w:pPr>
            <w:r w:rsidRPr="006A7935">
              <w:rPr>
                <w:rFonts w:cstheme="minorHAnsi"/>
                <w:lang w:val="en-US"/>
              </w:rPr>
              <w:t>Camels (adult and young)</w:t>
            </w:r>
          </w:p>
        </w:tc>
        <w:tc>
          <w:tcPr>
            <w:tcW w:w="571" w:type="pct"/>
          </w:tcPr>
          <w:p w14:paraId="7FB9859A" w14:textId="77777777" w:rsidR="006235B0" w:rsidRPr="006A7935" w:rsidRDefault="006235B0" w:rsidP="00BF292A">
            <w:pPr>
              <w:spacing w:after="60"/>
              <w:rPr>
                <w:rFonts w:cstheme="minorHAnsi"/>
                <w:lang w:val="en-US"/>
              </w:rPr>
            </w:pPr>
          </w:p>
        </w:tc>
        <w:tc>
          <w:tcPr>
            <w:tcW w:w="713" w:type="pct"/>
          </w:tcPr>
          <w:p w14:paraId="0B47727D" w14:textId="77777777" w:rsidR="006235B0" w:rsidRPr="006A7935" w:rsidRDefault="006235B0" w:rsidP="00BF292A">
            <w:pPr>
              <w:spacing w:after="60"/>
              <w:rPr>
                <w:rFonts w:cstheme="minorHAnsi"/>
                <w:lang w:val="en-US"/>
              </w:rPr>
            </w:pPr>
          </w:p>
        </w:tc>
        <w:tc>
          <w:tcPr>
            <w:tcW w:w="412" w:type="pct"/>
          </w:tcPr>
          <w:p w14:paraId="4EFFDD88"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7EE10712" w14:textId="6058B471" w:rsidR="006235B0" w:rsidRPr="006A7935" w:rsidRDefault="006235B0" w:rsidP="00BF292A">
            <w:pPr>
              <w:spacing w:after="60"/>
              <w:rPr>
                <w:rFonts w:cstheme="minorHAnsi"/>
                <w:lang w:val="en-US"/>
              </w:rPr>
            </w:pPr>
          </w:p>
        </w:tc>
      </w:tr>
      <w:tr w:rsidR="00E54DC2" w:rsidRPr="006A7935" w14:paraId="24000FDD" w14:textId="19D93A4C" w:rsidTr="00E54DC2">
        <w:trPr>
          <w:trHeight w:val="264"/>
        </w:trPr>
        <w:tc>
          <w:tcPr>
            <w:tcW w:w="2035" w:type="pct"/>
          </w:tcPr>
          <w:p w14:paraId="35401354" w14:textId="77777777" w:rsidR="006235B0" w:rsidRPr="006A7935" w:rsidRDefault="006235B0" w:rsidP="00BF292A">
            <w:pPr>
              <w:tabs>
                <w:tab w:val="left" w:pos="0"/>
              </w:tabs>
              <w:spacing w:after="60"/>
              <w:rPr>
                <w:rFonts w:cstheme="minorHAnsi"/>
                <w:lang w:val="en-US"/>
              </w:rPr>
            </w:pPr>
            <w:r w:rsidRPr="006A7935">
              <w:rPr>
                <w:rFonts w:cstheme="minorHAnsi"/>
                <w:lang w:val="en-US"/>
              </w:rPr>
              <w:t>Poultry</w:t>
            </w:r>
          </w:p>
        </w:tc>
        <w:tc>
          <w:tcPr>
            <w:tcW w:w="571" w:type="pct"/>
          </w:tcPr>
          <w:p w14:paraId="76323C9A" w14:textId="77777777" w:rsidR="006235B0" w:rsidRPr="006A7935" w:rsidRDefault="006235B0" w:rsidP="00BF292A">
            <w:pPr>
              <w:spacing w:after="60"/>
              <w:rPr>
                <w:rFonts w:cstheme="minorHAnsi"/>
                <w:lang w:val="en-US"/>
              </w:rPr>
            </w:pPr>
          </w:p>
        </w:tc>
        <w:tc>
          <w:tcPr>
            <w:tcW w:w="713" w:type="pct"/>
          </w:tcPr>
          <w:p w14:paraId="004BDDE7" w14:textId="77777777" w:rsidR="006235B0" w:rsidRPr="006A7935" w:rsidRDefault="006235B0" w:rsidP="00BF292A">
            <w:pPr>
              <w:spacing w:after="60"/>
              <w:rPr>
                <w:rFonts w:cstheme="minorHAnsi"/>
                <w:lang w:val="en-US"/>
              </w:rPr>
            </w:pPr>
          </w:p>
        </w:tc>
        <w:tc>
          <w:tcPr>
            <w:tcW w:w="412" w:type="pct"/>
          </w:tcPr>
          <w:p w14:paraId="798CA76E"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3D9E39B8" w14:textId="460F3D00" w:rsidR="006235B0" w:rsidRPr="006A7935" w:rsidRDefault="006235B0" w:rsidP="00BF292A">
            <w:pPr>
              <w:spacing w:after="60"/>
              <w:rPr>
                <w:rFonts w:cstheme="minorHAnsi"/>
                <w:lang w:val="en-US"/>
              </w:rPr>
            </w:pPr>
          </w:p>
        </w:tc>
      </w:tr>
      <w:tr w:rsidR="00E54DC2" w:rsidRPr="006A7935" w14:paraId="1B354DD6" w14:textId="7A1925F3" w:rsidTr="00E54DC2">
        <w:trPr>
          <w:trHeight w:val="264"/>
        </w:trPr>
        <w:tc>
          <w:tcPr>
            <w:tcW w:w="2035" w:type="pct"/>
          </w:tcPr>
          <w:p w14:paraId="316D5E8A" w14:textId="77777777" w:rsidR="006235B0" w:rsidRPr="006A7935" w:rsidRDefault="006235B0" w:rsidP="00BF292A">
            <w:pPr>
              <w:tabs>
                <w:tab w:val="left" w:pos="0"/>
              </w:tabs>
              <w:spacing w:after="60"/>
              <w:rPr>
                <w:rFonts w:cstheme="minorHAnsi"/>
                <w:lang w:val="en-US"/>
              </w:rPr>
            </w:pPr>
            <w:r w:rsidRPr="006A7935">
              <w:rPr>
                <w:rFonts w:cstheme="minorHAnsi"/>
                <w:lang w:val="en-US"/>
              </w:rPr>
              <w:t>Other, which?</w:t>
            </w:r>
          </w:p>
        </w:tc>
        <w:tc>
          <w:tcPr>
            <w:tcW w:w="571" w:type="pct"/>
          </w:tcPr>
          <w:p w14:paraId="4BD09206" w14:textId="77777777" w:rsidR="006235B0" w:rsidRPr="006A7935" w:rsidRDefault="006235B0" w:rsidP="00BF292A">
            <w:pPr>
              <w:spacing w:after="60"/>
              <w:rPr>
                <w:rFonts w:cstheme="minorHAnsi"/>
                <w:lang w:val="en-US"/>
              </w:rPr>
            </w:pPr>
          </w:p>
        </w:tc>
        <w:tc>
          <w:tcPr>
            <w:tcW w:w="713" w:type="pct"/>
          </w:tcPr>
          <w:p w14:paraId="1B7ECB5F" w14:textId="77777777" w:rsidR="006235B0" w:rsidRPr="006A7935" w:rsidRDefault="006235B0" w:rsidP="00BF292A">
            <w:pPr>
              <w:spacing w:after="60"/>
              <w:rPr>
                <w:rFonts w:cstheme="minorHAnsi"/>
                <w:lang w:val="en-US"/>
              </w:rPr>
            </w:pPr>
          </w:p>
        </w:tc>
        <w:tc>
          <w:tcPr>
            <w:tcW w:w="412" w:type="pct"/>
          </w:tcPr>
          <w:p w14:paraId="6A4CB128"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31D1E0E0" w14:textId="0BE542DA" w:rsidR="006235B0" w:rsidRPr="006A7935" w:rsidRDefault="006235B0" w:rsidP="00BF292A">
            <w:pPr>
              <w:spacing w:after="60"/>
              <w:rPr>
                <w:rFonts w:cstheme="minorHAnsi"/>
                <w:lang w:val="en-US"/>
              </w:rPr>
            </w:pPr>
            <w:r w:rsidRPr="006A7935">
              <w:rPr>
                <w:rFonts w:cstheme="minorHAnsi"/>
                <w:bCs/>
                <w:lang w:val="en-US"/>
              </w:rPr>
              <w:t>Indicate which typ</w:t>
            </w:r>
            <w:r w:rsidR="00E20AC5" w:rsidRPr="006A7935">
              <w:rPr>
                <w:rFonts w:cstheme="minorHAnsi"/>
                <w:bCs/>
                <w:lang w:val="en-US"/>
              </w:rPr>
              <w:t>e</w:t>
            </w:r>
            <w:r w:rsidRPr="006A7935">
              <w:rPr>
                <w:rFonts w:cstheme="minorHAnsi"/>
                <w:bCs/>
                <w:lang w:val="en-US"/>
              </w:rPr>
              <w:t xml:space="preserve"> and the number</w:t>
            </w:r>
          </w:p>
        </w:tc>
      </w:tr>
    </w:tbl>
    <w:p w14:paraId="66F7B958" w14:textId="141B7E7C" w:rsidR="00764DC5" w:rsidRPr="006A7935" w:rsidRDefault="00764DC5" w:rsidP="00BF292A">
      <w:pPr>
        <w:spacing w:after="60"/>
      </w:pPr>
    </w:p>
    <w:p w14:paraId="7DD00FA5" w14:textId="77777777" w:rsidR="00764DC5" w:rsidRPr="006A7935" w:rsidRDefault="00764DC5">
      <w:pPr>
        <w:spacing w:after="160" w:line="259" w:lineRule="auto"/>
      </w:pPr>
      <w:r w:rsidRPr="006A7935">
        <w:br w:type="page"/>
      </w:r>
    </w:p>
    <w:p w14:paraId="6799D8B5" w14:textId="77777777" w:rsidR="00C9121B" w:rsidRPr="006A7935" w:rsidRDefault="00C9121B" w:rsidP="00BF292A">
      <w:pPr>
        <w:spacing w:after="60"/>
      </w:pPr>
    </w:p>
    <w:tbl>
      <w:tblPr>
        <w:tblStyle w:val="TableGrid"/>
        <w:tblpPr w:leftFromText="180" w:rightFromText="180" w:vertAnchor="text" w:tblpY="1"/>
        <w:tblOverlap w:val="never"/>
        <w:tblW w:w="5000" w:type="pct"/>
        <w:tblLook w:val="04A0" w:firstRow="1" w:lastRow="0" w:firstColumn="1" w:lastColumn="0" w:noHBand="0" w:noVBand="1"/>
      </w:tblPr>
      <w:tblGrid>
        <w:gridCol w:w="1058"/>
        <w:gridCol w:w="738"/>
        <w:gridCol w:w="655"/>
        <w:gridCol w:w="866"/>
        <w:gridCol w:w="984"/>
        <w:gridCol w:w="1169"/>
        <w:gridCol w:w="776"/>
        <w:gridCol w:w="1153"/>
        <w:gridCol w:w="2221"/>
      </w:tblGrid>
      <w:tr w:rsidR="00670F72" w:rsidRPr="006A7935" w14:paraId="5248736E" w14:textId="5CF31995" w:rsidTr="00C57304">
        <w:tc>
          <w:tcPr>
            <w:tcW w:w="3245" w:type="pct"/>
            <w:gridSpan w:val="7"/>
          </w:tcPr>
          <w:p w14:paraId="77675583" w14:textId="58604D24" w:rsidR="00670F72" w:rsidRPr="006A7935" w:rsidRDefault="00670F72" w:rsidP="00BF292A">
            <w:pPr>
              <w:spacing w:after="60"/>
              <w:jc w:val="center"/>
              <w:rPr>
                <w:rFonts w:cstheme="minorHAnsi"/>
                <w:b/>
                <w:lang w:val="en-US"/>
              </w:rPr>
            </w:pPr>
            <w:r w:rsidRPr="006A7935">
              <w:rPr>
                <w:rFonts w:cstheme="minorHAnsi"/>
                <w:b/>
                <w:lang w:val="en-US"/>
              </w:rPr>
              <w:t>How often do you sell life livestock or livestock products?</w:t>
            </w:r>
          </w:p>
        </w:tc>
        <w:tc>
          <w:tcPr>
            <w:tcW w:w="599" w:type="pct"/>
          </w:tcPr>
          <w:p w14:paraId="255EAC4F" w14:textId="77777777" w:rsidR="00670F72" w:rsidRPr="006A7935" w:rsidRDefault="00670F72" w:rsidP="00BF292A">
            <w:pPr>
              <w:spacing w:after="60"/>
              <w:jc w:val="center"/>
              <w:rPr>
                <w:rFonts w:cstheme="minorHAnsi"/>
                <w:b/>
                <w:lang w:val="en-US"/>
              </w:rPr>
            </w:pPr>
          </w:p>
        </w:tc>
        <w:tc>
          <w:tcPr>
            <w:tcW w:w="1156" w:type="pct"/>
            <w:shd w:val="clear" w:color="auto" w:fill="E7E6E6" w:themeFill="background2"/>
          </w:tcPr>
          <w:p w14:paraId="75294536" w14:textId="357A06AB" w:rsidR="00670F72" w:rsidRPr="006A7935" w:rsidRDefault="00670F72" w:rsidP="00BF292A">
            <w:pPr>
              <w:spacing w:after="60"/>
              <w:jc w:val="center"/>
              <w:rPr>
                <w:rFonts w:cstheme="minorHAnsi"/>
                <w:b/>
                <w:lang w:val="en-US"/>
              </w:rPr>
            </w:pPr>
            <w:r w:rsidRPr="006A7935">
              <w:rPr>
                <w:rFonts w:cstheme="minorHAnsi"/>
                <w:b/>
                <w:lang w:val="en-US"/>
              </w:rPr>
              <w:t>Explanation</w:t>
            </w:r>
          </w:p>
        </w:tc>
      </w:tr>
      <w:tr w:rsidR="00E20AC5" w:rsidRPr="006A7935" w14:paraId="3D5E7401" w14:textId="4B5131E3" w:rsidTr="00C57304">
        <w:trPr>
          <w:trHeight w:val="220"/>
        </w:trPr>
        <w:tc>
          <w:tcPr>
            <w:tcW w:w="550" w:type="pct"/>
          </w:tcPr>
          <w:p w14:paraId="40813214" w14:textId="77777777" w:rsidR="00E20AC5" w:rsidRPr="006A7935" w:rsidRDefault="00E20AC5" w:rsidP="00BF292A">
            <w:pPr>
              <w:spacing w:after="60"/>
              <w:rPr>
                <w:rFonts w:cstheme="minorHAnsi"/>
                <w:lang w:val="en-US"/>
              </w:rPr>
            </w:pPr>
            <w:r w:rsidRPr="006A7935">
              <w:rPr>
                <w:rFonts w:cstheme="minorHAnsi"/>
                <w:b/>
                <w:lang w:val="en-US"/>
              </w:rPr>
              <w:t>Type of Livestock</w:t>
            </w:r>
          </w:p>
        </w:tc>
        <w:tc>
          <w:tcPr>
            <w:tcW w:w="383" w:type="pct"/>
          </w:tcPr>
          <w:p w14:paraId="537BDC14" w14:textId="35062C95" w:rsidR="00E20AC5" w:rsidRPr="006A7935" w:rsidRDefault="00E20AC5" w:rsidP="00BF292A">
            <w:pPr>
              <w:spacing w:after="60"/>
              <w:jc w:val="center"/>
              <w:rPr>
                <w:rFonts w:cstheme="minorHAnsi"/>
                <w:b/>
                <w:lang w:val="en-US"/>
              </w:rPr>
            </w:pPr>
            <w:r w:rsidRPr="006A7935">
              <w:rPr>
                <w:rFonts w:cstheme="minorHAnsi"/>
                <w:b/>
                <w:lang w:val="en-US"/>
              </w:rPr>
              <w:t>never</w:t>
            </w:r>
          </w:p>
        </w:tc>
        <w:tc>
          <w:tcPr>
            <w:tcW w:w="340" w:type="pct"/>
          </w:tcPr>
          <w:p w14:paraId="376B116B" w14:textId="170C71F1" w:rsidR="00E20AC5" w:rsidRPr="006A7935" w:rsidRDefault="00E20AC5" w:rsidP="00BF292A">
            <w:pPr>
              <w:spacing w:after="60"/>
              <w:jc w:val="center"/>
              <w:rPr>
                <w:rFonts w:cstheme="minorHAnsi"/>
                <w:b/>
                <w:lang w:val="en-US"/>
              </w:rPr>
            </w:pPr>
            <w:r w:rsidRPr="006A7935">
              <w:rPr>
                <w:rFonts w:cstheme="minorHAnsi"/>
                <w:b/>
                <w:lang w:val="en-US"/>
              </w:rPr>
              <w:t>daily</w:t>
            </w:r>
          </w:p>
        </w:tc>
        <w:tc>
          <w:tcPr>
            <w:tcW w:w="450" w:type="pct"/>
          </w:tcPr>
          <w:p w14:paraId="2187FBC8" w14:textId="77777777" w:rsidR="00E20AC5" w:rsidRPr="006A7935" w:rsidRDefault="00E20AC5" w:rsidP="00BF292A">
            <w:pPr>
              <w:spacing w:after="60"/>
              <w:jc w:val="center"/>
              <w:rPr>
                <w:rFonts w:cstheme="minorHAnsi"/>
                <w:b/>
                <w:lang w:val="en-US"/>
              </w:rPr>
            </w:pPr>
            <w:r w:rsidRPr="006A7935">
              <w:rPr>
                <w:rFonts w:cstheme="minorHAnsi"/>
                <w:b/>
                <w:lang w:val="en-US"/>
              </w:rPr>
              <w:t>weekly</w:t>
            </w:r>
          </w:p>
        </w:tc>
        <w:tc>
          <w:tcPr>
            <w:tcW w:w="511" w:type="pct"/>
          </w:tcPr>
          <w:p w14:paraId="78D2ED30" w14:textId="77777777" w:rsidR="00E20AC5" w:rsidRPr="006A7935" w:rsidRDefault="00E20AC5" w:rsidP="00BF292A">
            <w:pPr>
              <w:spacing w:after="60"/>
              <w:jc w:val="center"/>
              <w:rPr>
                <w:rFonts w:cstheme="minorHAnsi"/>
                <w:b/>
                <w:lang w:val="en-US"/>
              </w:rPr>
            </w:pPr>
            <w:r w:rsidRPr="006A7935">
              <w:rPr>
                <w:rFonts w:cstheme="minorHAnsi"/>
                <w:b/>
                <w:lang w:val="en-US"/>
              </w:rPr>
              <w:t>monthly</w:t>
            </w:r>
          </w:p>
        </w:tc>
        <w:tc>
          <w:tcPr>
            <w:tcW w:w="607" w:type="pct"/>
          </w:tcPr>
          <w:p w14:paraId="4EE239DB" w14:textId="77777777" w:rsidR="00E20AC5" w:rsidRPr="006A7935" w:rsidRDefault="00E20AC5" w:rsidP="00BF292A">
            <w:pPr>
              <w:spacing w:after="60"/>
              <w:jc w:val="center"/>
              <w:rPr>
                <w:rFonts w:cstheme="minorHAnsi"/>
                <w:b/>
                <w:lang w:val="en-US"/>
              </w:rPr>
            </w:pPr>
            <w:r w:rsidRPr="006A7935">
              <w:rPr>
                <w:rFonts w:cstheme="minorHAnsi"/>
                <w:b/>
                <w:lang w:val="en-US"/>
              </w:rPr>
              <w:t>seasonally</w:t>
            </w:r>
          </w:p>
        </w:tc>
        <w:tc>
          <w:tcPr>
            <w:tcW w:w="403" w:type="pct"/>
          </w:tcPr>
          <w:p w14:paraId="57D2644B" w14:textId="77777777" w:rsidR="00E20AC5" w:rsidRPr="006A7935" w:rsidRDefault="00E20AC5" w:rsidP="00BF292A">
            <w:pPr>
              <w:spacing w:after="60"/>
              <w:jc w:val="center"/>
              <w:rPr>
                <w:rFonts w:cstheme="minorHAnsi"/>
                <w:b/>
                <w:lang w:val="en-US"/>
              </w:rPr>
            </w:pPr>
            <w:r w:rsidRPr="006A7935">
              <w:rPr>
                <w:rFonts w:cstheme="minorHAnsi"/>
                <w:b/>
                <w:lang w:val="en-US"/>
              </w:rPr>
              <w:t>yearly</w:t>
            </w:r>
          </w:p>
        </w:tc>
        <w:tc>
          <w:tcPr>
            <w:tcW w:w="599" w:type="pct"/>
          </w:tcPr>
          <w:p w14:paraId="29A508AF" w14:textId="017D8E1E" w:rsidR="00E20AC5" w:rsidRPr="006A7935" w:rsidRDefault="00E20AC5" w:rsidP="00BF292A">
            <w:pPr>
              <w:spacing w:after="60"/>
              <w:jc w:val="center"/>
              <w:rPr>
                <w:rFonts w:cstheme="minorHAnsi"/>
                <w:b/>
                <w:lang w:val="en-US"/>
              </w:rPr>
            </w:pPr>
            <w:r w:rsidRPr="006A7935">
              <w:rPr>
                <w:rFonts w:cstheme="minorHAnsi"/>
                <w:b/>
                <w:lang w:val="en-US"/>
              </w:rPr>
              <w:t>Not applicable</w:t>
            </w:r>
          </w:p>
        </w:tc>
        <w:tc>
          <w:tcPr>
            <w:tcW w:w="1156" w:type="pct"/>
            <w:shd w:val="clear" w:color="auto" w:fill="E7E6E6" w:themeFill="background2"/>
          </w:tcPr>
          <w:p w14:paraId="3FD2084B" w14:textId="77777777" w:rsidR="00525C21" w:rsidRPr="006A7935" w:rsidRDefault="00E20AC5" w:rsidP="00BF292A">
            <w:pPr>
              <w:spacing w:after="60"/>
              <w:jc w:val="center"/>
              <w:rPr>
                <w:rFonts w:cstheme="minorHAnsi"/>
                <w:lang w:val="en-US"/>
              </w:rPr>
            </w:pPr>
            <w:r w:rsidRPr="006A7935">
              <w:rPr>
                <w:rFonts w:cstheme="minorHAnsi"/>
                <w:lang w:val="en-US"/>
              </w:rPr>
              <w:t xml:space="preserve">Tick </w:t>
            </w:r>
            <w:r w:rsidR="00525C21" w:rsidRPr="006A7935">
              <w:rPr>
                <w:rFonts w:cstheme="minorHAnsi"/>
                <w:lang w:val="en-US"/>
              </w:rPr>
              <w:t xml:space="preserve">only </w:t>
            </w:r>
            <w:r w:rsidRPr="006A7935">
              <w:rPr>
                <w:rFonts w:cstheme="minorHAnsi"/>
                <w:lang w:val="en-US"/>
              </w:rPr>
              <w:t>one option</w:t>
            </w:r>
            <w:r w:rsidR="00525C21" w:rsidRPr="006A7935">
              <w:rPr>
                <w:rFonts w:cstheme="minorHAnsi"/>
                <w:lang w:val="en-US"/>
              </w:rPr>
              <w:t xml:space="preserve">. </w:t>
            </w:r>
          </w:p>
          <w:p w14:paraId="04F3A251" w14:textId="0822F307" w:rsidR="00E20AC5" w:rsidRPr="006A7935" w:rsidRDefault="00525C21" w:rsidP="00BF292A">
            <w:pPr>
              <w:spacing w:after="60"/>
              <w:jc w:val="center"/>
              <w:rPr>
                <w:rFonts w:cstheme="minorHAnsi"/>
                <w:b/>
                <w:lang w:val="en-US"/>
              </w:rPr>
            </w:pPr>
            <w:r w:rsidRPr="006A7935">
              <w:rPr>
                <w:rFonts w:cstheme="minorHAnsi"/>
                <w:lang w:val="en-US"/>
              </w:rPr>
              <w:t>Tick “</w:t>
            </w:r>
            <w:r w:rsidR="00E20AC5" w:rsidRPr="006A7935">
              <w:rPr>
                <w:rFonts w:cstheme="minorHAnsi"/>
                <w:lang w:val="en-US"/>
              </w:rPr>
              <w:t>not applicable</w:t>
            </w:r>
            <w:r w:rsidRPr="006A7935">
              <w:rPr>
                <w:rFonts w:cstheme="minorHAnsi"/>
                <w:lang w:val="en-US"/>
              </w:rPr>
              <w:t>”</w:t>
            </w:r>
            <w:r w:rsidR="00E20AC5" w:rsidRPr="006A7935">
              <w:rPr>
                <w:rFonts w:cstheme="minorHAnsi"/>
                <w:lang w:val="en-US"/>
              </w:rPr>
              <w:t xml:space="preserve"> if the animal is not in the household</w:t>
            </w:r>
          </w:p>
        </w:tc>
      </w:tr>
      <w:tr w:rsidR="00E20AC5" w:rsidRPr="006A7935" w14:paraId="7B04220E" w14:textId="11A6B088" w:rsidTr="00C57304">
        <w:trPr>
          <w:trHeight w:val="220"/>
        </w:trPr>
        <w:tc>
          <w:tcPr>
            <w:tcW w:w="550" w:type="pct"/>
          </w:tcPr>
          <w:p w14:paraId="6B950D46" w14:textId="77777777" w:rsidR="00E20AC5" w:rsidRPr="006A7935" w:rsidRDefault="00E20AC5" w:rsidP="00BF292A">
            <w:pPr>
              <w:spacing w:after="60"/>
              <w:rPr>
                <w:rFonts w:cstheme="minorHAnsi"/>
                <w:lang w:val="en-US"/>
              </w:rPr>
            </w:pPr>
            <w:r w:rsidRPr="006A7935">
              <w:rPr>
                <w:rFonts w:cstheme="minorHAnsi"/>
                <w:lang w:val="en-US"/>
              </w:rPr>
              <w:t>Adult cattle</w:t>
            </w:r>
          </w:p>
        </w:tc>
        <w:tc>
          <w:tcPr>
            <w:tcW w:w="383" w:type="pct"/>
          </w:tcPr>
          <w:p w14:paraId="6DCC8652" w14:textId="77777777" w:rsidR="00E20AC5" w:rsidRPr="006A7935" w:rsidRDefault="00E20AC5" w:rsidP="00BF292A">
            <w:pPr>
              <w:spacing w:after="60"/>
              <w:rPr>
                <w:rFonts w:cstheme="minorHAnsi"/>
                <w:lang w:val="en-US"/>
              </w:rPr>
            </w:pPr>
          </w:p>
        </w:tc>
        <w:tc>
          <w:tcPr>
            <w:tcW w:w="340" w:type="pct"/>
          </w:tcPr>
          <w:p w14:paraId="502B1823" w14:textId="51B6D314" w:rsidR="00E20AC5" w:rsidRPr="006A7935" w:rsidRDefault="00E20AC5" w:rsidP="00BF292A">
            <w:pPr>
              <w:spacing w:after="60"/>
              <w:rPr>
                <w:rFonts w:cstheme="minorHAnsi"/>
                <w:lang w:val="en-US"/>
              </w:rPr>
            </w:pPr>
          </w:p>
        </w:tc>
        <w:tc>
          <w:tcPr>
            <w:tcW w:w="450" w:type="pct"/>
          </w:tcPr>
          <w:p w14:paraId="2049CB29" w14:textId="77777777" w:rsidR="00E20AC5" w:rsidRPr="006A7935" w:rsidRDefault="00E20AC5" w:rsidP="00BF292A">
            <w:pPr>
              <w:spacing w:after="60"/>
              <w:rPr>
                <w:rFonts w:cstheme="minorHAnsi"/>
                <w:lang w:val="en-US"/>
              </w:rPr>
            </w:pPr>
          </w:p>
        </w:tc>
        <w:tc>
          <w:tcPr>
            <w:tcW w:w="511" w:type="pct"/>
          </w:tcPr>
          <w:p w14:paraId="4A03B292" w14:textId="77777777" w:rsidR="00E20AC5" w:rsidRPr="006A7935" w:rsidRDefault="00E20AC5" w:rsidP="00BF292A">
            <w:pPr>
              <w:spacing w:after="60"/>
              <w:rPr>
                <w:rFonts w:cstheme="minorHAnsi"/>
                <w:lang w:val="en-US"/>
              </w:rPr>
            </w:pPr>
          </w:p>
        </w:tc>
        <w:tc>
          <w:tcPr>
            <w:tcW w:w="607" w:type="pct"/>
          </w:tcPr>
          <w:p w14:paraId="0AE65A3E" w14:textId="77777777" w:rsidR="00E20AC5" w:rsidRPr="006A7935" w:rsidRDefault="00E20AC5" w:rsidP="00BF292A">
            <w:pPr>
              <w:spacing w:after="60"/>
              <w:rPr>
                <w:rFonts w:cstheme="minorHAnsi"/>
                <w:lang w:val="en-US"/>
              </w:rPr>
            </w:pPr>
          </w:p>
        </w:tc>
        <w:tc>
          <w:tcPr>
            <w:tcW w:w="403" w:type="pct"/>
          </w:tcPr>
          <w:p w14:paraId="4220AFC6" w14:textId="77777777" w:rsidR="00E20AC5" w:rsidRPr="006A7935" w:rsidRDefault="00E20AC5" w:rsidP="00BF292A">
            <w:pPr>
              <w:spacing w:after="60"/>
              <w:rPr>
                <w:rFonts w:cstheme="minorHAnsi"/>
                <w:lang w:val="en-US"/>
              </w:rPr>
            </w:pPr>
          </w:p>
        </w:tc>
        <w:tc>
          <w:tcPr>
            <w:tcW w:w="599" w:type="pct"/>
          </w:tcPr>
          <w:p w14:paraId="426033F0" w14:textId="77777777" w:rsidR="00E20AC5" w:rsidRPr="006A7935" w:rsidRDefault="00E20AC5" w:rsidP="00BF292A">
            <w:pPr>
              <w:spacing w:after="60"/>
              <w:rPr>
                <w:rFonts w:cstheme="minorHAnsi"/>
                <w:lang w:val="en-US"/>
              </w:rPr>
            </w:pPr>
          </w:p>
        </w:tc>
        <w:tc>
          <w:tcPr>
            <w:tcW w:w="1156" w:type="pct"/>
            <w:shd w:val="clear" w:color="auto" w:fill="E7E6E6" w:themeFill="background2"/>
          </w:tcPr>
          <w:p w14:paraId="42CF003D" w14:textId="466CAE69" w:rsidR="00E20AC5" w:rsidRPr="006A7935" w:rsidRDefault="003054E3" w:rsidP="00BF292A">
            <w:pPr>
              <w:spacing w:after="60"/>
              <w:rPr>
                <w:rFonts w:cstheme="minorHAnsi"/>
                <w:lang w:val="en-US"/>
              </w:rPr>
            </w:pPr>
            <w:r w:rsidRPr="006A7935">
              <w:rPr>
                <w:rFonts w:cstheme="minorHAnsi"/>
                <w:lang w:val="en-US"/>
              </w:rPr>
              <w:t>Indicate for adult cattle only</w:t>
            </w:r>
          </w:p>
        </w:tc>
      </w:tr>
      <w:tr w:rsidR="00E20AC5" w:rsidRPr="006A7935" w14:paraId="10CF48D9" w14:textId="1A48EBCB" w:rsidTr="00C57304">
        <w:trPr>
          <w:trHeight w:val="220"/>
        </w:trPr>
        <w:tc>
          <w:tcPr>
            <w:tcW w:w="550" w:type="pct"/>
          </w:tcPr>
          <w:p w14:paraId="689B7F33" w14:textId="77777777" w:rsidR="00E20AC5" w:rsidRPr="006A7935" w:rsidRDefault="00E20AC5" w:rsidP="00BF292A">
            <w:pPr>
              <w:spacing w:after="60"/>
              <w:rPr>
                <w:rFonts w:cstheme="minorHAnsi"/>
                <w:lang w:val="en-US"/>
              </w:rPr>
            </w:pPr>
            <w:r w:rsidRPr="006A7935">
              <w:rPr>
                <w:rFonts w:cstheme="minorHAnsi"/>
                <w:lang w:val="en-US"/>
              </w:rPr>
              <w:t>Young cattle</w:t>
            </w:r>
          </w:p>
        </w:tc>
        <w:tc>
          <w:tcPr>
            <w:tcW w:w="383" w:type="pct"/>
          </w:tcPr>
          <w:p w14:paraId="61F26612" w14:textId="77777777" w:rsidR="00E20AC5" w:rsidRPr="006A7935" w:rsidRDefault="00E20AC5" w:rsidP="00BF292A">
            <w:pPr>
              <w:spacing w:after="60"/>
              <w:rPr>
                <w:rFonts w:cstheme="minorHAnsi"/>
                <w:lang w:val="en-US"/>
              </w:rPr>
            </w:pPr>
          </w:p>
        </w:tc>
        <w:tc>
          <w:tcPr>
            <w:tcW w:w="340" w:type="pct"/>
          </w:tcPr>
          <w:p w14:paraId="306BBB25" w14:textId="5A49F2BF" w:rsidR="00E20AC5" w:rsidRPr="006A7935" w:rsidRDefault="00E20AC5" w:rsidP="00BF292A">
            <w:pPr>
              <w:spacing w:after="60"/>
              <w:rPr>
                <w:rFonts w:cstheme="minorHAnsi"/>
                <w:lang w:val="en-US"/>
              </w:rPr>
            </w:pPr>
          </w:p>
        </w:tc>
        <w:tc>
          <w:tcPr>
            <w:tcW w:w="450" w:type="pct"/>
          </w:tcPr>
          <w:p w14:paraId="2FF73855" w14:textId="77777777" w:rsidR="00E20AC5" w:rsidRPr="006A7935" w:rsidRDefault="00E20AC5" w:rsidP="00BF292A">
            <w:pPr>
              <w:spacing w:after="60"/>
              <w:rPr>
                <w:rFonts w:cstheme="minorHAnsi"/>
                <w:lang w:val="en-US"/>
              </w:rPr>
            </w:pPr>
          </w:p>
        </w:tc>
        <w:tc>
          <w:tcPr>
            <w:tcW w:w="511" w:type="pct"/>
          </w:tcPr>
          <w:p w14:paraId="3A38F011" w14:textId="77777777" w:rsidR="00E20AC5" w:rsidRPr="006A7935" w:rsidRDefault="00E20AC5" w:rsidP="00BF292A">
            <w:pPr>
              <w:spacing w:after="60"/>
              <w:rPr>
                <w:rFonts w:cstheme="minorHAnsi"/>
                <w:lang w:val="en-US"/>
              </w:rPr>
            </w:pPr>
          </w:p>
        </w:tc>
        <w:tc>
          <w:tcPr>
            <w:tcW w:w="607" w:type="pct"/>
          </w:tcPr>
          <w:p w14:paraId="355E9830" w14:textId="77777777" w:rsidR="00E20AC5" w:rsidRPr="006A7935" w:rsidRDefault="00E20AC5" w:rsidP="00BF292A">
            <w:pPr>
              <w:spacing w:after="60"/>
              <w:rPr>
                <w:rFonts w:cstheme="minorHAnsi"/>
                <w:lang w:val="en-US"/>
              </w:rPr>
            </w:pPr>
          </w:p>
        </w:tc>
        <w:tc>
          <w:tcPr>
            <w:tcW w:w="403" w:type="pct"/>
          </w:tcPr>
          <w:p w14:paraId="09014561" w14:textId="77777777" w:rsidR="00E20AC5" w:rsidRPr="006A7935" w:rsidRDefault="00E20AC5" w:rsidP="00BF292A">
            <w:pPr>
              <w:spacing w:after="60"/>
              <w:rPr>
                <w:rFonts w:cstheme="minorHAnsi"/>
                <w:lang w:val="en-US"/>
              </w:rPr>
            </w:pPr>
          </w:p>
        </w:tc>
        <w:tc>
          <w:tcPr>
            <w:tcW w:w="599" w:type="pct"/>
          </w:tcPr>
          <w:p w14:paraId="680AD83A" w14:textId="77777777" w:rsidR="00E20AC5" w:rsidRPr="006A7935" w:rsidRDefault="00E20AC5" w:rsidP="00E20AC5">
            <w:pPr>
              <w:spacing w:after="60"/>
              <w:rPr>
                <w:rFonts w:cstheme="minorHAnsi"/>
                <w:lang w:val="en-US"/>
              </w:rPr>
            </w:pPr>
          </w:p>
        </w:tc>
        <w:tc>
          <w:tcPr>
            <w:tcW w:w="1156" w:type="pct"/>
            <w:shd w:val="clear" w:color="auto" w:fill="E7E6E6" w:themeFill="background2"/>
          </w:tcPr>
          <w:p w14:paraId="7A8A9718" w14:textId="7991A1A2" w:rsidR="00E20AC5" w:rsidRPr="006A7935" w:rsidRDefault="003054E3" w:rsidP="00E20AC5">
            <w:pPr>
              <w:spacing w:after="60"/>
              <w:rPr>
                <w:rFonts w:cstheme="minorHAnsi"/>
                <w:lang w:val="en-US"/>
              </w:rPr>
            </w:pPr>
            <w:r w:rsidRPr="006A7935">
              <w:rPr>
                <w:rFonts w:cstheme="minorHAnsi"/>
                <w:lang w:val="en-US"/>
              </w:rPr>
              <w:t>Indicate for young cattle only</w:t>
            </w:r>
          </w:p>
        </w:tc>
      </w:tr>
      <w:tr w:rsidR="00E20AC5" w:rsidRPr="006A7935" w14:paraId="4F721E6A" w14:textId="31D37772" w:rsidTr="00C57304">
        <w:trPr>
          <w:trHeight w:val="238"/>
        </w:trPr>
        <w:tc>
          <w:tcPr>
            <w:tcW w:w="550" w:type="pct"/>
          </w:tcPr>
          <w:p w14:paraId="7B2A5F8E" w14:textId="77777777" w:rsidR="00E20AC5" w:rsidRPr="006A7935" w:rsidRDefault="00E20AC5" w:rsidP="00BF292A">
            <w:pPr>
              <w:tabs>
                <w:tab w:val="left" w:pos="0"/>
              </w:tabs>
              <w:spacing w:after="60"/>
              <w:rPr>
                <w:rFonts w:cstheme="minorHAnsi"/>
                <w:lang w:val="en-US"/>
              </w:rPr>
            </w:pPr>
            <w:r w:rsidRPr="006A7935">
              <w:rPr>
                <w:rFonts w:cstheme="minorHAnsi"/>
                <w:lang w:val="en-US"/>
              </w:rPr>
              <w:t>Goats / sheep</w:t>
            </w:r>
          </w:p>
        </w:tc>
        <w:tc>
          <w:tcPr>
            <w:tcW w:w="383" w:type="pct"/>
          </w:tcPr>
          <w:p w14:paraId="391FFF42" w14:textId="77777777" w:rsidR="00E20AC5" w:rsidRPr="006A7935" w:rsidRDefault="00E20AC5" w:rsidP="00BF292A">
            <w:pPr>
              <w:tabs>
                <w:tab w:val="left" w:pos="0"/>
              </w:tabs>
              <w:spacing w:after="60"/>
              <w:rPr>
                <w:rFonts w:cstheme="minorHAnsi"/>
                <w:lang w:val="en-US"/>
              </w:rPr>
            </w:pPr>
          </w:p>
        </w:tc>
        <w:tc>
          <w:tcPr>
            <w:tcW w:w="340" w:type="pct"/>
          </w:tcPr>
          <w:p w14:paraId="23A0C9AB" w14:textId="2B42B4D4" w:rsidR="00E20AC5" w:rsidRPr="006A7935" w:rsidRDefault="00E20AC5" w:rsidP="00BF292A">
            <w:pPr>
              <w:tabs>
                <w:tab w:val="left" w:pos="0"/>
              </w:tabs>
              <w:spacing w:after="60"/>
              <w:rPr>
                <w:rFonts w:cstheme="minorHAnsi"/>
                <w:lang w:val="en-US"/>
              </w:rPr>
            </w:pPr>
          </w:p>
        </w:tc>
        <w:tc>
          <w:tcPr>
            <w:tcW w:w="450" w:type="pct"/>
          </w:tcPr>
          <w:p w14:paraId="6A655AFE" w14:textId="77777777" w:rsidR="00E20AC5" w:rsidRPr="006A7935" w:rsidRDefault="00E20AC5" w:rsidP="00BF292A">
            <w:pPr>
              <w:tabs>
                <w:tab w:val="left" w:pos="0"/>
              </w:tabs>
              <w:spacing w:after="60"/>
              <w:rPr>
                <w:rFonts w:cstheme="minorHAnsi"/>
                <w:lang w:val="en-US"/>
              </w:rPr>
            </w:pPr>
          </w:p>
        </w:tc>
        <w:tc>
          <w:tcPr>
            <w:tcW w:w="511" w:type="pct"/>
          </w:tcPr>
          <w:p w14:paraId="4D60B31D" w14:textId="77777777" w:rsidR="00E20AC5" w:rsidRPr="006A7935" w:rsidRDefault="00E20AC5" w:rsidP="00BF292A">
            <w:pPr>
              <w:tabs>
                <w:tab w:val="left" w:pos="0"/>
              </w:tabs>
              <w:spacing w:after="60"/>
              <w:rPr>
                <w:rFonts w:cstheme="minorHAnsi"/>
                <w:lang w:val="en-US"/>
              </w:rPr>
            </w:pPr>
          </w:p>
        </w:tc>
        <w:tc>
          <w:tcPr>
            <w:tcW w:w="607" w:type="pct"/>
          </w:tcPr>
          <w:p w14:paraId="11C44E82" w14:textId="77777777" w:rsidR="00E20AC5" w:rsidRPr="006A7935" w:rsidRDefault="00E20AC5" w:rsidP="00BF292A">
            <w:pPr>
              <w:tabs>
                <w:tab w:val="left" w:pos="0"/>
              </w:tabs>
              <w:spacing w:after="60"/>
              <w:rPr>
                <w:rFonts w:cstheme="minorHAnsi"/>
                <w:lang w:val="en-US"/>
              </w:rPr>
            </w:pPr>
          </w:p>
        </w:tc>
        <w:tc>
          <w:tcPr>
            <w:tcW w:w="403" w:type="pct"/>
          </w:tcPr>
          <w:p w14:paraId="33048514" w14:textId="77777777" w:rsidR="00E20AC5" w:rsidRPr="006A7935" w:rsidRDefault="00E20AC5" w:rsidP="00BF292A">
            <w:pPr>
              <w:tabs>
                <w:tab w:val="left" w:pos="0"/>
              </w:tabs>
              <w:spacing w:after="60"/>
              <w:rPr>
                <w:rFonts w:cstheme="minorHAnsi"/>
                <w:lang w:val="en-US"/>
              </w:rPr>
            </w:pPr>
          </w:p>
        </w:tc>
        <w:tc>
          <w:tcPr>
            <w:tcW w:w="599" w:type="pct"/>
          </w:tcPr>
          <w:p w14:paraId="7FDEE647"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189A107B" w14:textId="03160C34" w:rsidR="00E20AC5" w:rsidRPr="006A7935" w:rsidRDefault="00E20AC5" w:rsidP="00BF292A">
            <w:pPr>
              <w:tabs>
                <w:tab w:val="left" w:pos="0"/>
              </w:tabs>
              <w:spacing w:after="60"/>
              <w:rPr>
                <w:rFonts w:cstheme="minorHAnsi"/>
                <w:lang w:val="en-US"/>
              </w:rPr>
            </w:pPr>
          </w:p>
        </w:tc>
      </w:tr>
      <w:tr w:rsidR="00E20AC5" w:rsidRPr="006A7935" w14:paraId="3C3E969E" w14:textId="6976FDC5" w:rsidTr="00C57304">
        <w:trPr>
          <w:trHeight w:val="128"/>
        </w:trPr>
        <w:tc>
          <w:tcPr>
            <w:tcW w:w="550" w:type="pct"/>
          </w:tcPr>
          <w:p w14:paraId="6805B3A7" w14:textId="77777777" w:rsidR="00E20AC5" w:rsidRPr="006A7935" w:rsidRDefault="00E20AC5" w:rsidP="00BF292A">
            <w:pPr>
              <w:tabs>
                <w:tab w:val="left" w:pos="0"/>
              </w:tabs>
              <w:spacing w:after="60"/>
              <w:rPr>
                <w:rFonts w:cstheme="minorHAnsi"/>
                <w:lang w:val="en-US"/>
              </w:rPr>
            </w:pPr>
            <w:r w:rsidRPr="006A7935">
              <w:rPr>
                <w:rFonts w:cstheme="minorHAnsi"/>
                <w:lang w:val="en-US"/>
              </w:rPr>
              <w:t>Chicken</w:t>
            </w:r>
          </w:p>
        </w:tc>
        <w:tc>
          <w:tcPr>
            <w:tcW w:w="383" w:type="pct"/>
          </w:tcPr>
          <w:p w14:paraId="0D439F13" w14:textId="77777777" w:rsidR="00E20AC5" w:rsidRPr="006A7935" w:rsidRDefault="00E20AC5" w:rsidP="00BF292A">
            <w:pPr>
              <w:tabs>
                <w:tab w:val="left" w:pos="0"/>
              </w:tabs>
              <w:spacing w:after="60"/>
              <w:rPr>
                <w:rFonts w:cstheme="minorHAnsi"/>
                <w:lang w:val="en-US"/>
              </w:rPr>
            </w:pPr>
          </w:p>
        </w:tc>
        <w:tc>
          <w:tcPr>
            <w:tcW w:w="340" w:type="pct"/>
          </w:tcPr>
          <w:p w14:paraId="3DCA0421" w14:textId="1B906371" w:rsidR="00E20AC5" w:rsidRPr="006A7935" w:rsidRDefault="00E20AC5" w:rsidP="00BF292A">
            <w:pPr>
              <w:tabs>
                <w:tab w:val="left" w:pos="0"/>
              </w:tabs>
              <w:spacing w:after="60"/>
              <w:rPr>
                <w:rFonts w:cstheme="minorHAnsi"/>
                <w:lang w:val="en-US"/>
              </w:rPr>
            </w:pPr>
          </w:p>
        </w:tc>
        <w:tc>
          <w:tcPr>
            <w:tcW w:w="450" w:type="pct"/>
          </w:tcPr>
          <w:p w14:paraId="0A0D4680" w14:textId="77777777" w:rsidR="00E20AC5" w:rsidRPr="006A7935" w:rsidRDefault="00E20AC5" w:rsidP="00BF292A">
            <w:pPr>
              <w:tabs>
                <w:tab w:val="left" w:pos="0"/>
              </w:tabs>
              <w:spacing w:after="60"/>
              <w:rPr>
                <w:rFonts w:cstheme="minorHAnsi"/>
                <w:lang w:val="en-US"/>
              </w:rPr>
            </w:pPr>
          </w:p>
        </w:tc>
        <w:tc>
          <w:tcPr>
            <w:tcW w:w="511" w:type="pct"/>
          </w:tcPr>
          <w:p w14:paraId="3A564E2E" w14:textId="77777777" w:rsidR="00E20AC5" w:rsidRPr="006A7935" w:rsidRDefault="00E20AC5" w:rsidP="00BF292A">
            <w:pPr>
              <w:tabs>
                <w:tab w:val="left" w:pos="0"/>
              </w:tabs>
              <w:spacing w:after="60"/>
              <w:rPr>
                <w:rFonts w:cstheme="minorHAnsi"/>
                <w:lang w:val="en-US"/>
              </w:rPr>
            </w:pPr>
          </w:p>
        </w:tc>
        <w:tc>
          <w:tcPr>
            <w:tcW w:w="607" w:type="pct"/>
          </w:tcPr>
          <w:p w14:paraId="1C01FE99" w14:textId="77777777" w:rsidR="00E20AC5" w:rsidRPr="006A7935" w:rsidRDefault="00E20AC5" w:rsidP="00BF292A">
            <w:pPr>
              <w:tabs>
                <w:tab w:val="left" w:pos="0"/>
              </w:tabs>
              <w:spacing w:after="60"/>
              <w:rPr>
                <w:rFonts w:cstheme="minorHAnsi"/>
                <w:lang w:val="en-US"/>
              </w:rPr>
            </w:pPr>
          </w:p>
        </w:tc>
        <w:tc>
          <w:tcPr>
            <w:tcW w:w="403" w:type="pct"/>
          </w:tcPr>
          <w:p w14:paraId="1390FCCA" w14:textId="77777777" w:rsidR="00E20AC5" w:rsidRPr="006A7935" w:rsidRDefault="00E20AC5" w:rsidP="00BF292A">
            <w:pPr>
              <w:tabs>
                <w:tab w:val="left" w:pos="0"/>
              </w:tabs>
              <w:spacing w:after="60"/>
              <w:rPr>
                <w:rFonts w:cstheme="minorHAnsi"/>
                <w:lang w:val="en-US"/>
              </w:rPr>
            </w:pPr>
          </w:p>
        </w:tc>
        <w:tc>
          <w:tcPr>
            <w:tcW w:w="599" w:type="pct"/>
          </w:tcPr>
          <w:p w14:paraId="02E3424D"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14F26C86" w14:textId="25352543" w:rsidR="00E20AC5" w:rsidRPr="006A7935" w:rsidRDefault="00E20AC5" w:rsidP="00BF292A">
            <w:pPr>
              <w:tabs>
                <w:tab w:val="left" w:pos="0"/>
              </w:tabs>
              <w:spacing w:after="60"/>
              <w:rPr>
                <w:rFonts w:cstheme="minorHAnsi"/>
                <w:lang w:val="en-US"/>
              </w:rPr>
            </w:pPr>
          </w:p>
        </w:tc>
      </w:tr>
      <w:tr w:rsidR="00E20AC5" w:rsidRPr="006A7935" w14:paraId="3D940E3B" w14:textId="333A111E" w:rsidTr="00C57304">
        <w:trPr>
          <w:trHeight w:val="128"/>
        </w:trPr>
        <w:tc>
          <w:tcPr>
            <w:tcW w:w="550" w:type="pct"/>
          </w:tcPr>
          <w:p w14:paraId="4824FEF1" w14:textId="77777777" w:rsidR="00E20AC5" w:rsidRPr="006A7935" w:rsidRDefault="00E20AC5" w:rsidP="00BF292A">
            <w:pPr>
              <w:tabs>
                <w:tab w:val="left" w:pos="0"/>
              </w:tabs>
              <w:spacing w:after="60"/>
              <w:rPr>
                <w:rFonts w:cstheme="minorHAnsi"/>
                <w:lang w:val="en-US"/>
              </w:rPr>
            </w:pPr>
            <w:r w:rsidRPr="006A7935">
              <w:rPr>
                <w:rFonts w:cstheme="minorHAnsi"/>
                <w:lang w:val="en-US"/>
              </w:rPr>
              <w:t>Egg</w:t>
            </w:r>
          </w:p>
        </w:tc>
        <w:tc>
          <w:tcPr>
            <w:tcW w:w="383" w:type="pct"/>
          </w:tcPr>
          <w:p w14:paraId="37545EC8" w14:textId="77777777" w:rsidR="00E20AC5" w:rsidRPr="006A7935" w:rsidRDefault="00E20AC5" w:rsidP="00BF292A">
            <w:pPr>
              <w:tabs>
                <w:tab w:val="left" w:pos="0"/>
              </w:tabs>
              <w:spacing w:after="60"/>
              <w:rPr>
                <w:rFonts w:cstheme="minorHAnsi"/>
                <w:lang w:val="en-US"/>
              </w:rPr>
            </w:pPr>
          </w:p>
        </w:tc>
        <w:tc>
          <w:tcPr>
            <w:tcW w:w="340" w:type="pct"/>
          </w:tcPr>
          <w:p w14:paraId="4E5551B2" w14:textId="763A5824" w:rsidR="00E20AC5" w:rsidRPr="006A7935" w:rsidRDefault="00E20AC5" w:rsidP="00BF292A">
            <w:pPr>
              <w:tabs>
                <w:tab w:val="left" w:pos="0"/>
              </w:tabs>
              <w:spacing w:after="60"/>
              <w:rPr>
                <w:rFonts w:cstheme="minorHAnsi"/>
                <w:lang w:val="en-US"/>
              </w:rPr>
            </w:pPr>
          </w:p>
        </w:tc>
        <w:tc>
          <w:tcPr>
            <w:tcW w:w="450" w:type="pct"/>
          </w:tcPr>
          <w:p w14:paraId="3A2BF3F4" w14:textId="77777777" w:rsidR="00E20AC5" w:rsidRPr="006A7935" w:rsidRDefault="00E20AC5" w:rsidP="00BF292A">
            <w:pPr>
              <w:tabs>
                <w:tab w:val="left" w:pos="0"/>
              </w:tabs>
              <w:spacing w:after="60"/>
              <w:rPr>
                <w:rFonts w:cstheme="minorHAnsi"/>
                <w:lang w:val="en-US"/>
              </w:rPr>
            </w:pPr>
          </w:p>
        </w:tc>
        <w:tc>
          <w:tcPr>
            <w:tcW w:w="511" w:type="pct"/>
          </w:tcPr>
          <w:p w14:paraId="433AACC2" w14:textId="77777777" w:rsidR="00E20AC5" w:rsidRPr="006A7935" w:rsidRDefault="00E20AC5" w:rsidP="00BF292A">
            <w:pPr>
              <w:tabs>
                <w:tab w:val="left" w:pos="0"/>
              </w:tabs>
              <w:spacing w:after="60"/>
              <w:rPr>
                <w:rFonts w:cstheme="minorHAnsi"/>
                <w:lang w:val="en-US"/>
              </w:rPr>
            </w:pPr>
          </w:p>
        </w:tc>
        <w:tc>
          <w:tcPr>
            <w:tcW w:w="607" w:type="pct"/>
          </w:tcPr>
          <w:p w14:paraId="3D027581" w14:textId="77777777" w:rsidR="00E20AC5" w:rsidRPr="006A7935" w:rsidRDefault="00E20AC5" w:rsidP="00BF292A">
            <w:pPr>
              <w:tabs>
                <w:tab w:val="left" w:pos="0"/>
              </w:tabs>
              <w:spacing w:after="60"/>
              <w:rPr>
                <w:rFonts w:cstheme="minorHAnsi"/>
                <w:lang w:val="en-US"/>
              </w:rPr>
            </w:pPr>
          </w:p>
        </w:tc>
        <w:tc>
          <w:tcPr>
            <w:tcW w:w="403" w:type="pct"/>
          </w:tcPr>
          <w:p w14:paraId="2262A657" w14:textId="77777777" w:rsidR="00E20AC5" w:rsidRPr="006A7935" w:rsidRDefault="00E20AC5" w:rsidP="00BF292A">
            <w:pPr>
              <w:tabs>
                <w:tab w:val="left" w:pos="0"/>
              </w:tabs>
              <w:spacing w:after="60"/>
              <w:rPr>
                <w:rFonts w:cstheme="minorHAnsi"/>
                <w:lang w:val="en-US"/>
              </w:rPr>
            </w:pPr>
          </w:p>
        </w:tc>
        <w:tc>
          <w:tcPr>
            <w:tcW w:w="599" w:type="pct"/>
          </w:tcPr>
          <w:p w14:paraId="5637278C"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55AF8DD4" w14:textId="637337F9" w:rsidR="00E20AC5" w:rsidRPr="006A7935" w:rsidRDefault="00E20AC5" w:rsidP="00BF292A">
            <w:pPr>
              <w:tabs>
                <w:tab w:val="left" w:pos="0"/>
              </w:tabs>
              <w:spacing w:after="60"/>
              <w:rPr>
                <w:rFonts w:cstheme="minorHAnsi"/>
                <w:lang w:val="en-US"/>
              </w:rPr>
            </w:pPr>
          </w:p>
        </w:tc>
      </w:tr>
      <w:tr w:rsidR="00E20AC5" w:rsidRPr="006A7935" w14:paraId="5536A723" w14:textId="4AE0E75D" w:rsidTr="00C57304">
        <w:trPr>
          <w:trHeight w:val="301"/>
        </w:trPr>
        <w:tc>
          <w:tcPr>
            <w:tcW w:w="550" w:type="pct"/>
          </w:tcPr>
          <w:p w14:paraId="73F2B0DE" w14:textId="77777777" w:rsidR="00E20AC5" w:rsidRPr="006A7935" w:rsidRDefault="00E20AC5" w:rsidP="00BF292A">
            <w:pPr>
              <w:tabs>
                <w:tab w:val="left" w:pos="0"/>
              </w:tabs>
              <w:spacing w:after="60"/>
              <w:rPr>
                <w:rFonts w:cstheme="minorHAnsi"/>
                <w:lang w:val="en-US"/>
              </w:rPr>
            </w:pPr>
            <w:r w:rsidRPr="006A7935">
              <w:rPr>
                <w:rFonts w:cstheme="minorHAnsi"/>
                <w:lang w:val="en-US"/>
              </w:rPr>
              <w:t>Milk /Ghee</w:t>
            </w:r>
          </w:p>
        </w:tc>
        <w:tc>
          <w:tcPr>
            <w:tcW w:w="383" w:type="pct"/>
          </w:tcPr>
          <w:p w14:paraId="2E2B1817" w14:textId="77777777" w:rsidR="00E20AC5" w:rsidRPr="006A7935" w:rsidRDefault="00E20AC5" w:rsidP="00BF292A">
            <w:pPr>
              <w:tabs>
                <w:tab w:val="left" w:pos="0"/>
              </w:tabs>
              <w:spacing w:after="60"/>
              <w:rPr>
                <w:rFonts w:cstheme="minorHAnsi"/>
                <w:lang w:val="en-US"/>
              </w:rPr>
            </w:pPr>
          </w:p>
        </w:tc>
        <w:tc>
          <w:tcPr>
            <w:tcW w:w="340" w:type="pct"/>
          </w:tcPr>
          <w:p w14:paraId="407820C5" w14:textId="3AC4E251" w:rsidR="00E20AC5" w:rsidRPr="006A7935" w:rsidRDefault="00E20AC5" w:rsidP="00BF292A">
            <w:pPr>
              <w:tabs>
                <w:tab w:val="left" w:pos="0"/>
              </w:tabs>
              <w:spacing w:after="60"/>
              <w:rPr>
                <w:rFonts w:cstheme="minorHAnsi"/>
                <w:lang w:val="en-US"/>
              </w:rPr>
            </w:pPr>
          </w:p>
        </w:tc>
        <w:tc>
          <w:tcPr>
            <w:tcW w:w="450" w:type="pct"/>
          </w:tcPr>
          <w:p w14:paraId="5B8E039A" w14:textId="77777777" w:rsidR="00E20AC5" w:rsidRPr="006A7935" w:rsidRDefault="00E20AC5" w:rsidP="00BF292A">
            <w:pPr>
              <w:tabs>
                <w:tab w:val="left" w:pos="0"/>
              </w:tabs>
              <w:spacing w:after="60"/>
              <w:rPr>
                <w:rFonts w:cstheme="minorHAnsi"/>
                <w:lang w:val="en-US"/>
              </w:rPr>
            </w:pPr>
          </w:p>
        </w:tc>
        <w:tc>
          <w:tcPr>
            <w:tcW w:w="511" w:type="pct"/>
          </w:tcPr>
          <w:p w14:paraId="722D0335" w14:textId="77777777" w:rsidR="00E20AC5" w:rsidRPr="006A7935" w:rsidRDefault="00E20AC5" w:rsidP="00BF292A">
            <w:pPr>
              <w:tabs>
                <w:tab w:val="left" w:pos="0"/>
              </w:tabs>
              <w:spacing w:after="60"/>
              <w:rPr>
                <w:rFonts w:cstheme="minorHAnsi"/>
                <w:lang w:val="en-US"/>
              </w:rPr>
            </w:pPr>
          </w:p>
        </w:tc>
        <w:tc>
          <w:tcPr>
            <w:tcW w:w="607" w:type="pct"/>
          </w:tcPr>
          <w:p w14:paraId="43E10768" w14:textId="77777777" w:rsidR="00E20AC5" w:rsidRPr="006A7935" w:rsidRDefault="00E20AC5" w:rsidP="00BF292A">
            <w:pPr>
              <w:tabs>
                <w:tab w:val="left" w:pos="0"/>
              </w:tabs>
              <w:spacing w:after="60"/>
              <w:rPr>
                <w:rFonts w:cstheme="minorHAnsi"/>
                <w:lang w:val="en-US"/>
              </w:rPr>
            </w:pPr>
          </w:p>
        </w:tc>
        <w:tc>
          <w:tcPr>
            <w:tcW w:w="403" w:type="pct"/>
          </w:tcPr>
          <w:p w14:paraId="2AE60410" w14:textId="77777777" w:rsidR="00E20AC5" w:rsidRPr="006A7935" w:rsidRDefault="00E20AC5" w:rsidP="00BF292A">
            <w:pPr>
              <w:tabs>
                <w:tab w:val="left" w:pos="0"/>
              </w:tabs>
              <w:spacing w:after="60"/>
              <w:rPr>
                <w:rFonts w:cstheme="minorHAnsi"/>
                <w:lang w:val="en-US"/>
              </w:rPr>
            </w:pPr>
          </w:p>
        </w:tc>
        <w:tc>
          <w:tcPr>
            <w:tcW w:w="599" w:type="pct"/>
          </w:tcPr>
          <w:p w14:paraId="7D10D28F"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3118C376" w14:textId="1CF4F968" w:rsidR="00E20AC5" w:rsidRPr="006A7935" w:rsidRDefault="00E20AC5" w:rsidP="00BF292A">
            <w:pPr>
              <w:tabs>
                <w:tab w:val="left" w:pos="0"/>
              </w:tabs>
              <w:spacing w:after="60"/>
              <w:rPr>
                <w:rFonts w:cstheme="minorHAnsi"/>
                <w:lang w:val="en-US"/>
              </w:rPr>
            </w:pPr>
          </w:p>
        </w:tc>
      </w:tr>
      <w:tr w:rsidR="00E20AC5" w:rsidRPr="006A7935" w14:paraId="6D9E1E78" w14:textId="1E0F5631" w:rsidTr="00C57304">
        <w:trPr>
          <w:trHeight w:val="264"/>
        </w:trPr>
        <w:tc>
          <w:tcPr>
            <w:tcW w:w="550" w:type="pct"/>
          </w:tcPr>
          <w:p w14:paraId="0068E7DD" w14:textId="77777777" w:rsidR="00E20AC5" w:rsidRPr="006A7935" w:rsidRDefault="00E20AC5" w:rsidP="00BF292A">
            <w:pPr>
              <w:tabs>
                <w:tab w:val="left" w:pos="0"/>
              </w:tabs>
              <w:spacing w:after="60"/>
              <w:rPr>
                <w:rFonts w:cstheme="minorHAnsi"/>
                <w:lang w:val="en-US"/>
              </w:rPr>
            </w:pPr>
            <w:r w:rsidRPr="006A7935">
              <w:rPr>
                <w:rFonts w:cstheme="minorHAnsi"/>
                <w:lang w:val="en-US"/>
              </w:rPr>
              <w:t>Other, which? _______</w:t>
            </w:r>
          </w:p>
        </w:tc>
        <w:tc>
          <w:tcPr>
            <w:tcW w:w="383" w:type="pct"/>
          </w:tcPr>
          <w:p w14:paraId="52999210" w14:textId="77777777" w:rsidR="00E20AC5" w:rsidRPr="006A7935" w:rsidRDefault="00E20AC5" w:rsidP="00BF292A">
            <w:pPr>
              <w:tabs>
                <w:tab w:val="left" w:pos="0"/>
              </w:tabs>
              <w:spacing w:after="60"/>
              <w:rPr>
                <w:rFonts w:cstheme="minorHAnsi"/>
                <w:lang w:val="en-US"/>
              </w:rPr>
            </w:pPr>
          </w:p>
        </w:tc>
        <w:tc>
          <w:tcPr>
            <w:tcW w:w="340" w:type="pct"/>
          </w:tcPr>
          <w:p w14:paraId="5393CBF8" w14:textId="4647FBF4" w:rsidR="00E20AC5" w:rsidRPr="006A7935" w:rsidRDefault="00E20AC5" w:rsidP="00BF292A">
            <w:pPr>
              <w:tabs>
                <w:tab w:val="left" w:pos="0"/>
              </w:tabs>
              <w:spacing w:after="60"/>
              <w:rPr>
                <w:rFonts w:cstheme="minorHAnsi"/>
                <w:lang w:val="en-US"/>
              </w:rPr>
            </w:pPr>
          </w:p>
        </w:tc>
        <w:tc>
          <w:tcPr>
            <w:tcW w:w="450" w:type="pct"/>
          </w:tcPr>
          <w:p w14:paraId="6804DC42" w14:textId="77777777" w:rsidR="00E20AC5" w:rsidRPr="006A7935" w:rsidRDefault="00E20AC5" w:rsidP="00BF292A">
            <w:pPr>
              <w:tabs>
                <w:tab w:val="left" w:pos="0"/>
              </w:tabs>
              <w:spacing w:after="60"/>
              <w:rPr>
                <w:rFonts w:cstheme="minorHAnsi"/>
                <w:lang w:val="en-US"/>
              </w:rPr>
            </w:pPr>
          </w:p>
        </w:tc>
        <w:tc>
          <w:tcPr>
            <w:tcW w:w="511" w:type="pct"/>
          </w:tcPr>
          <w:p w14:paraId="1D82BF2C" w14:textId="77777777" w:rsidR="00E20AC5" w:rsidRPr="006A7935" w:rsidRDefault="00E20AC5" w:rsidP="00BF292A">
            <w:pPr>
              <w:tabs>
                <w:tab w:val="left" w:pos="0"/>
              </w:tabs>
              <w:spacing w:after="60"/>
              <w:rPr>
                <w:rFonts w:cstheme="minorHAnsi"/>
                <w:lang w:val="en-US"/>
              </w:rPr>
            </w:pPr>
          </w:p>
        </w:tc>
        <w:tc>
          <w:tcPr>
            <w:tcW w:w="607" w:type="pct"/>
          </w:tcPr>
          <w:p w14:paraId="3BECC3BE" w14:textId="77777777" w:rsidR="00E20AC5" w:rsidRPr="006A7935" w:rsidRDefault="00E20AC5" w:rsidP="00BF292A">
            <w:pPr>
              <w:tabs>
                <w:tab w:val="left" w:pos="0"/>
              </w:tabs>
              <w:spacing w:after="60"/>
              <w:rPr>
                <w:rFonts w:cstheme="minorHAnsi"/>
                <w:lang w:val="en-US"/>
              </w:rPr>
            </w:pPr>
          </w:p>
        </w:tc>
        <w:tc>
          <w:tcPr>
            <w:tcW w:w="403" w:type="pct"/>
          </w:tcPr>
          <w:p w14:paraId="051E11D0" w14:textId="77777777" w:rsidR="00E20AC5" w:rsidRPr="006A7935" w:rsidRDefault="00E20AC5" w:rsidP="00BF292A">
            <w:pPr>
              <w:tabs>
                <w:tab w:val="left" w:pos="0"/>
              </w:tabs>
              <w:spacing w:after="60"/>
              <w:rPr>
                <w:rFonts w:cstheme="minorHAnsi"/>
                <w:lang w:val="en-US"/>
              </w:rPr>
            </w:pPr>
          </w:p>
        </w:tc>
        <w:tc>
          <w:tcPr>
            <w:tcW w:w="599" w:type="pct"/>
          </w:tcPr>
          <w:p w14:paraId="5E38C123" w14:textId="77777777" w:rsidR="00E20AC5" w:rsidRPr="006A7935" w:rsidRDefault="00E20AC5" w:rsidP="00BF292A">
            <w:pPr>
              <w:tabs>
                <w:tab w:val="left" w:pos="0"/>
              </w:tabs>
              <w:spacing w:after="60"/>
              <w:rPr>
                <w:rFonts w:cstheme="minorHAnsi"/>
                <w:bCs/>
                <w:lang w:val="en-US"/>
              </w:rPr>
            </w:pPr>
          </w:p>
        </w:tc>
        <w:tc>
          <w:tcPr>
            <w:tcW w:w="1156" w:type="pct"/>
            <w:shd w:val="clear" w:color="auto" w:fill="E7E6E6" w:themeFill="background2"/>
          </w:tcPr>
          <w:p w14:paraId="4D6A64DA" w14:textId="7C7A4CC4" w:rsidR="00E20AC5" w:rsidRPr="006A7935" w:rsidRDefault="00E20AC5" w:rsidP="0019461D">
            <w:pPr>
              <w:tabs>
                <w:tab w:val="left" w:pos="0"/>
              </w:tabs>
              <w:spacing w:after="60"/>
              <w:rPr>
                <w:rFonts w:cstheme="minorHAnsi"/>
                <w:lang w:val="en-US"/>
              </w:rPr>
            </w:pPr>
            <w:r w:rsidRPr="006A7935">
              <w:rPr>
                <w:rFonts w:cstheme="minorHAnsi"/>
                <w:bCs/>
                <w:lang w:val="en-US"/>
              </w:rPr>
              <w:t>Indicate which type and the number.</w:t>
            </w:r>
            <w:r w:rsidR="0019461D" w:rsidRPr="006A7935">
              <w:rPr>
                <w:rFonts w:cstheme="minorHAnsi"/>
                <w:bCs/>
                <w:lang w:val="en-US"/>
              </w:rPr>
              <w:t xml:space="preserve"> Only o</w:t>
            </w:r>
            <w:r w:rsidRPr="006A7935">
              <w:rPr>
                <w:rFonts w:cstheme="minorHAnsi"/>
                <w:bCs/>
                <w:lang w:val="en-US"/>
              </w:rPr>
              <w:t xml:space="preserve">ne </w:t>
            </w:r>
            <w:r w:rsidR="0019461D" w:rsidRPr="006A7935">
              <w:rPr>
                <w:rFonts w:cstheme="minorHAnsi"/>
                <w:bCs/>
                <w:lang w:val="en-US"/>
              </w:rPr>
              <w:t xml:space="preserve">other </w:t>
            </w:r>
            <w:r w:rsidRPr="006A7935">
              <w:rPr>
                <w:rFonts w:cstheme="minorHAnsi"/>
                <w:bCs/>
                <w:lang w:val="en-US"/>
              </w:rPr>
              <w:t>option is possible</w:t>
            </w:r>
          </w:p>
        </w:tc>
      </w:tr>
    </w:tbl>
    <w:p w14:paraId="6418F0CD" w14:textId="77777777" w:rsidR="0019461D" w:rsidRPr="006A7935" w:rsidRDefault="0019461D" w:rsidP="00BF292A">
      <w:pPr>
        <w:spacing w:after="60"/>
      </w:pPr>
    </w:p>
    <w:tbl>
      <w:tblPr>
        <w:tblStyle w:val="TableGrid"/>
        <w:tblW w:w="5000" w:type="pct"/>
        <w:tblLook w:val="04A0" w:firstRow="1" w:lastRow="0" w:firstColumn="1" w:lastColumn="0" w:noHBand="0" w:noVBand="1"/>
      </w:tblPr>
      <w:tblGrid>
        <w:gridCol w:w="2187"/>
        <w:gridCol w:w="1182"/>
        <w:gridCol w:w="1142"/>
        <w:gridCol w:w="1182"/>
        <w:gridCol w:w="1142"/>
        <w:gridCol w:w="1153"/>
        <w:gridCol w:w="1632"/>
      </w:tblGrid>
      <w:tr w:rsidR="00E20AC5" w:rsidRPr="006A7935" w14:paraId="0A031DA3" w14:textId="6B547B15" w:rsidTr="00764DC5">
        <w:tc>
          <w:tcPr>
            <w:tcW w:w="1137" w:type="pct"/>
          </w:tcPr>
          <w:p w14:paraId="6603CD7D" w14:textId="3F6F9C03" w:rsidR="00E20AC5" w:rsidRPr="006A7935" w:rsidRDefault="00E20AC5" w:rsidP="00BF292A">
            <w:pPr>
              <w:tabs>
                <w:tab w:val="left" w:pos="0"/>
              </w:tabs>
              <w:spacing w:after="60"/>
              <w:rPr>
                <w:rFonts w:cstheme="minorHAnsi"/>
                <w:i/>
                <w:lang w:val="en-US"/>
              </w:rPr>
            </w:pPr>
            <w:r w:rsidRPr="006A7935">
              <w:br w:type="page"/>
            </w:r>
            <w:r w:rsidRPr="006A7935">
              <w:br w:type="page"/>
            </w:r>
            <w:r w:rsidRPr="006A7935">
              <w:br w:type="page"/>
            </w:r>
            <w:r w:rsidRPr="006A7935">
              <w:rPr>
                <w:rFonts w:cstheme="minorHAnsi"/>
                <w:b/>
                <w:lang w:val="en-US"/>
              </w:rPr>
              <w:t xml:space="preserve">How often do you milk the livestock per day, and/or how much milk do you get? </w:t>
            </w:r>
            <w:r w:rsidRPr="006A7935">
              <w:rPr>
                <w:rFonts w:cstheme="minorHAnsi"/>
                <w:i/>
                <w:lang w:val="en-US"/>
              </w:rPr>
              <w:t xml:space="preserve">Indicate times and/or litres per day </w:t>
            </w:r>
          </w:p>
        </w:tc>
        <w:tc>
          <w:tcPr>
            <w:tcW w:w="1208" w:type="pct"/>
            <w:gridSpan w:val="2"/>
          </w:tcPr>
          <w:p w14:paraId="3AEF23D4"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Wet season</w:t>
            </w:r>
          </w:p>
        </w:tc>
        <w:tc>
          <w:tcPr>
            <w:tcW w:w="1208" w:type="pct"/>
            <w:gridSpan w:val="2"/>
          </w:tcPr>
          <w:p w14:paraId="033E59AE"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Dry season</w:t>
            </w:r>
          </w:p>
        </w:tc>
        <w:tc>
          <w:tcPr>
            <w:tcW w:w="599" w:type="pct"/>
          </w:tcPr>
          <w:p w14:paraId="5EE4C428" w14:textId="77777777" w:rsidR="00E20AC5" w:rsidRPr="006A7935" w:rsidRDefault="00E20AC5" w:rsidP="00BF292A">
            <w:pPr>
              <w:tabs>
                <w:tab w:val="left" w:pos="0"/>
              </w:tabs>
              <w:spacing w:after="60"/>
              <w:jc w:val="center"/>
              <w:rPr>
                <w:rFonts w:cstheme="minorHAnsi"/>
                <w:b/>
                <w:lang w:val="en-US"/>
              </w:rPr>
            </w:pPr>
          </w:p>
        </w:tc>
        <w:tc>
          <w:tcPr>
            <w:tcW w:w="848" w:type="pct"/>
            <w:shd w:val="clear" w:color="auto" w:fill="E7E6E6" w:themeFill="background2"/>
          </w:tcPr>
          <w:p w14:paraId="2302D283" w14:textId="437E49DF" w:rsidR="00E20AC5" w:rsidRPr="006A7935" w:rsidRDefault="00E20AC5" w:rsidP="00BF292A">
            <w:pPr>
              <w:tabs>
                <w:tab w:val="left" w:pos="0"/>
              </w:tabs>
              <w:spacing w:after="60"/>
              <w:jc w:val="center"/>
              <w:rPr>
                <w:rFonts w:cstheme="minorHAnsi"/>
                <w:b/>
                <w:lang w:val="en-US"/>
              </w:rPr>
            </w:pPr>
            <w:r w:rsidRPr="006A7935">
              <w:rPr>
                <w:rFonts w:cstheme="minorHAnsi"/>
                <w:b/>
                <w:lang w:val="en-US"/>
              </w:rPr>
              <w:t>Explanation</w:t>
            </w:r>
          </w:p>
        </w:tc>
      </w:tr>
      <w:tr w:rsidR="00E20AC5" w:rsidRPr="006A7935" w14:paraId="7A7FC0E3" w14:textId="3E52A50F" w:rsidTr="00764DC5">
        <w:tc>
          <w:tcPr>
            <w:tcW w:w="1137" w:type="pct"/>
          </w:tcPr>
          <w:p w14:paraId="3494BD40" w14:textId="77777777" w:rsidR="00E20AC5" w:rsidRPr="006A7935" w:rsidRDefault="00E20AC5" w:rsidP="00BF292A">
            <w:pPr>
              <w:tabs>
                <w:tab w:val="left" w:pos="0"/>
              </w:tabs>
              <w:spacing w:after="60"/>
              <w:rPr>
                <w:rFonts w:cstheme="minorHAnsi"/>
                <w:b/>
                <w:lang w:val="en-US"/>
              </w:rPr>
            </w:pPr>
            <w:r w:rsidRPr="006A7935">
              <w:rPr>
                <w:rFonts w:cstheme="minorHAnsi"/>
                <w:b/>
                <w:lang w:val="en-US"/>
              </w:rPr>
              <w:t>Type of Livestock</w:t>
            </w:r>
          </w:p>
        </w:tc>
        <w:tc>
          <w:tcPr>
            <w:tcW w:w="614" w:type="pct"/>
          </w:tcPr>
          <w:p w14:paraId="492D1236" w14:textId="70EF2D29" w:rsidR="00E20AC5" w:rsidRPr="006A7935" w:rsidRDefault="00E20AC5" w:rsidP="00BF292A">
            <w:pPr>
              <w:tabs>
                <w:tab w:val="left" w:pos="0"/>
              </w:tabs>
              <w:spacing w:after="60"/>
              <w:jc w:val="center"/>
              <w:rPr>
                <w:rFonts w:cstheme="minorHAnsi"/>
                <w:i/>
                <w:lang w:val="en-US"/>
              </w:rPr>
            </w:pPr>
            <w:r w:rsidRPr="006A7935">
              <w:rPr>
                <w:rFonts w:cstheme="minorHAnsi"/>
                <w:b/>
                <w:lang w:val="en-US"/>
              </w:rPr>
              <w:t xml:space="preserve">Times/day </w:t>
            </w:r>
            <w:r w:rsidRPr="006A7935">
              <w:rPr>
                <w:rFonts w:cstheme="minorHAnsi"/>
                <w:b/>
                <w:lang w:val="en-US"/>
              </w:rPr>
              <w:br/>
            </w:r>
            <w:r w:rsidRPr="006A7935">
              <w:rPr>
                <w:rFonts w:cstheme="minorHAnsi"/>
                <w:i/>
                <w:lang w:val="en-US"/>
              </w:rPr>
              <w:t>(0, 1</w:t>
            </w:r>
            <w:r w:rsidR="00297ADE" w:rsidRPr="006A7935">
              <w:rPr>
                <w:rFonts w:cstheme="minorHAnsi"/>
                <w:i/>
                <w:lang w:val="en-US"/>
              </w:rPr>
              <w:t>, 2, 3 or more</w:t>
            </w:r>
            <w:r w:rsidR="00D43863" w:rsidRPr="006A7935">
              <w:rPr>
                <w:rFonts w:cstheme="minorHAnsi"/>
                <w:i/>
                <w:lang w:val="en-US"/>
              </w:rPr>
              <w:t>)</w:t>
            </w:r>
          </w:p>
        </w:tc>
        <w:tc>
          <w:tcPr>
            <w:tcW w:w="594" w:type="pct"/>
          </w:tcPr>
          <w:p w14:paraId="007BCEFA"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Litres/day</w:t>
            </w:r>
          </w:p>
          <w:p w14:paraId="612087A1" w14:textId="437681AA" w:rsidR="00297ADE" w:rsidRPr="006A7935" w:rsidRDefault="00030AD4" w:rsidP="00BF292A">
            <w:pPr>
              <w:tabs>
                <w:tab w:val="left" w:pos="0"/>
              </w:tabs>
              <w:spacing w:after="60"/>
              <w:jc w:val="center"/>
              <w:rPr>
                <w:rFonts w:cstheme="minorHAnsi"/>
                <w:i/>
                <w:lang w:val="en-US"/>
              </w:rPr>
            </w:pPr>
            <w:r w:rsidRPr="006A7935">
              <w:rPr>
                <w:rFonts w:cstheme="minorHAnsi"/>
                <w:i/>
                <w:lang w:val="en-US"/>
              </w:rPr>
              <w:t xml:space="preserve"> </w:t>
            </w:r>
          </w:p>
        </w:tc>
        <w:tc>
          <w:tcPr>
            <w:tcW w:w="614" w:type="pct"/>
          </w:tcPr>
          <w:p w14:paraId="38002420" w14:textId="22A47CC0" w:rsidR="00E20AC5" w:rsidRPr="006A7935" w:rsidRDefault="00E20AC5" w:rsidP="00BF292A">
            <w:pPr>
              <w:tabs>
                <w:tab w:val="left" w:pos="0"/>
              </w:tabs>
              <w:spacing w:after="60"/>
              <w:jc w:val="center"/>
              <w:rPr>
                <w:rFonts w:cstheme="minorHAnsi"/>
                <w:b/>
                <w:lang w:val="en-US"/>
              </w:rPr>
            </w:pPr>
            <w:r w:rsidRPr="006A7935">
              <w:rPr>
                <w:rFonts w:cstheme="minorHAnsi"/>
                <w:b/>
                <w:lang w:val="en-US"/>
              </w:rPr>
              <w:t>Times/day</w:t>
            </w:r>
            <w:r w:rsidRPr="006A7935">
              <w:rPr>
                <w:rFonts w:cstheme="minorHAnsi"/>
                <w:b/>
                <w:lang w:val="en-US"/>
              </w:rPr>
              <w:br/>
            </w:r>
            <w:r w:rsidR="00297ADE" w:rsidRPr="006A7935">
              <w:rPr>
                <w:rFonts w:cstheme="minorHAnsi"/>
                <w:i/>
                <w:lang w:val="en-US"/>
              </w:rPr>
              <w:t>(0, 1, 2, 3 or more</w:t>
            </w:r>
            <w:r w:rsidR="00D43863" w:rsidRPr="006A7935">
              <w:rPr>
                <w:rFonts w:cstheme="minorHAnsi"/>
                <w:i/>
                <w:lang w:val="en-US"/>
              </w:rPr>
              <w:t>)</w:t>
            </w:r>
          </w:p>
        </w:tc>
        <w:tc>
          <w:tcPr>
            <w:tcW w:w="594" w:type="pct"/>
          </w:tcPr>
          <w:p w14:paraId="7876A408"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Litres/day</w:t>
            </w:r>
          </w:p>
        </w:tc>
        <w:tc>
          <w:tcPr>
            <w:tcW w:w="599" w:type="pct"/>
          </w:tcPr>
          <w:p w14:paraId="5F3B8B59" w14:textId="5C34E2F6" w:rsidR="00E20AC5" w:rsidRPr="006A7935" w:rsidRDefault="00E20AC5" w:rsidP="00BF292A">
            <w:pPr>
              <w:tabs>
                <w:tab w:val="left" w:pos="0"/>
              </w:tabs>
              <w:spacing w:after="60"/>
              <w:jc w:val="center"/>
              <w:rPr>
                <w:rFonts w:cstheme="minorHAnsi"/>
                <w:b/>
                <w:lang w:val="en-US"/>
              </w:rPr>
            </w:pPr>
            <w:r w:rsidRPr="006A7935">
              <w:rPr>
                <w:rFonts w:cstheme="minorHAnsi"/>
                <w:b/>
                <w:lang w:val="en-US"/>
              </w:rPr>
              <w:t>Not applicable</w:t>
            </w:r>
          </w:p>
        </w:tc>
        <w:tc>
          <w:tcPr>
            <w:tcW w:w="848" w:type="pct"/>
            <w:shd w:val="clear" w:color="auto" w:fill="E7E6E6" w:themeFill="background2"/>
          </w:tcPr>
          <w:p w14:paraId="0912D197" w14:textId="77777777" w:rsidR="00B41E12" w:rsidRPr="006A7935" w:rsidRDefault="00B41E12" w:rsidP="00BF292A">
            <w:pPr>
              <w:tabs>
                <w:tab w:val="left" w:pos="0"/>
              </w:tabs>
              <w:spacing w:after="60"/>
              <w:jc w:val="center"/>
              <w:rPr>
                <w:rFonts w:cstheme="minorHAnsi"/>
                <w:lang w:val="en-US"/>
              </w:rPr>
            </w:pPr>
            <w:r w:rsidRPr="006A7935">
              <w:rPr>
                <w:rFonts w:cstheme="minorHAnsi"/>
                <w:lang w:val="en-US"/>
              </w:rPr>
              <w:t xml:space="preserve">Indicate </w:t>
            </w:r>
            <w:r w:rsidR="00E20AC5" w:rsidRPr="006A7935">
              <w:rPr>
                <w:rFonts w:cstheme="minorHAnsi"/>
                <w:lang w:val="en-US"/>
              </w:rPr>
              <w:t xml:space="preserve">times </w:t>
            </w:r>
            <w:r w:rsidRPr="006A7935">
              <w:rPr>
                <w:rFonts w:cstheme="minorHAnsi"/>
                <w:lang w:val="en-US"/>
              </w:rPr>
              <w:t>per day (max 2)</w:t>
            </w:r>
          </w:p>
          <w:p w14:paraId="45983F98" w14:textId="46D78698" w:rsidR="00E45D08" w:rsidRPr="006A7935" w:rsidRDefault="00E20AC5" w:rsidP="00BF292A">
            <w:pPr>
              <w:tabs>
                <w:tab w:val="left" w:pos="0"/>
              </w:tabs>
              <w:spacing w:after="60"/>
              <w:jc w:val="center"/>
              <w:rPr>
                <w:rFonts w:cstheme="minorHAnsi"/>
                <w:lang w:val="en-US"/>
              </w:rPr>
            </w:pPr>
            <w:r w:rsidRPr="006A7935">
              <w:rPr>
                <w:rFonts w:cstheme="minorHAnsi"/>
                <w:lang w:val="en-US"/>
              </w:rPr>
              <w:t xml:space="preserve">and litres per day for each </w:t>
            </w:r>
            <w:r w:rsidR="00E45D08" w:rsidRPr="006A7935">
              <w:rPr>
                <w:rFonts w:cstheme="minorHAnsi"/>
                <w:lang w:val="en-US"/>
              </w:rPr>
              <w:t>species, for each season.</w:t>
            </w:r>
          </w:p>
          <w:p w14:paraId="03931681" w14:textId="3FB4A67F" w:rsidR="00E20AC5" w:rsidRPr="006A7935" w:rsidRDefault="00E20AC5" w:rsidP="00BF292A">
            <w:pPr>
              <w:tabs>
                <w:tab w:val="left" w:pos="0"/>
              </w:tabs>
              <w:spacing w:after="60"/>
              <w:jc w:val="center"/>
              <w:rPr>
                <w:rFonts w:cstheme="minorHAnsi"/>
                <w:b/>
                <w:lang w:val="en-US"/>
              </w:rPr>
            </w:pPr>
            <w:r w:rsidRPr="006A7935">
              <w:rPr>
                <w:rFonts w:cstheme="minorHAnsi"/>
                <w:lang w:val="en-US"/>
              </w:rPr>
              <w:t xml:space="preserve"> </w:t>
            </w:r>
            <w:r w:rsidR="00E45D08" w:rsidRPr="006A7935">
              <w:rPr>
                <w:rFonts w:cstheme="minorHAnsi"/>
                <w:lang w:val="en-US"/>
              </w:rPr>
              <w:t>T</w:t>
            </w:r>
            <w:r w:rsidRPr="006A7935">
              <w:rPr>
                <w:rFonts w:cstheme="minorHAnsi"/>
                <w:lang w:val="en-US"/>
              </w:rPr>
              <w:t xml:space="preserve">ick </w:t>
            </w:r>
            <w:r w:rsidR="00E45D08" w:rsidRPr="006A7935">
              <w:rPr>
                <w:rFonts w:cstheme="minorHAnsi"/>
                <w:lang w:val="en-US"/>
              </w:rPr>
              <w:t>“</w:t>
            </w:r>
            <w:r w:rsidRPr="006A7935">
              <w:rPr>
                <w:rFonts w:cstheme="minorHAnsi"/>
                <w:lang w:val="en-US"/>
              </w:rPr>
              <w:t>not applicable</w:t>
            </w:r>
            <w:r w:rsidR="00E45D08" w:rsidRPr="006A7935">
              <w:rPr>
                <w:rFonts w:cstheme="minorHAnsi"/>
                <w:lang w:val="en-US"/>
              </w:rPr>
              <w:t>”</w:t>
            </w:r>
            <w:r w:rsidRPr="006A7935">
              <w:rPr>
                <w:rFonts w:cstheme="minorHAnsi"/>
                <w:lang w:val="en-US"/>
              </w:rPr>
              <w:t xml:space="preserve"> if this animal is not in the household</w:t>
            </w:r>
          </w:p>
        </w:tc>
      </w:tr>
      <w:tr w:rsidR="00E20AC5" w:rsidRPr="006A7935" w14:paraId="5486C487" w14:textId="3CD3157A" w:rsidTr="00764DC5">
        <w:tc>
          <w:tcPr>
            <w:tcW w:w="1137" w:type="pct"/>
          </w:tcPr>
          <w:p w14:paraId="1217B995" w14:textId="77777777" w:rsidR="00E20AC5" w:rsidRPr="006A7935" w:rsidRDefault="00E20AC5" w:rsidP="00BF292A">
            <w:pPr>
              <w:tabs>
                <w:tab w:val="left" w:pos="0"/>
              </w:tabs>
              <w:spacing w:after="60"/>
              <w:rPr>
                <w:rFonts w:cstheme="minorHAnsi"/>
                <w:b/>
                <w:lang w:val="en-US"/>
              </w:rPr>
            </w:pPr>
            <w:r w:rsidRPr="006A7935">
              <w:rPr>
                <w:rFonts w:cstheme="minorHAnsi"/>
                <w:lang w:val="en-US"/>
              </w:rPr>
              <w:t>Cows</w:t>
            </w:r>
          </w:p>
        </w:tc>
        <w:tc>
          <w:tcPr>
            <w:tcW w:w="614" w:type="pct"/>
          </w:tcPr>
          <w:p w14:paraId="33373902" w14:textId="77777777" w:rsidR="00E20AC5" w:rsidRPr="006A7935" w:rsidRDefault="00E20AC5" w:rsidP="00BF292A">
            <w:pPr>
              <w:tabs>
                <w:tab w:val="left" w:pos="0"/>
              </w:tabs>
              <w:spacing w:after="60"/>
              <w:rPr>
                <w:rFonts w:cstheme="minorHAnsi"/>
                <w:b/>
                <w:lang w:val="en-US"/>
              </w:rPr>
            </w:pPr>
          </w:p>
        </w:tc>
        <w:tc>
          <w:tcPr>
            <w:tcW w:w="594" w:type="pct"/>
          </w:tcPr>
          <w:p w14:paraId="6892DE30" w14:textId="77777777" w:rsidR="00E20AC5" w:rsidRPr="006A7935" w:rsidRDefault="00E20AC5" w:rsidP="00BF292A">
            <w:pPr>
              <w:tabs>
                <w:tab w:val="left" w:pos="0"/>
              </w:tabs>
              <w:spacing w:after="60"/>
              <w:rPr>
                <w:rFonts w:cstheme="minorHAnsi"/>
                <w:b/>
                <w:lang w:val="en-US"/>
              </w:rPr>
            </w:pPr>
          </w:p>
        </w:tc>
        <w:tc>
          <w:tcPr>
            <w:tcW w:w="614" w:type="pct"/>
          </w:tcPr>
          <w:p w14:paraId="6562B6D2" w14:textId="77777777" w:rsidR="00E20AC5" w:rsidRPr="006A7935" w:rsidRDefault="00E20AC5" w:rsidP="00BF292A">
            <w:pPr>
              <w:tabs>
                <w:tab w:val="left" w:pos="0"/>
              </w:tabs>
              <w:spacing w:after="60"/>
              <w:rPr>
                <w:rFonts w:cstheme="minorHAnsi"/>
                <w:b/>
                <w:lang w:val="en-US"/>
              </w:rPr>
            </w:pPr>
          </w:p>
        </w:tc>
        <w:tc>
          <w:tcPr>
            <w:tcW w:w="594" w:type="pct"/>
          </w:tcPr>
          <w:p w14:paraId="170C78E6" w14:textId="77777777" w:rsidR="00E20AC5" w:rsidRPr="006A7935" w:rsidRDefault="00E20AC5" w:rsidP="00BF292A">
            <w:pPr>
              <w:tabs>
                <w:tab w:val="left" w:pos="0"/>
              </w:tabs>
              <w:spacing w:after="60"/>
              <w:rPr>
                <w:rFonts w:cstheme="minorHAnsi"/>
                <w:b/>
                <w:lang w:val="en-US"/>
              </w:rPr>
            </w:pPr>
          </w:p>
        </w:tc>
        <w:tc>
          <w:tcPr>
            <w:tcW w:w="599" w:type="pct"/>
          </w:tcPr>
          <w:p w14:paraId="46D3DFA1"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08EBAF28" w14:textId="0A5DAD74" w:rsidR="00E20AC5" w:rsidRPr="006A7935" w:rsidRDefault="00E20AC5" w:rsidP="00BF292A">
            <w:pPr>
              <w:tabs>
                <w:tab w:val="left" w:pos="0"/>
              </w:tabs>
              <w:spacing w:after="60"/>
              <w:rPr>
                <w:rFonts w:cstheme="minorHAnsi"/>
                <w:b/>
                <w:lang w:val="en-US"/>
              </w:rPr>
            </w:pPr>
          </w:p>
        </w:tc>
      </w:tr>
      <w:tr w:rsidR="00E20AC5" w:rsidRPr="006A7935" w14:paraId="3C39971E" w14:textId="54AB5018" w:rsidTr="00764DC5">
        <w:tc>
          <w:tcPr>
            <w:tcW w:w="1137" w:type="pct"/>
          </w:tcPr>
          <w:p w14:paraId="512E58FE" w14:textId="77777777" w:rsidR="00E20AC5" w:rsidRPr="006A7935" w:rsidRDefault="00E20AC5" w:rsidP="00BF292A">
            <w:pPr>
              <w:tabs>
                <w:tab w:val="left" w:pos="0"/>
              </w:tabs>
              <w:spacing w:after="60"/>
              <w:rPr>
                <w:rFonts w:cstheme="minorHAnsi"/>
                <w:b/>
                <w:lang w:val="en-US"/>
              </w:rPr>
            </w:pPr>
            <w:r w:rsidRPr="006A7935">
              <w:rPr>
                <w:rFonts w:cstheme="minorHAnsi"/>
                <w:lang w:val="en-US"/>
              </w:rPr>
              <w:t>Goats</w:t>
            </w:r>
          </w:p>
        </w:tc>
        <w:tc>
          <w:tcPr>
            <w:tcW w:w="614" w:type="pct"/>
          </w:tcPr>
          <w:p w14:paraId="7A18DBF7" w14:textId="77777777" w:rsidR="00E20AC5" w:rsidRPr="006A7935" w:rsidRDefault="00E20AC5" w:rsidP="00BF292A">
            <w:pPr>
              <w:tabs>
                <w:tab w:val="left" w:pos="0"/>
              </w:tabs>
              <w:spacing w:after="60"/>
              <w:rPr>
                <w:rFonts w:cstheme="minorHAnsi"/>
                <w:b/>
                <w:lang w:val="en-US"/>
              </w:rPr>
            </w:pPr>
          </w:p>
        </w:tc>
        <w:tc>
          <w:tcPr>
            <w:tcW w:w="594" w:type="pct"/>
          </w:tcPr>
          <w:p w14:paraId="26BB8ED0" w14:textId="77777777" w:rsidR="00E20AC5" w:rsidRPr="006A7935" w:rsidRDefault="00E20AC5" w:rsidP="00BF292A">
            <w:pPr>
              <w:tabs>
                <w:tab w:val="left" w:pos="0"/>
              </w:tabs>
              <w:spacing w:after="60"/>
              <w:rPr>
                <w:rFonts w:cstheme="minorHAnsi"/>
                <w:b/>
                <w:lang w:val="en-US"/>
              </w:rPr>
            </w:pPr>
          </w:p>
        </w:tc>
        <w:tc>
          <w:tcPr>
            <w:tcW w:w="614" w:type="pct"/>
          </w:tcPr>
          <w:p w14:paraId="0462939D" w14:textId="77777777" w:rsidR="00E20AC5" w:rsidRPr="006A7935" w:rsidRDefault="00E20AC5" w:rsidP="00BF292A">
            <w:pPr>
              <w:tabs>
                <w:tab w:val="left" w:pos="0"/>
              </w:tabs>
              <w:spacing w:after="60"/>
              <w:rPr>
                <w:rFonts w:cstheme="minorHAnsi"/>
                <w:b/>
                <w:lang w:val="en-US"/>
              </w:rPr>
            </w:pPr>
          </w:p>
        </w:tc>
        <w:tc>
          <w:tcPr>
            <w:tcW w:w="594" w:type="pct"/>
          </w:tcPr>
          <w:p w14:paraId="54C59D8A" w14:textId="77777777" w:rsidR="00E20AC5" w:rsidRPr="006A7935" w:rsidRDefault="00E20AC5" w:rsidP="00BF292A">
            <w:pPr>
              <w:tabs>
                <w:tab w:val="left" w:pos="0"/>
              </w:tabs>
              <w:spacing w:after="60"/>
              <w:rPr>
                <w:rFonts w:cstheme="minorHAnsi"/>
                <w:b/>
                <w:lang w:val="en-US"/>
              </w:rPr>
            </w:pPr>
          </w:p>
        </w:tc>
        <w:tc>
          <w:tcPr>
            <w:tcW w:w="599" w:type="pct"/>
          </w:tcPr>
          <w:p w14:paraId="6044D2CB"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4B2C9C42" w14:textId="49370EEF" w:rsidR="00E20AC5" w:rsidRPr="006A7935" w:rsidRDefault="00E20AC5" w:rsidP="00BF292A">
            <w:pPr>
              <w:tabs>
                <w:tab w:val="left" w:pos="0"/>
              </w:tabs>
              <w:spacing w:after="60"/>
              <w:rPr>
                <w:rFonts w:cstheme="minorHAnsi"/>
                <w:b/>
                <w:lang w:val="en-US"/>
              </w:rPr>
            </w:pPr>
          </w:p>
        </w:tc>
      </w:tr>
      <w:tr w:rsidR="00E20AC5" w:rsidRPr="006A7935" w14:paraId="59CBE102" w14:textId="4F27F5F1" w:rsidTr="00764DC5">
        <w:tc>
          <w:tcPr>
            <w:tcW w:w="1137" w:type="pct"/>
          </w:tcPr>
          <w:p w14:paraId="08672787" w14:textId="77777777" w:rsidR="00E20AC5" w:rsidRPr="006A7935" w:rsidRDefault="00E20AC5" w:rsidP="00BF292A">
            <w:pPr>
              <w:tabs>
                <w:tab w:val="left" w:pos="0"/>
              </w:tabs>
              <w:spacing w:after="60"/>
              <w:rPr>
                <w:rFonts w:cstheme="minorHAnsi"/>
                <w:b/>
                <w:lang w:val="en-US"/>
              </w:rPr>
            </w:pPr>
            <w:r w:rsidRPr="006A7935">
              <w:rPr>
                <w:rFonts w:cstheme="minorHAnsi"/>
                <w:lang w:val="en-US"/>
              </w:rPr>
              <w:t>Camels</w:t>
            </w:r>
          </w:p>
        </w:tc>
        <w:tc>
          <w:tcPr>
            <w:tcW w:w="614" w:type="pct"/>
          </w:tcPr>
          <w:p w14:paraId="78642069" w14:textId="77777777" w:rsidR="00E20AC5" w:rsidRPr="006A7935" w:rsidRDefault="00E20AC5" w:rsidP="00BF292A">
            <w:pPr>
              <w:tabs>
                <w:tab w:val="left" w:pos="0"/>
              </w:tabs>
              <w:spacing w:after="60"/>
              <w:rPr>
                <w:rFonts w:cstheme="minorHAnsi"/>
                <w:b/>
                <w:lang w:val="en-US"/>
              </w:rPr>
            </w:pPr>
          </w:p>
        </w:tc>
        <w:tc>
          <w:tcPr>
            <w:tcW w:w="594" w:type="pct"/>
          </w:tcPr>
          <w:p w14:paraId="343C4917" w14:textId="77777777" w:rsidR="00E20AC5" w:rsidRPr="006A7935" w:rsidRDefault="00E20AC5" w:rsidP="00BF292A">
            <w:pPr>
              <w:tabs>
                <w:tab w:val="left" w:pos="0"/>
              </w:tabs>
              <w:spacing w:after="60"/>
              <w:rPr>
                <w:rFonts w:cstheme="minorHAnsi"/>
                <w:b/>
                <w:lang w:val="en-US"/>
              </w:rPr>
            </w:pPr>
          </w:p>
        </w:tc>
        <w:tc>
          <w:tcPr>
            <w:tcW w:w="614" w:type="pct"/>
          </w:tcPr>
          <w:p w14:paraId="07CCD565" w14:textId="77777777" w:rsidR="00E20AC5" w:rsidRPr="006A7935" w:rsidRDefault="00E20AC5" w:rsidP="00BF292A">
            <w:pPr>
              <w:tabs>
                <w:tab w:val="left" w:pos="0"/>
              </w:tabs>
              <w:spacing w:after="60"/>
              <w:rPr>
                <w:rFonts w:cstheme="minorHAnsi"/>
                <w:b/>
                <w:lang w:val="en-US"/>
              </w:rPr>
            </w:pPr>
          </w:p>
        </w:tc>
        <w:tc>
          <w:tcPr>
            <w:tcW w:w="594" w:type="pct"/>
          </w:tcPr>
          <w:p w14:paraId="58233598" w14:textId="77777777" w:rsidR="00E20AC5" w:rsidRPr="006A7935" w:rsidRDefault="00E20AC5" w:rsidP="00BF292A">
            <w:pPr>
              <w:tabs>
                <w:tab w:val="left" w:pos="0"/>
              </w:tabs>
              <w:spacing w:after="60"/>
              <w:rPr>
                <w:rFonts w:cstheme="minorHAnsi"/>
                <w:b/>
                <w:lang w:val="en-US"/>
              </w:rPr>
            </w:pPr>
          </w:p>
        </w:tc>
        <w:tc>
          <w:tcPr>
            <w:tcW w:w="599" w:type="pct"/>
          </w:tcPr>
          <w:p w14:paraId="004596F0"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4B12FE02" w14:textId="504B9FFD" w:rsidR="00E20AC5" w:rsidRPr="006A7935" w:rsidRDefault="00E20AC5" w:rsidP="00BF292A">
            <w:pPr>
              <w:tabs>
                <w:tab w:val="left" w:pos="0"/>
              </w:tabs>
              <w:spacing w:after="60"/>
              <w:rPr>
                <w:rFonts w:cstheme="minorHAnsi"/>
                <w:b/>
                <w:lang w:val="en-US"/>
              </w:rPr>
            </w:pPr>
          </w:p>
        </w:tc>
      </w:tr>
    </w:tbl>
    <w:p w14:paraId="7D83ECEE" w14:textId="77777777" w:rsidR="00C9121B" w:rsidRPr="006A7935" w:rsidRDefault="00C9121B" w:rsidP="00BF292A">
      <w:pPr>
        <w:tabs>
          <w:tab w:val="left" w:pos="0"/>
        </w:tabs>
        <w:spacing w:after="60"/>
        <w:rPr>
          <w:rFonts w:cstheme="minorHAnsi"/>
          <w:b/>
          <w:lang w:val="en-US"/>
        </w:rPr>
      </w:pPr>
    </w:p>
    <w:p w14:paraId="1B6DB3B2" w14:textId="77777777" w:rsidR="00D412E4" w:rsidRDefault="00D412E4">
      <w:r>
        <w:br w:type="page"/>
      </w:r>
    </w:p>
    <w:tbl>
      <w:tblPr>
        <w:tblStyle w:val="TableGrid"/>
        <w:tblW w:w="3856" w:type="pct"/>
        <w:tblLook w:val="04A0" w:firstRow="1" w:lastRow="0" w:firstColumn="1" w:lastColumn="0" w:noHBand="0" w:noVBand="1"/>
      </w:tblPr>
      <w:tblGrid>
        <w:gridCol w:w="4310"/>
        <w:gridCol w:w="1555"/>
        <w:gridCol w:w="1554"/>
      </w:tblGrid>
      <w:tr w:rsidR="006235B0" w:rsidRPr="006A7935" w14:paraId="41FEDCFC" w14:textId="77777777" w:rsidTr="00D412E4">
        <w:tc>
          <w:tcPr>
            <w:tcW w:w="2905" w:type="pct"/>
          </w:tcPr>
          <w:p w14:paraId="08BCF4C0" w14:textId="6F2C8EC3" w:rsidR="006235B0" w:rsidRPr="006A7935" w:rsidRDefault="006235B0" w:rsidP="00AC42BE">
            <w:pPr>
              <w:tabs>
                <w:tab w:val="left" w:pos="0"/>
              </w:tabs>
              <w:spacing w:after="60"/>
            </w:pPr>
          </w:p>
        </w:tc>
        <w:tc>
          <w:tcPr>
            <w:tcW w:w="1048" w:type="pct"/>
          </w:tcPr>
          <w:p w14:paraId="540630B5" w14:textId="77777777" w:rsidR="006235B0" w:rsidRPr="006A7935" w:rsidRDefault="006235B0" w:rsidP="00AC42BE">
            <w:pPr>
              <w:tabs>
                <w:tab w:val="left" w:pos="0"/>
              </w:tabs>
              <w:spacing w:after="60"/>
              <w:rPr>
                <w:rFonts w:cstheme="minorHAnsi"/>
                <w:color w:val="000000" w:themeColor="text1"/>
                <w:lang w:val="en-US"/>
              </w:rPr>
            </w:pPr>
          </w:p>
        </w:tc>
        <w:tc>
          <w:tcPr>
            <w:tcW w:w="1047" w:type="pct"/>
            <w:shd w:val="clear" w:color="auto" w:fill="E7E6E6" w:themeFill="background2"/>
          </w:tcPr>
          <w:p w14:paraId="0C876A1F" w14:textId="323DCB53" w:rsidR="006235B0" w:rsidRPr="006A7935" w:rsidRDefault="006235B0" w:rsidP="00AC42BE">
            <w:pPr>
              <w:tabs>
                <w:tab w:val="left" w:pos="0"/>
              </w:tabs>
              <w:spacing w:after="60"/>
              <w:rPr>
                <w:rFonts w:cstheme="minorHAnsi"/>
                <w:b/>
                <w:color w:val="000000" w:themeColor="text1"/>
                <w:lang w:val="en-US"/>
              </w:rPr>
            </w:pPr>
            <w:r w:rsidRPr="006A7935">
              <w:rPr>
                <w:rFonts w:cstheme="minorHAnsi"/>
                <w:b/>
                <w:color w:val="000000" w:themeColor="text1"/>
                <w:lang w:val="en-US"/>
              </w:rPr>
              <w:t>Explanation</w:t>
            </w:r>
          </w:p>
        </w:tc>
      </w:tr>
      <w:tr w:rsidR="006235B0" w:rsidRPr="006A7935" w14:paraId="03B8192E" w14:textId="58D926EB" w:rsidTr="00D412E4">
        <w:tc>
          <w:tcPr>
            <w:tcW w:w="2905" w:type="pct"/>
          </w:tcPr>
          <w:p w14:paraId="7CB1BC14" w14:textId="546DE817" w:rsidR="006235B0" w:rsidRPr="006A7935" w:rsidRDefault="006235B0" w:rsidP="00AC42BE">
            <w:pPr>
              <w:tabs>
                <w:tab w:val="left" w:pos="0"/>
              </w:tabs>
              <w:spacing w:after="60"/>
              <w:rPr>
                <w:rFonts w:cstheme="minorHAnsi"/>
                <w:b/>
                <w:bCs/>
                <w:color w:val="000000" w:themeColor="text1"/>
                <w:lang w:val="en-US"/>
              </w:rPr>
            </w:pPr>
            <w:r w:rsidRPr="006A7935">
              <w:br w:type="page"/>
            </w:r>
            <w:r w:rsidRPr="006A7935">
              <w:rPr>
                <w:rFonts w:cstheme="minorHAnsi"/>
                <w:b/>
                <w:bCs/>
                <w:color w:val="000000" w:themeColor="text1"/>
                <w:lang w:val="en-US"/>
              </w:rPr>
              <w:t>How has the availability of pasture on managed land changed over the past 5 years?</w:t>
            </w:r>
          </w:p>
        </w:tc>
        <w:tc>
          <w:tcPr>
            <w:tcW w:w="1048" w:type="pct"/>
          </w:tcPr>
          <w:p w14:paraId="49894998"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Increased</w:t>
            </w:r>
          </w:p>
          <w:p w14:paraId="32D92FA6"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No change</w:t>
            </w:r>
          </w:p>
          <w:p w14:paraId="5105CE91"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Decreased</w:t>
            </w:r>
          </w:p>
        </w:tc>
        <w:tc>
          <w:tcPr>
            <w:tcW w:w="1047" w:type="pct"/>
            <w:shd w:val="clear" w:color="auto" w:fill="E7E6E6" w:themeFill="background2"/>
          </w:tcPr>
          <w:p w14:paraId="7649044D" w14:textId="0D4C8151" w:rsidR="006235B0" w:rsidRPr="006A7935" w:rsidRDefault="006235B0" w:rsidP="006235B0">
            <w:pPr>
              <w:jc w:val="center"/>
              <w:rPr>
                <w:rFonts w:cstheme="minorHAnsi"/>
                <w:lang w:val="en-US"/>
              </w:rPr>
            </w:pPr>
            <w:r w:rsidRPr="006A7935">
              <w:rPr>
                <w:rFonts w:cstheme="minorHAnsi"/>
                <w:lang w:val="en-US"/>
              </w:rPr>
              <w:t xml:space="preserve">Tick </w:t>
            </w:r>
            <w:r w:rsidR="00F6586A" w:rsidRPr="006A7935">
              <w:rPr>
                <w:rFonts w:cstheme="minorHAnsi"/>
                <w:lang w:val="en-US"/>
              </w:rPr>
              <w:t xml:space="preserve">only </w:t>
            </w:r>
            <w:r w:rsidRPr="006A7935">
              <w:rPr>
                <w:rFonts w:cstheme="minorHAnsi"/>
                <w:lang w:val="en-US"/>
              </w:rPr>
              <w:t>one option</w:t>
            </w:r>
          </w:p>
        </w:tc>
      </w:tr>
    </w:tbl>
    <w:p w14:paraId="25FD30B8" w14:textId="7601EEB7" w:rsidR="00AA1FF1" w:rsidRPr="006A7935" w:rsidRDefault="00AA1FF1" w:rsidP="00AC42BE">
      <w:pPr>
        <w:tabs>
          <w:tab w:val="left" w:pos="0"/>
        </w:tabs>
        <w:spacing w:after="60"/>
        <w:rPr>
          <w:rFonts w:cstheme="minorHAnsi"/>
          <w:b/>
          <w:color w:val="000000" w:themeColor="text1"/>
          <w:lang w:val="en-US"/>
        </w:rPr>
      </w:pPr>
    </w:p>
    <w:tbl>
      <w:tblPr>
        <w:tblStyle w:val="TableGrid"/>
        <w:tblW w:w="3856" w:type="pct"/>
        <w:tblLook w:val="04A0" w:firstRow="1" w:lastRow="0" w:firstColumn="1" w:lastColumn="0" w:noHBand="0" w:noVBand="1"/>
      </w:tblPr>
      <w:tblGrid>
        <w:gridCol w:w="4310"/>
        <w:gridCol w:w="1555"/>
        <w:gridCol w:w="1554"/>
      </w:tblGrid>
      <w:tr w:rsidR="006235B0" w:rsidRPr="006A7935" w14:paraId="7C80BB53" w14:textId="77777777" w:rsidTr="00D412E4">
        <w:tc>
          <w:tcPr>
            <w:tcW w:w="2905" w:type="pct"/>
          </w:tcPr>
          <w:p w14:paraId="213BFF78" w14:textId="77777777" w:rsidR="006235B0" w:rsidRPr="006A7935" w:rsidRDefault="006235B0" w:rsidP="00AC42BE">
            <w:pPr>
              <w:tabs>
                <w:tab w:val="left" w:pos="0"/>
              </w:tabs>
              <w:spacing w:after="60"/>
              <w:rPr>
                <w:rFonts w:cstheme="minorHAnsi"/>
                <w:b/>
                <w:bCs/>
                <w:color w:val="000000" w:themeColor="text1"/>
                <w:lang w:val="en-US"/>
              </w:rPr>
            </w:pPr>
          </w:p>
        </w:tc>
        <w:tc>
          <w:tcPr>
            <w:tcW w:w="1048" w:type="pct"/>
          </w:tcPr>
          <w:p w14:paraId="15C45F8F" w14:textId="77777777" w:rsidR="006235B0" w:rsidRPr="006A7935" w:rsidRDefault="006235B0" w:rsidP="00AC42BE">
            <w:pPr>
              <w:tabs>
                <w:tab w:val="left" w:pos="0"/>
              </w:tabs>
              <w:spacing w:after="60"/>
              <w:rPr>
                <w:rFonts w:cstheme="minorHAnsi"/>
                <w:color w:val="000000" w:themeColor="text1"/>
                <w:lang w:val="en-US"/>
              </w:rPr>
            </w:pPr>
          </w:p>
        </w:tc>
        <w:tc>
          <w:tcPr>
            <w:tcW w:w="1047" w:type="pct"/>
            <w:shd w:val="clear" w:color="auto" w:fill="E7E6E6" w:themeFill="background2"/>
          </w:tcPr>
          <w:p w14:paraId="2992B6EF" w14:textId="178FD29B" w:rsidR="006235B0" w:rsidRPr="006A7935" w:rsidRDefault="006235B0" w:rsidP="00AC42BE">
            <w:pPr>
              <w:tabs>
                <w:tab w:val="left" w:pos="0"/>
              </w:tabs>
              <w:spacing w:after="60"/>
              <w:rPr>
                <w:rFonts w:cstheme="minorHAnsi"/>
                <w:color w:val="000000" w:themeColor="text1"/>
                <w:lang w:val="en-US"/>
              </w:rPr>
            </w:pPr>
            <w:r w:rsidRPr="006A7935">
              <w:rPr>
                <w:rFonts w:cstheme="minorHAnsi"/>
                <w:b/>
                <w:color w:val="000000" w:themeColor="text1"/>
                <w:lang w:val="en-US"/>
              </w:rPr>
              <w:t>Explanation</w:t>
            </w:r>
          </w:p>
        </w:tc>
      </w:tr>
      <w:tr w:rsidR="006235B0" w:rsidRPr="006A7935" w14:paraId="3D912C51" w14:textId="109216DD" w:rsidTr="00D412E4">
        <w:tc>
          <w:tcPr>
            <w:tcW w:w="2905" w:type="pct"/>
          </w:tcPr>
          <w:p w14:paraId="7D42DAA8" w14:textId="22C13D8B" w:rsidR="006235B0" w:rsidRPr="006A7935" w:rsidRDefault="006235B0" w:rsidP="00AC42BE">
            <w:pPr>
              <w:tabs>
                <w:tab w:val="left" w:pos="0"/>
              </w:tabs>
              <w:spacing w:after="60"/>
              <w:rPr>
                <w:rFonts w:cstheme="minorHAnsi"/>
                <w:b/>
                <w:bCs/>
                <w:color w:val="000000" w:themeColor="text1"/>
                <w:lang w:val="en-US"/>
              </w:rPr>
            </w:pPr>
            <w:r w:rsidRPr="006A7935">
              <w:rPr>
                <w:rFonts w:cstheme="minorHAnsi"/>
                <w:b/>
                <w:bCs/>
                <w:color w:val="000000" w:themeColor="text1"/>
                <w:lang w:val="en-US"/>
              </w:rPr>
              <w:t xml:space="preserve">How has the availability of water for livestock changed over the past 5 years? </w:t>
            </w:r>
          </w:p>
        </w:tc>
        <w:tc>
          <w:tcPr>
            <w:tcW w:w="1048" w:type="pct"/>
          </w:tcPr>
          <w:p w14:paraId="08CB5ABE"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Increased</w:t>
            </w:r>
          </w:p>
          <w:p w14:paraId="7C64DA4D"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No change</w:t>
            </w:r>
          </w:p>
          <w:p w14:paraId="4417AD6A" w14:textId="77777777" w:rsidR="006235B0" w:rsidRPr="006A7935" w:rsidRDefault="006235B0" w:rsidP="00AC42BE">
            <w:pPr>
              <w:tabs>
                <w:tab w:val="left" w:pos="0"/>
              </w:tabs>
              <w:spacing w:after="60"/>
              <w:rPr>
                <w:rFonts w:cstheme="minorHAnsi"/>
                <w:strike/>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Decreased</w:t>
            </w:r>
          </w:p>
        </w:tc>
        <w:tc>
          <w:tcPr>
            <w:tcW w:w="1047" w:type="pct"/>
            <w:shd w:val="clear" w:color="auto" w:fill="E7E6E6" w:themeFill="background2"/>
          </w:tcPr>
          <w:p w14:paraId="4F83C3FF" w14:textId="0C198DB6" w:rsidR="006235B0" w:rsidRPr="006A7935" w:rsidRDefault="006235B0" w:rsidP="00AC42BE">
            <w:pPr>
              <w:tabs>
                <w:tab w:val="left" w:pos="0"/>
              </w:tabs>
              <w:spacing w:after="60"/>
              <w:rPr>
                <w:rFonts w:cstheme="minorHAnsi"/>
                <w:color w:val="000000" w:themeColor="text1"/>
                <w:lang w:val="en-US"/>
              </w:rPr>
            </w:pPr>
            <w:r w:rsidRPr="006A7935">
              <w:rPr>
                <w:rFonts w:cstheme="minorHAnsi"/>
                <w:lang w:val="en-US"/>
              </w:rPr>
              <w:t>Tick on</w:t>
            </w:r>
            <w:r w:rsidR="00F6586A" w:rsidRPr="006A7935">
              <w:rPr>
                <w:rFonts w:cstheme="minorHAnsi"/>
                <w:lang w:val="en-US"/>
              </w:rPr>
              <w:t>ly on</w:t>
            </w:r>
            <w:r w:rsidRPr="006A7935">
              <w:rPr>
                <w:rFonts w:cstheme="minorHAnsi"/>
                <w:lang w:val="en-US"/>
              </w:rPr>
              <w:t>e option</w:t>
            </w:r>
          </w:p>
        </w:tc>
      </w:tr>
    </w:tbl>
    <w:p w14:paraId="3347472D" w14:textId="046E2F8E" w:rsidR="00C9121B" w:rsidRPr="006A7935" w:rsidRDefault="00C9121B" w:rsidP="00AC42BE">
      <w:pPr>
        <w:tabs>
          <w:tab w:val="left" w:pos="0"/>
        </w:tabs>
        <w:spacing w:after="60"/>
        <w:rPr>
          <w:rFonts w:cstheme="minorHAnsi"/>
          <w:b/>
          <w:lang w:val="en-US"/>
        </w:rPr>
      </w:pPr>
    </w:p>
    <w:tbl>
      <w:tblPr>
        <w:tblStyle w:val="TableGrid"/>
        <w:tblW w:w="5000" w:type="pct"/>
        <w:tblLook w:val="04A0" w:firstRow="1" w:lastRow="0" w:firstColumn="1" w:lastColumn="0" w:noHBand="0" w:noVBand="1"/>
      </w:tblPr>
      <w:tblGrid>
        <w:gridCol w:w="4810"/>
        <w:gridCol w:w="4810"/>
      </w:tblGrid>
      <w:tr w:rsidR="006235B0" w:rsidRPr="006A7935" w14:paraId="4A5CE36A" w14:textId="33F0B950" w:rsidTr="00635143">
        <w:tc>
          <w:tcPr>
            <w:tcW w:w="2500" w:type="pct"/>
          </w:tcPr>
          <w:p w14:paraId="728AE045" w14:textId="25B916C2" w:rsidR="00645BA4" w:rsidRPr="006A7935" w:rsidRDefault="006235B0" w:rsidP="00AC42BE">
            <w:pPr>
              <w:spacing w:after="60"/>
              <w:rPr>
                <w:rFonts w:cstheme="minorHAnsi"/>
                <w:b/>
                <w:lang w:val="en-US"/>
              </w:rPr>
            </w:pPr>
            <w:r w:rsidRPr="006A7935">
              <w:rPr>
                <w:rFonts w:cstheme="minorHAnsi"/>
                <w:b/>
                <w:lang w:val="en-US"/>
              </w:rPr>
              <w:t>What is your strategy to cope with changes in livelihood conditions</w:t>
            </w:r>
            <w:r w:rsidR="00F66CD7" w:rsidRPr="006A7935">
              <w:rPr>
                <w:rFonts w:cstheme="minorHAnsi"/>
                <w:b/>
                <w:lang w:val="en-US"/>
              </w:rPr>
              <w:t xml:space="preserve"> for livestock keeping</w:t>
            </w:r>
            <w:r w:rsidRPr="006A7935">
              <w:rPr>
                <w:rFonts w:cstheme="minorHAnsi"/>
                <w:b/>
                <w:lang w:val="en-US"/>
              </w:rPr>
              <w:t xml:space="preserve">? </w:t>
            </w:r>
          </w:p>
          <w:p w14:paraId="50825852" w14:textId="616B7596" w:rsidR="006235B0" w:rsidRPr="006A7935" w:rsidRDefault="006235B0" w:rsidP="00AC42BE">
            <w:pPr>
              <w:spacing w:after="60"/>
              <w:rPr>
                <w:rFonts w:cstheme="minorHAnsi"/>
                <w:i/>
                <w:lang w:val="en-US"/>
              </w:rPr>
            </w:pPr>
            <w:r w:rsidRPr="006A7935">
              <w:rPr>
                <w:rFonts w:cstheme="minorHAnsi"/>
                <w:i/>
                <w:lang w:val="en-US"/>
              </w:rPr>
              <w:t>(You can state several alternatives)</w:t>
            </w:r>
          </w:p>
          <w:p w14:paraId="33832CDD" w14:textId="77777777" w:rsidR="006235B0" w:rsidRPr="006A7935" w:rsidRDefault="006235B0" w:rsidP="00AC42BE">
            <w:pPr>
              <w:spacing w:after="60"/>
              <w:rPr>
                <w:rFonts w:cstheme="minorHAnsi"/>
                <w:i/>
                <w:iCs/>
                <w:lang w:val="en-US"/>
              </w:rPr>
            </w:pPr>
            <w:r w:rsidRPr="006A7935">
              <w:rPr>
                <w:i/>
                <w:iCs/>
                <w:sz w:val="20"/>
                <w:szCs w:val="20"/>
              </w:rPr>
              <w:t>(By this we mean changes in fodder, water, land availability or other conditions)</w:t>
            </w:r>
          </w:p>
        </w:tc>
        <w:tc>
          <w:tcPr>
            <w:tcW w:w="2500" w:type="pct"/>
            <w:shd w:val="clear" w:color="auto" w:fill="E7E6E6" w:themeFill="background2"/>
          </w:tcPr>
          <w:p w14:paraId="3501FA25" w14:textId="7488E58A" w:rsidR="006235B0" w:rsidRPr="006A7935" w:rsidRDefault="006235B0" w:rsidP="00AC42BE">
            <w:pPr>
              <w:spacing w:after="60"/>
              <w:rPr>
                <w:rFonts w:cstheme="minorHAnsi"/>
                <w:b/>
                <w:lang w:val="en-US"/>
              </w:rPr>
            </w:pPr>
            <w:r w:rsidRPr="006A7935">
              <w:rPr>
                <w:rFonts w:cstheme="minorHAnsi"/>
                <w:b/>
                <w:lang w:val="en-US"/>
              </w:rPr>
              <w:t>Explanation</w:t>
            </w:r>
          </w:p>
        </w:tc>
      </w:tr>
      <w:tr w:rsidR="006235B0" w:rsidRPr="006A7935" w14:paraId="0D959C62" w14:textId="27E62D3E" w:rsidTr="00635143">
        <w:tc>
          <w:tcPr>
            <w:tcW w:w="2500" w:type="pct"/>
          </w:tcPr>
          <w:p w14:paraId="688D3E22" w14:textId="1D978D94"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Reduce herds</w:t>
            </w:r>
          </w:p>
        </w:tc>
        <w:tc>
          <w:tcPr>
            <w:tcW w:w="2500" w:type="pct"/>
            <w:shd w:val="clear" w:color="auto" w:fill="E7E6E6" w:themeFill="background2"/>
          </w:tcPr>
          <w:p w14:paraId="44626828" w14:textId="54CA9CAB" w:rsidR="006235B0" w:rsidRPr="006A7935" w:rsidRDefault="006235B0" w:rsidP="006C116D">
            <w:pPr>
              <w:spacing w:after="60"/>
              <w:ind w:left="96"/>
              <w:rPr>
                <w:rFonts w:cstheme="minorHAnsi"/>
                <w:lang w:val="en-US"/>
              </w:rPr>
            </w:pPr>
            <w:r w:rsidRPr="006A7935">
              <w:rPr>
                <w:rFonts w:cstheme="minorHAnsi"/>
                <w:lang w:val="en-US"/>
              </w:rPr>
              <w:t>Reduce no of livestock in the herd</w:t>
            </w:r>
          </w:p>
        </w:tc>
      </w:tr>
      <w:tr w:rsidR="006235B0" w:rsidRPr="006A7935" w14:paraId="0A54E18A" w14:textId="0E42AF0F" w:rsidTr="00635143">
        <w:tc>
          <w:tcPr>
            <w:tcW w:w="2500" w:type="pct"/>
          </w:tcPr>
          <w:p w14:paraId="3F9D2302" w14:textId="5A1F2182"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Increase herds</w:t>
            </w:r>
          </w:p>
        </w:tc>
        <w:tc>
          <w:tcPr>
            <w:tcW w:w="2500" w:type="pct"/>
            <w:shd w:val="clear" w:color="auto" w:fill="E7E6E6" w:themeFill="background2"/>
          </w:tcPr>
          <w:p w14:paraId="2F4294D6" w14:textId="55F69C99" w:rsidR="006235B0" w:rsidRPr="006A7935" w:rsidRDefault="006235B0" w:rsidP="006C116D">
            <w:pPr>
              <w:spacing w:after="60"/>
              <w:ind w:left="96"/>
              <w:rPr>
                <w:rFonts w:cstheme="minorHAnsi"/>
                <w:lang w:val="en-US"/>
              </w:rPr>
            </w:pPr>
            <w:r w:rsidRPr="006A7935">
              <w:rPr>
                <w:rFonts w:cstheme="minorHAnsi"/>
                <w:lang w:val="en-US"/>
              </w:rPr>
              <w:t>Increase the no of livestock in the herd</w:t>
            </w:r>
          </w:p>
        </w:tc>
      </w:tr>
      <w:tr w:rsidR="006235B0" w:rsidRPr="006A7935" w14:paraId="12CD7CEE" w14:textId="2854AD09" w:rsidTr="00635143">
        <w:tc>
          <w:tcPr>
            <w:tcW w:w="2500" w:type="pct"/>
          </w:tcPr>
          <w:p w14:paraId="755D2E7E" w14:textId="775561A6"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Change composition of herd</w:t>
            </w:r>
          </w:p>
        </w:tc>
        <w:tc>
          <w:tcPr>
            <w:tcW w:w="2500" w:type="pct"/>
            <w:shd w:val="clear" w:color="auto" w:fill="E7E6E6" w:themeFill="background2"/>
          </w:tcPr>
          <w:p w14:paraId="537EFD32" w14:textId="54EC5F3C" w:rsidR="006235B0" w:rsidRPr="006A7935" w:rsidRDefault="006235B0" w:rsidP="00822BC2">
            <w:pPr>
              <w:spacing w:after="60"/>
              <w:ind w:left="96"/>
              <w:rPr>
                <w:rFonts w:cstheme="minorHAnsi"/>
                <w:lang w:val="en-US"/>
              </w:rPr>
            </w:pPr>
            <w:r w:rsidRPr="006A7935">
              <w:rPr>
                <w:rFonts w:cstheme="minorHAnsi"/>
                <w:lang w:val="en-US"/>
              </w:rPr>
              <w:t xml:space="preserve">Change </w:t>
            </w:r>
            <w:r w:rsidR="00807AD8" w:rsidRPr="006A7935">
              <w:rPr>
                <w:rFonts w:cstheme="minorHAnsi"/>
                <w:lang w:val="en-US"/>
              </w:rPr>
              <w:t xml:space="preserve">of </w:t>
            </w:r>
            <w:r w:rsidRPr="006A7935">
              <w:rPr>
                <w:rFonts w:cstheme="minorHAnsi"/>
                <w:lang w:val="en-US"/>
              </w:rPr>
              <w:t xml:space="preserve">the numbers of different livestock e.g increase one </w:t>
            </w:r>
            <w:r w:rsidR="00822BC2" w:rsidRPr="006A7935">
              <w:rPr>
                <w:rFonts w:cstheme="minorHAnsi"/>
                <w:lang w:val="en-US"/>
              </w:rPr>
              <w:t xml:space="preserve">livestock type, </w:t>
            </w:r>
            <w:r w:rsidRPr="006A7935">
              <w:rPr>
                <w:rFonts w:cstheme="minorHAnsi"/>
                <w:lang w:val="en-US"/>
              </w:rPr>
              <w:t xml:space="preserve">decrease another </w:t>
            </w:r>
            <w:r w:rsidR="00822BC2" w:rsidRPr="006A7935">
              <w:rPr>
                <w:rFonts w:cstheme="minorHAnsi"/>
                <w:lang w:val="en-US"/>
              </w:rPr>
              <w:t xml:space="preserve">or </w:t>
            </w:r>
            <w:r w:rsidRPr="006A7935">
              <w:rPr>
                <w:rFonts w:cstheme="minorHAnsi"/>
                <w:lang w:val="en-US"/>
              </w:rPr>
              <w:t>introduce a new type of livestock</w:t>
            </w:r>
          </w:p>
        </w:tc>
      </w:tr>
      <w:tr w:rsidR="006235B0" w:rsidRPr="006A7935" w14:paraId="26B4DF60" w14:textId="49C45994" w:rsidTr="00635143">
        <w:tc>
          <w:tcPr>
            <w:tcW w:w="2500" w:type="pct"/>
          </w:tcPr>
          <w:p w14:paraId="703E7253" w14:textId="21900CF3"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Migrate further distances</w:t>
            </w:r>
          </w:p>
        </w:tc>
        <w:tc>
          <w:tcPr>
            <w:tcW w:w="2500" w:type="pct"/>
            <w:shd w:val="clear" w:color="auto" w:fill="E7E6E6" w:themeFill="background2"/>
          </w:tcPr>
          <w:p w14:paraId="0CAD6A9F" w14:textId="53DF3937" w:rsidR="006235B0" w:rsidRPr="006A7935" w:rsidRDefault="006235B0" w:rsidP="006C116D">
            <w:pPr>
              <w:spacing w:after="60"/>
              <w:ind w:left="96"/>
              <w:rPr>
                <w:rFonts w:cstheme="minorHAnsi"/>
                <w:lang w:val="en-US"/>
              </w:rPr>
            </w:pPr>
            <w:r w:rsidRPr="006A7935">
              <w:rPr>
                <w:rFonts w:cstheme="minorHAnsi"/>
                <w:lang w:val="en-US"/>
              </w:rPr>
              <w:t xml:space="preserve">Walk further </w:t>
            </w:r>
            <w:r w:rsidR="00822BC2" w:rsidRPr="006A7935">
              <w:rPr>
                <w:rFonts w:cstheme="minorHAnsi"/>
                <w:lang w:val="en-US"/>
              </w:rPr>
              <w:t xml:space="preserve">or more </w:t>
            </w:r>
            <w:r w:rsidR="00E2134A" w:rsidRPr="006A7935">
              <w:rPr>
                <w:rFonts w:cstheme="minorHAnsi"/>
                <w:lang w:val="en-US"/>
              </w:rPr>
              <w:t>frequently</w:t>
            </w:r>
            <w:r w:rsidR="00822BC2" w:rsidRPr="006A7935">
              <w:rPr>
                <w:rFonts w:cstheme="minorHAnsi"/>
                <w:lang w:val="en-US"/>
              </w:rPr>
              <w:t xml:space="preserve"> </w:t>
            </w:r>
            <w:r w:rsidRPr="006A7935">
              <w:rPr>
                <w:rFonts w:cstheme="minorHAnsi"/>
                <w:lang w:val="en-US"/>
              </w:rPr>
              <w:t>with the livestock to get grass and/or water</w:t>
            </w:r>
          </w:p>
        </w:tc>
      </w:tr>
      <w:tr w:rsidR="006235B0" w:rsidRPr="006A7935" w14:paraId="4C61A3BD" w14:textId="73DFFFCB" w:rsidTr="00635143">
        <w:tc>
          <w:tcPr>
            <w:tcW w:w="2500" w:type="pct"/>
          </w:tcPr>
          <w:p w14:paraId="03EA3E38" w14:textId="2E4D92A1"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Diversifying livelihood, e.g. taking up other activities/jobs</w:t>
            </w:r>
          </w:p>
        </w:tc>
        <w:tc>
          <w:tcPr>
            <w:tcW w:w="2500" w:type="pct"/>
            <w:shd w:val="clear" w:color="auto" w:fill="E7E6E6" w:themeFill="background2"/>
          </w:tcPr>
          <w:p w14:paraId="73650B20" w14:textId="35A2D909" w:rsidR="006235B0" w:rsidRPr="006A7935" w:rsidRDefault="006235B0" w:rsidP="006C116D">
            <w:pPr>
              <w:spacing w:after="60"/>
              <w:ind w:left="96"/>
              <w:rPr>
                <w:rFonts w:cstheme="minorHAnsi"/>
                <w:lang w:val="en-US"/>
              </w:rPr>
            </w:pPr>
            <w:r w:rsidRPr="006A7935">
              <w:rPr>
                <w:rFonts w:cstheme="minorHAnsi"/>
                <w:lang w:val="en-US"/>
              </w:rPr>
              <w:t>Getting income from other sourc</w:t>
            </w:r>
            <w:r w:rsidR="00666640" w:rsidRPr="006A7935">
              <w:rPr>
                <w:rFonts w:cstheme="minorHAnsi"/>
                <w:lang w:val="en-US"/>
              </w:rPr>
              <w:t>es than livestock</w:t>
            </w:r>
          </w:p>
        </w:tc>
      </w:tr>
      <w:tr w:rsidR="006235B0" w:rsidRPr="006A7935" w14:paraId="41662E1F" w14:textId="0668B88C" w:rsidTr="00635143">
        <w:tc>
          <w:tcPr>
            <w:tcW w:w="2500" w:type="pct"/>
          </w:tcPr>
          <w:p w14:paraId="58D368BE" w14:textId="70FF07D9"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Active management of fodder resource</w:t>
            </w:r>
          </w:p>
        </w:tc>
        <w:tc>
          <w:tcPr>
            <w:tcW w:w="2500" w:type="pct"/>
            <w:shd w:val="clear" w:color="auto" w:fill="E7E6E6" w:themeFill="background2"/>
          </w:tcPr>
          <w:p w14:paraId="7A7C9851" w14:textId="3EA6A58B" w:rsidR="006235B0" w:rsidRPr="006A7935" w:rsidRDefault="00666640" w:rsidP="006C116D">
            <w:pPr>
              <w:spacing w:after="60"/>
              <w:ind w:left="96"/>
              <w:rPr>
                <w:rFonts w:cstheme="minorHAnsi"/>
                <w:lang w:val="en-US"/>
              </w:rPr>
            </w:pPr>
            <w:r w:rsidRPr="006A7935">
              <w:rPr>
                <w:rFonts w:cstheme="minorHAnsi"/>
                <w:lang w:val="en-US"/>
              </w:rPr>
              <w:t>Starting to plant fodder/collect fodder or enclose fodder areas, burn grazing areas etc</w:t>
            </w:r>
          </w:p>
        </w:tc>
      </w:tr>
      <w:tr w:rsidR="006235B0" w:rsidRPr="006A7935" w14:paraId="21681B4C" w14:textId="18EC43E1" w:rsidTr="00635143">
        <w:tc>
          <w:tcPr>
            <w:tcW w:w="2500" w:type="pct"/>
          </w:tcPr>
          <w:p w14:paraId="080420B9" w14:textId="02DCF61D"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New water boreholes</w:t>
            </w:r>
          </w:p>
        </w:tc>
        <w:tc>
          <w:tcPr>
            <w:tcW w:w="2500" w:type="pct"/>
            <w:shd w:val="clear" w:color="auto" w:fill="E7E6E6" w:themeFill="background2"/>
          </w:tcPr>
          <w:p w14:paraId="3AF4CA4F" w14:textId="5BC71C23" w:rsidR="006235B0" w:rsidRPr="006A7935" w:rsidRDefault="00016B02" w:rsidP="006C116D">
            <w:pPr>
              <w:spacing w:after="60"/>
              <w:ind w:left="96"/>
              <w:rPr>
                <w:rFonts w:cstheme="minorHAnsi"/>
                <w:lang w:val="en-US"/>
              </w:rPr>
            </w:pPr>
            <w:r w:rsidRPr="006A7935">
              <w:rPr>
                <w:rFonts w:cstheme="minorHAnsi"/>
                <w:lang w:val="en-US"/>
              </w:rPr>
              <w:t xml:space="preserve">Digg new boreholes for water access </w:t>
            </w:r>
          </w:p>
        </w:tc>
      </w:tr>
      <w:tr w:rsidR="006235B0" w:rsidRPr="006A7935" w14:paraId="43175DF5" w14:textId="5C01FBAF" w:rsidTr="00635143">
        <w:trPr>
          <w:trHeight w:val="274"/>
        </w:trPr>
        <w:tc>
          <w:tcPr>
            <w:tcW w:w="2500" w:type="pct"/>
          </w:tcPr>
          <w:p w14:paraId="31EBEE07" w14:textId="71DA67C3"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Other, please define</w:t>
            </w:r>
          </w:p>
        </w:tc>
        <w:tc>
          <w:tcPr>
            <w:tcW w:w="2500" w:type="pct"/>
            <w:shd w:val="clear" w:color="auto" w:fill="E7E6E6" w:themeFill="background2"/>
          </w:tcPr>
          <w:p w14:paraId="1AA74798" w14:textId="77777777" w:rsidR="009E7D96" w:rsidRPr="006A7935" w:rsidRDefault="00666640" w:rsidP="006C116D">
            <w:pPr>
              <w:spacing w:after="60"/>
              <w:ind w:left="96"/>
              <w:rPr>
                <w:rFonts w:cstheme="minorHAnsi"/>
                <w:lang w:val="en-US"/>
              </w:rPr>
            </w:pPr>
            <w:r w:rsidRPr="006A7935">
              <w:rPr>
                <w:rFonts w:cstheme="minorHAnsi"/>
                <w:lang w:val="en-US"/>
              </w:rPr>
              <w:t>Explain a</w:t>
            </w:r>
            <w:r w:rsidR="009E7D96" w:rsidRPr="006A7935">
              <w:rPr>
                <w:rFonts w:cstheme="minorHAnsi"/>
                <w:lang w:val="en-US"/>
              </w:rPr>
              <w:t xml:space="preserve">nother </w:t>
            </w:r>
            <w:r w:rsidRPr="006A7935">
              <w:rPr>
                <w:rFonts w:cstheme="minorHAnsi"/>
                <w:lang w:val="en-US"/>
              </w:rPr>
              <w:t>strategy if ticking this option</w:t>
            </w:r>
            <w:r w:rsidR="009E7D96" w:rsidRPr="006A7935">
              <w:rPr>
                <w:rFonts w:cstheme="minorHAnsi"/>
                <w:lang w:val="en-US"/>
              </w:rPr>
              <w:t>.</w:t>
            </w:r>
          </w:p>
          <w:p w14:paraId="53215140" w14:textId="5F9ACFCA" w:rsidR="006235B0" w:rsidRPr="006A7935" w:rsidRDefault="009E7D96" w:rsidP="006C116D">
            <w:pPr>
              <w:spacing w:after="60"/>
              <w:ind w:left="96"/>
              <w:rPr>
                <w:rFonts w:cstheme="minorHAnsi"/>
                <w:lang w:val="en-US"/>
              </w:rPr>
            </w:pPr>
            <w:r w:rsidRPr="006A7935">
              <w:rPr>
                <w:rFonts w:cstheme="minorHAnsi"/>
                <w:lang w:val="en-US"/>
              </w:rPr>
              <w:t>W</w:t>
            </w:r>
            <w:r w:rsidR="00666640" w:rsidRPr="006A7935">
              <w:rPr>
                <w:rFonts w:cstheme="minorHAnsi"/>
                <w:lang w:val="en-US"/>
              </w:rPr>
              <w:t xml:space="preserve">rite “none” if no strategy </w:t>
            </w:r>
            <w:r w:rsidRPr="006A7935">
              <w:rPr>
                <w:rFonts w:cstheme="minorHAnsi"/>
                <w:lang w:val="en-US"/>
              </w:rPr>
              <w:t xml:space="preserve">at all </w:t>
            </w:r>
            <w:r w:rsidR="00666640" w:rsidRPr="006A7935">
              <w:rPr>
                <w:rFonts w:cstheme="minorHAnsi"/>
                <w:lang w:val="en-US"/>
              </w:rPr>
              <w:t>has been used</w:t>
            </w:r>
          </w:p>
        </w:tc>
      </w:tr>
      <w:tr w:rsidR="006235B0" w:rsidRPr="006A7935" w14:paraId="25451F86" w14:textId="4036D493" w:rsidTr="00635143">
        <w:trPr>
          <w:trHeight w:val="274"/>
        </w:trPr>
        <w:tc>
          <w:tcPr>
            <w:tcW w:w="2500" w:type="pct"/>
          </w:tcPr>
          <w:p w14:paraId="727C4A8E" w14:textId="62CB8AA4"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No change</w:t>
            </w:r>
          </w:p>
        </w:tc>
        <w:tc>
          <w:tcPr>
            <w:tcW w:w="2500" w:type="pct"/>
            <w:shd w:val="clear" w:color="auto" w:fill="E7E6E6" w:themeFill="background2"/>
          </w:tcPr>
          <w:p w14:paraId="1285DA74" w14:textId="42BDB5CF" w:rsidR="006235B0" w:rsidRPr="006A7935" w:rsidRDefault="00666640" w:rsidP="006C116D">
            <w:pPr>
              <w:spacing w:after="60"/>
              <w:ind w:left="96"/>
              <w:rPr>
                <w:rFonts w:cstheme="minorHAnsi"/>
                <w:lang w:val="en-US"/>
              </w:rPr>
            </w:pPr>
            <w:r w:rsidRPr="006A7935">
              <w:rPr>
                <w:rFonts w:cstheme="minorHAnsi"/>
                <w:lang w:val="en-US"/>
              </w:rPr>
              <w:t xml:space="preserve">Tick here if you have </w:t>
            </w:r>
            <w:r w:rsidR="008A22FF" w:rsidRPr="006A7935">
              <w:rPr>
                <w:rFonts w:cstheme="minorHAnsi"/>
                <w:lang w:val="en-US"/>
              </w:rPr>
              <w:t xml:space="preserve">little </w:t>
            </w:r>
            <w:r w:rsidRPr="006A7935">
              <w:rPr>
                <w:rFonts w:cstheme="minorHAnsi"/>
                <w:lang w:val="en-US"/>
              </w:rPr>
              <w:t>or no changes in livelihood conditions.</w:t>
            </w:r>
          </w:p>
        </w:tc>
      </w:tr>
    </w:tbl>
    <w:p w14:paraId="67D72DEC" w14:textId="6D3E967E" w:rsidR="00C9121B" w:rsidRPr="006A7935" w:rsidRDefault="00C9121B" w:rsidP="00AC42BE">
      <w:pPr>
        <w:pStyle w:val="ListParagraph"/>
        <w:spacing w:after="60" w:line="259" w:lineRule="auto"/>
        <w:ind w:left="360"/>
        <w:contextualSpacing w:val="0"/>
        <w:rPr>
          <w:rFonts w:cstheme="minorHAnsi"/>
        </w:rPr>
      </w:pPr>
    </w:p>
    <w:tbl>
      <w:tblPr>
        <w:tblStyle w:val="TableGrid"/>
        <w:tblW w:w="5000" w:type="pct"/>
        <w:tblLook w:val="04A0" w:firstRow="1" w:lastRow="0" w:firstColumn="1" w:lastColumn="0" w:noHBand="0" w:noVBand="1"/>
      </w:tblPr>
      <w:tblGrid>
        <w:gridCol w:w="4810"/>
        <w:gridCol w:w="4810"/>
      </w:tblGrid>
      <w:tr w:rsidR="00666640" w:rsidRPr="006A7935" w14:paraId="6A611176" w14:textId="21E02A41" w:rsidTr="00635143">
        <w:tc>
          <w:tcPr>
            <w:tcW w:w="2500" w:type="pct"/>
          </w:tcPr>
          <w:p w14:paraId="45099332" w14:textId="77777777" w:rsidR="00666640" w:rsidRPr="006A7935" w:rsidRDefault="00666640" w:rsidP="00AC42BE">
            <w:pPr>
              <w:spacing w:after="60"/>
              <w:rPr>
                <w:rFonts w:cstheme="minorHAnsi"/>
                <w:bCs/>
                <w:i/>
                <w:iCs/>
                <w:lang w:val="en-US"/>
              </w:rPr>
            </w:pPr>
            <w:r w:rsidRPr="006A7935">
              <w:rPr>
                <w:rFonts w:cstheme="minorHAnsi"/>
                <w:b/>
                <w:lang w:val="en-US"/>
              </w:rPr>
              <w:t xml:space="preserve">If you answered “active management of fodder resources” in the previous question – how? </w:t>
            </w:r>
            <w:r w:rsidRPr="006A7935">
              <w:rPr>
                <w:rFonts w:cstheme="minorHAnsi"/>
                <w:bCs/>
                <w:i/>
                <w:iCs/>
                <w:lang w:val="en-US"/>
              </w:rPr>
              <w:t>(You can state several alternatives)</w:t>
            </w:r>
          </w:p>
        </w:tc>
        <w:tc>
          <w:tcPr>
            <w:tcW w:w="2500" w:type="pct"/>
            <w:shd w:val="clear" w:color="auto" w:fill="E7E6E6" w:themeFill="background2"/>
          </w:tcPr>
          <w:p w14:paraId="77A98A5A" w14:textId="77777777" w:rsidR="00666640" w:rsidRPr="006A7935" w:rsidRDefault="00666640" w:rsidP="00AC42BE">
            <w:pPr>
              <w:spacing w:after="60"/>
              <w:rPr>
                <w:rFonts w:cstheme="minorHAnsi"/>
                <w:b/>
                <w:lang w:val="en-US"/>
              </w:rPr>
            </w:pPr>
            <w:r w:rsidRPr="006A7935">
              <w:rPr>
                <w:rFonts w:cstheme="minorHAnsi"/>
                <w:b/>
                <w:lang w:val="en-US"/>
              </w:rPr>
              <w:t>Explanation</w:t>
            </w:r>
          </w:p>
          <w:p w14:paraId="2FC1C812" w14:textId="1B22CDFE" w:rsidR="00666640" w:rsidRPr="006A7935" w:rsidRDefault="00666640" w:rsidP="00AC42BE">
            <w:pPr>
              <w:spacing w:after="60"/>
              <w:rPr>
                <w:rFonts w:cstheme="minorHAnsi"/>
                <w:lang w:val="en-US"/>
              </w:rPr>
            </w:pPr>
            <w:r w:rsidRPr="006A7935">
              <w:rPr>
                <w:rFonts w:cstheme="minorHAnsi"/>
                <w:lang w:val="en-US"/>
              </w:rPr>
              <w:t>Several options are possible</w:t>
            </w:r>
          </w:p>
        </w:tc>
      </w:tr>
      <w:tr w:rsidR="00666640" w:rsidRPr="006A7935" w14:paraId="4A47E6D2" w14:textId="382526D1" w:rsidTr="00635143">
        <w:tc>
          <w:tcPr>
            <w:tcW w:w="2500" w:type="pct"/>
          </w:tcPr>
          <w:p w14:paraId="28E7DD92"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Grass seeding</w:t>
            </w:r>
          </w:p>
        </w:tc>
        <w:tc>
          <w:tcPr>
            <w:tcW w:w="2500" w:type="pct"/>
            <w:shd w:val="clear" w:color="auto" w:fill="E7E6E6" w:themeFill="background2"/>
          </w:tcPr>
          <w:p w14:paraId="044EF652" w14:textId="77777777" w:rsidR="00666640" w:rsidRPr="006A7935" w:rsidRDefault="00666640" w:rsidP="00AC42BE">
            <w:pPr>
              <w:spacing w:after="60"/>
              <w:ind w:left="426"/>
              <w:rPr>
                <w:rFonts w:cstheme="minorHAnsi"/>
                <w:lang w:val="en-US"/>
              </w:rPr>
            </w:pPr>
          </w:p>
        </w:tc>
      </w:tr>
      <w:tr w:rsidR="00666640" w:rsidRPr="006A7935" w14:paraId="4FD923CC" w14:textId="644C6BD2" w:rsidTr="00635143">
        <w:tc>
          <w:tcPr>
            <w:tcW w:w="2500" w:type="pct"/>
          </w:tcPr>
          <w:p w14:paraId="436EDC02"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Seasonal grass protection (by fence or agreement)</w:t>
            </w:r>
          </w:p>
        </w:tc>
        <w:tc>
          <w:tcPr>
            <w:tcW w:w="2500" w:type="pct"/>
            <w:shd w:val="clear" w:color="auto" w:fill="E7E6E6" w:themeFill="background2"/>
          </w:tcPr>
          <w:p w14:paraId="62D154CB" w14:textId="77777777" w:rsidR="00666640" w:rsidRPr="006A7935" w:rsidRDefault="00666640" w:rsidP="00AC42BE">
            <w:pPr>
              <w:spacing w:after="60"/>
              <w:ind w:left="426"/>
              <w:rPr>
                <w:rFonts w:cstheme="minorHAnsi"/>
                <w:lang w:val="en-US"/>
              </w:rPr>
            </w:pPr>
          </w:p>
        </w:tc>
      </w:tr>
      <w:tr w:rsidR="00666640" w:rsidRPr="006A7935" w14:paraId="610F4FB3" w14:textId="13AED31B" w:rsidTr="00635143">
        <w:tc>
          <w:tcPr>
            <w:tcW w:w="2500" w:type="pct"/>
          </w:tcPr>
          <w:p w14:paraId="583F2917"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Bush and/or tree management</w:t>
            </w:r>
          </w:p>
        </w:tc>
        <w:tc>
          <w:tcPr>
            <w:tcW w:w="2500" w:type="pct"/>
            <w:shd w:val="clear" w:color="auto" w:fill="E7E6E6" w:themeFill="background2"/>
          </w:tcPr>
          <w:p w14:paraId="34E560BE" w14:textId="77777777" w:rsidR="00666640" w:rsidRPr="006A7935" w:rsidRDefault="00666640" w:rsidP="00AC42BE">
            <w:pPr>
              <w:spacing w:after="60"/>
              <w:ind w:left="426"/>
              <w:rPr>
                <w:rFonts w:cstheme="minorHAnsi"/>
                <w:lang w:val="en-US"/>
              </w:rPr>
            </w:pPr>
          </w:p>
        </w:tc>
      </w:tr>
      <w:tr w:rsidR="00666640" w:rsidRPr="006A7935" w14:paraId="1265324D" w14:textId="5EBD19C3" w:rsidTr="00635143">
        <w:tc>
          <w:tcPr>
            <w:tcW w:w="2500" w:type="pct"/>
          </w:tcPr>
          <w:p w14:paraId="237172FA"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Bush burning / fire prescription</w:t>
            </w:r>
          </w:p>
        </w:tc>
        <w:tc>
          <w:tcPr>
            <w:tcW w:w="2500" w:type="pct"/>
            <w:shd w:val="clear" w:color="auto" w:fill="E7E6E6" w:themeFill="background2"/>
          </w:tcPr>
          <w:p w14:paraId="17922549" w14:textId="77777777" w:rsidR="00666640" w:rsidRPr="006A7935" w:rsidRDefault="00666640" w:rsidP="00AC42BE">
            <w:pPr>
              <w:spacing w:after="60"/>
              <w:ind w:left="426"/>
              <w:rPr>
                <w:rFonts w:cstheme="minorHAnsi"/>
                <w:lang w:val="en-US"/>
              </w:rPr>
            </w:pPr>
          </w:p>
        </w:tc>
      </w:tr>
      <w:tr w:rsidR="00666640" w:rsidRPr="006A7935" w14:paraId="147962AC" w14:textId="5CAD1405" w:rsidTr="00635143">
        <w:tc>
          <w:tcPr>
            <w:tcW w:w="2500" w:type="pct"/>
          </w:tcPr>
          <w:p w14:paraId="4F476EA4"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Management of invasive species</w:t>
            </w:r>
          </w:p>
        </w:tc>
        <w:tc>
          <w:tcPr>
            <w:tcW w:w="2500" w:type="pct"/>
            <w:shd w:val="clear" w:color="auto" w:fill="E7E6E6" w:themeFill="background2"/>
          </w:tcPr>
          <w:p w14:paraId="76E5EDFD" w14:textId="77777777" w:rsidR="00666640" w:rsidRPr="006A7935" w:rsidRDefault="00666640" w:rsidP="00AC42BE">
            <w:pPr>
              <w:spacing w:after="60"/>
              <w:ind w:left="426"/>
              <w:rPr>
                <w:rFonts w:cstheme="minorHAnsi"/>
                <w:lang w:val="en-US"/>
              </w:rPr>
            </w:pPr>
          </w:p>
        </w:tc>
      </w:tr>
      <w:tr w:rsidR="00666640" w:rsidRPr="006A7935" w14:paraId="5F64BDC8" w14:textId="6DE7EB82" w:rsidTr="00635143">
        <w:trPr>
          <w:trHeight w:val="437"/>
        </w:trPr>
        <w:tc>
          <w:tcPr>
            <w:tcW w:w="2500" w:type="pct"/>
          </w:tcPr>
          <w:p w14:paraId="0FCB2C51" w14:textId="7F8651DA"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 xml:space="preserve"> </w:t>
            </w:r>
            <w:r w:rsidRPr="006A7935">
              <w:rPr>
                <w:rFonts w:cstheme="minorHAnsi"/>
                <w:lang w:val="en-US"/>
              </w:rPr>
              <w:tab/>
              <w:t>Other, please</w:t>
            </w:r>
            <w:r w:rsidR="00177B77" w:rsidRPr="006A7935">
              <w:rPr>
                <w:rFonts w:cstheme="minorHAnsi"/>
                <w:lang w:val="en-US"/>
              </w:rPr>
              <w:t xml:space="preserve"> s</w:t>
            </w:r>
            <w:r w:rsidRPr="006A7935">
              <w:rPr>
                <w:rFonts w:cstheme="minorHAnsi"/>
                <w:lang w:val="en-US"/>
              </w:rPr>
              <w:t>pecify:______________</w:t>
            </w:r>
          </w:p>
        </w:tc>
        <w:tc>
          <w:tcPr>
            <w:tcW w:w="2500" w:type="pct"/>
            <w:shd w:val="clear" w:color="auto" w:fill="E7E6E6" w:themeFill="background2"/>
          </w:tcPr>
          <w:p w14:paraId="7542C9F1" w14:textId="77777777" w:rsidR="00666640" w:rsidRPr="006A7935" w:rsidRDefault="00666640" w:rsidP="00AC42BE">
            <w:pPr>
              <w:spacing w:after="60"/>
              <w:ind w:left="426"/>
              <w:rPr>
                <w:rFonts w:cstheme="minorHAnsi"/>
                <w:lang w:val="en-US"/>
              </w:rPr>
            </w:pPr>
          </w:p>
        </w:tc>
      </w:tr>
    </w:tbl>
    <w:p w14:paraId="7423101A" w14:textId="77777777" w:rsidR="00C9121B" w:rsidRPr="006A7935" w:rsidRDefault="00C9121B" w:rsidP="00AC42BE">
      <w:pPr>
        <w:spacing w:after="60"/>
        <w:rPr>
          <w:lang w:val="en-US"/>
        </w:rPr>
      </w:pPr>
    </w:p>
    <w:p w14:paraId="55E75059" w14:textId="77777777" w:rsidR="00C54613" w:rsidRPr="006A7935" w:rsidRDefault="00C54613">
      <w:pPr>
        <w:spacing w:after="160" w:line="259" w:lineRule="auto"/>
        <w:rPr>
          <w:rFonts w:asciiTheme="majorHAnsi" w:eastAsiaTheme="majorEastAsia" w:hAnsiTheme="majorHAnsi" w:cstheme="majorBidi"/>
          <w:b/>
          <w:bCs/>
          <w:i/>
          <w:iCs/>
          <w:noProof w:val="0"/>
          <w:color w:val="00B0F0"/>
          <w:sz w:val="32"/>
          <w:szCs w:val="28"/>
          <w:lang w:val="en-US"/>
        </w:rPr>
      </w:pPr>
      <w:r w:rsidRPr="006A7935">
        <w:br w:type="page"/>
      </w:r>
    </w:p>
    <w:p w14:paraId="3ACC66AC" w14:textId="10B048D8" w:rsidR="00D3276F" w:rsidRPr="006A7935" w:rsidRDefault="006328C0" w:rsidP="00333C66">
      <w:pPr>
        <w:pStyle w:val="Heading2"/>
      </w:pPr>
      <w:r w:rsidRPr="006A7935">
        <w:lastRenderedPageBreak/>
        <w:t>F</w:t>
      </w:r>
      <w:r w:rsidR="00D3276F" w:rsidRPr="006A7935">
        <w:t>arm level questions</w:t>
      </w:r>
    </w:p>
    <w:tbl>
      <w:tblPr>
        <w:tblStyle w:val="TableGrid"/>
        <w:tblW w:w="5000" w:type="pct"/>
        <w:tblLayout w:type="fixed"/>
        <w:tblLook w:val="04A0" w:firstRow="1" w:lastRow="0" w:firstColumn="1" w:lastColumn="0" w:noHBand="0" w:noVBand="1"/>
      </w:tblPr>
      <w:tblGrid>
        <w:gridCol w:w="2311"/>
        <w:gridCol w:w="3625"/>
        <w:gridCol w:w="3684"/>
      </w:tblGrid>
      <w:tr w:rsidR="00666640" w:rsidRPr="006A7935" w14:paraId="7476D2A0" w14:textId="08A668A4" w:rsidTr="007E0F68">
        <w:tc>
          <w:tcPr>
            <w:tcW w:w="1201" w:type="pct"/>
          </w:tcPr>
          <w:p w14:paraId="4EAACFBF" w14:textId="18C95C34" w:rsidR="00666640" w:rsidRPr="006A7935" w:rsidRDefault="00666640" w:rsidP="00AC42BE">
            <w:pPr>
              <w:spacing w:after="60"/>
              <w:rPr>
                <w:rFonts w:cstheme="minorHAnsi"/>
                <w:b/>
                <w:bCs/>
                <w:lang w:val="en-US"/>
              </w:rPr>
            </w:pPr>
            <w:r w:rsidRPr="006A7935">
              <w:rPr>
                <w:rFonts w:cstheme="minorHAnsi"/>
                <w:b/>
                <w:bCs/>
                <w:lang w:val="en-US"/>
              </w:rPr>
              <w:t>Crops grown during the last 12 months</w:t>
            </w:r>
          </w:p>
        </w:tc>
        <w:tc>
          <w:tcPr>
            <w:tcW w:w="1884" w:type="pct"/>
          </w:tcPr>
          <w:p w14:paraId="01E8C0FE" w14:textId="77777777" w:rsidR="00666640" w:rsidRPr="006A7935" w:rsidRDefault="00666640" w:rsidP="00AC42BE">
            <w:pPr>
              <w:spacing w:after="60"/>
              <w:rPr>
                <w:rFonts w:cstheme="minorHAnsi"/>
                <w:b/>
                <w:lang w:val="en-US"/>
              </w:rPr>
            </w:pPr>
            <w:r w:rsidRPr="006A7935">
              <w:rPr>
                <w:rFonts w:cstheme="minorHAnsi"/>
                <w:b/>
                <w:lang w:val="en-US"/>
              </w:rPr>
              <w:t xml:space="preserve">Did your household grow  it in the last 12 months? </w:t>
            </w:r>
          </w:p>
          <w:p w14:paraId="6F964F8D" w14:textId="317AA121" w:rsidR="00666640" w:rsidRPr="006A7935" w:rsidRDefault="00666640" w:rsidP="00666640">
            <w:pPr>
              <w:tabs>
                <w:tab w:val="right" w:pos="5182"/>
              </w:tabs>
              <w:spacing w:after="60"/>
              <w:rPr>
                <w:rFonts w:cstheme="minorHAnsi"/>
                <w:b/>
              </w:rPr>
            </w:pPr>
            <w:r w:rsidRPr="006A7935">
              <w:rPr>
                <w:rFonts w:cstheme="minorHAnsi"/>
                <w:i/>
              </w:rPr>
              <w:t>0=No, 1=Yes</w:t>
            </w:r>
            <w:r w:rsidRPr="006A7935">
              <w:rPr>
                <w:rFonts w:cstheme="minorHAnsi"/>
                <w:i/>
              </w:rPr>
              <w:tab/>
            </w:r>
          </w:p>
        </w:tc>
        <w:tc>
          <w:tcPr>
            <w:tcW w:w="1915" w:type="pct"/>
            <w:shd w:val="clear" w:color="auto" w:fill="E7E6E6" w:themeFill="background2"/>
          </w:tcPr>
          <w:p w14:paraId="12239FBB" w14:textId="77777777" w:rsidR="00666640" w:rsidRPr="006A7935" w:rsidRDefault="00666640" w:rsidP="00AC42BE">
            <w:pPr>
              <w:spacing w:after="60"/>
              <w:rPr>
                <w:rFonts w:cstheme="minorHAnsi"/>
                <w:b/>
                <w:lang w:val="en-US"/>
              </w:rPr>
            </w:pPr>
            <w:r w:rsidRPr="006A7935">
              <w:rPr>
                <w:rFonts w:cstheme="minorHAnsi"/>
                <w:b/>
                <w:lang w:val="en-US"/>
              </w:rPr>
              <w:t>Explanation</w:t>
            </w:r>
          </w:p>
          <w:p w14:paraId="724B8498" w14:textId="77777777" w:rsidR="00666640" w:rsidRPr="006A7935" w:rsidRDefault="00666640" w:rsidP="00AC42BE">
            <w:pPr>
              <w:spacing w:after="60"/>
              <w:rPr>
                <w:rFonts w:cstheme="minorHAnsi"/>
                <w:lang w:val="en-US"/>
              </w:rPr>
            </w:pPr>
            <w:r w:rsidRPr="006A7935">
              <w:rPr>
                <w:rFonts w:cstheme="minorHAnsi"/>
                <w:lang w:val="en-US"/>
              </w:rPr>
              <w:t>Tick yes or no for each crop</w:t>
            </w:r>
          </w:p>
          <w:p w14:paraId="7308FF64" w14:textId="23962C90" w:rsidR="00AB0A0E" w:rsidRPr="006A7935" w:rsidRDefault="00AB0A0E" w:rsidP="00AC42BE">
            <w:pPr>
              <w:spacing w:after="60"/>
              <w:rPr>
                <w:rFonts w:cstheme="minorHAnsi"/>
                <w:lang w:val="en-US"/>
              </w:rPr>
            </w:pPr>
            <w:r w:rsidRPr="006A7935">
              <w:rPr>
                <w:rFonts w:cstheme="minorHAnsi"/>
                <w:lang w:val="en-US"/>
              </w:rPr>
              <w:t>Note: time frame here last 12 months</w:t>
            </w:r>
          </w:p>
        </w:tc>
      </w:tr>
      <w:tr w:rsidR="00666640" w:rsidRPr="006A7935" w14:paraId="436D4EA0" w14:textId="3B3A98CA" w:rsidTr="007E0F68">
        <w:tc>
          <w:tcPr>
            <w:tcW w:w="1201" w:type="pct"/>
          </w:tcPr>
          <w:p w14:paraId="0D7B2E74" w14:textId="77777777" w:rsidR="00666640" w:rsidRPr="006A7935" w:rsidRDefault="00666640" w:rsidP="00AC42BE">
            <w:pPr>
              <w:spacing w:after="60"/>
              <w:rPr>
                <w:rFonts w:cstheme="minorHAnsi"/>
                <w:lang w:val="en-US"/>
              </w:rPr>
            </w:pPr>
            <w:r w:rsidRPr="006A7935">
              <w:rPr>
                <w:rFonts w:cstheme="minorHAnsi"/>
                <w:lang w:val="en-US"/>
              </w:rPr>
              <w:t>Maize</w:t>
            </w:r>
          </w:p>
        </w:tc>
        <w:tc>
          <w:tcPr>
            <w:tcW w:w="1884" w:type="pct"/>
          </w:tcPr>
          <w:p w14:paraId="49B1C206" w14:textId="77777777" w:rsidR="00666640" w:rsidRPr="006A7935" w:rsidRDefault="00666640" w:rsidP="00AC42BE">
            <w:pPr>
              <w:spacing w:after="60"/>
              <w:rPr>
                <w:rFonts w:cstheme="minorHAnsi"/>
              </w:rPr>
            </w:pPr>
          </w:p>
        </w:tc>
        <w:tc>
          <w:tcPr>
            <w:tcW w:w="1915" w:type="pct"/>
            <w:shd w:val="clear" w:color="auto" w:fill="E7E6E6" w:themeFill="background2"/>
          </w:tcPr>
          <w:p w14:paraId="520441CB" w14:textId="77777777" w:rsidR="00666640" w:rsidRPr="006A7935" w:rsidRDefault="00666640" w:rsidP="00AC42BE">
            <w:pPr>
              <w:spacing w:after="60"/>
              <w:rPr>
                <w:rFonts w:cstheme="minorHAnsi"/>
              </w:rPr>
            </w:pPr>
          </w:p>
        </w:tc>
      </w:tr>
      <w:tr w:rsidR="00666640" w:rsidRPr="006A7935" w14:paraId="15BC6D76" w14:textId="085CDC5F" w:rsidTr="007E0F68">
        <w:tc>
          <w:tcPr>
            <w:tcW w:w="1201" w:type="pct"/>
          </w:tcPr>
          <w:p w14:paraId="536E1FEC" w14:textId="77777777" w:rsidR="00666640" w:rsidRPr="006A7935" w:rsidRDefault="00666640" w:rsidP="00AC42BE">
            <w:pPr>
              <w:spacing w:after="60"/>
              <w:rPr>
                <w:rFonts w:cstheme="minorHAnsi"/>
                <w:lang w:val="en-US"/>
              </w:rPr>
            </w:pPr>
            <w:r w:rsidRPr="006A7935">
              <w:rPr>
                <w:rFonts w:cstheme="minorHAnsi"/>
                <w:lang w:val="en-US"/>
              </w:rPr>
              <w:t xml:space="preserve">Sorghum </w:t>
            </w:r>
          </w:p>
        </w:tc>
        <w:tc>
          <w:tcPr>
            <w:tcW w:w="1884" w:type="pct"/>
          </w:tcPr>
          <w:p w14:paraId="42CB8BBB" w14:textId="77777777" w:rsidR="00666640" w:rsidRPr="006A7935" w:rsidRDefault="00666640" w:rsidP="00AC42BE">
            <w:pPr>
              <w:spacing w:after="60"/>
              <w:rPr>
                <w:rFonts w:cstheme="minorHAnsi"/>
              </w:rPr>
            </w:pPr>
          </w:p>
        </w:tc>
        <w:tc>
          <w:tcPr>
            <w:tcW w:w="1915" w:type="pct"/>
            <w:shd w:val="clear" w:color="auto" w:fill="E7E6E6" w:themeFill="background2"/>
          </w:tcPr>
          <w:p w14:paraId="6D7ED0E5" w14:textId="77777777" w:rsidR="00666640" w:rsidRPr="006A7935" w:rsidRDefault="00666640" w:rsidP="00AC42BE">
            <w:pPr>
              <w:spacing w:after="60"/>
              <w:rPr>
                <w:rFonts w:cstheme="minorHAnsi"/>
              </w:rPr>
            </w:pPr>
          </w:p>
        </w:tc>
      </w:tr>
      <w:tr w:rsidR="00666640" w:rsidRPr="006A7935" w14:paraId="58852D49" w14:textId="3520DDB9" w:rsidTr="007E0F68">
        <w:tc>
          <w:tcPr>
            <w:tcW w:w="1201" w:type="pct"/>
          </w:tcPr>
          <w:p w14:paraId="78C00A40" w14:textId="77777777" w:rsidR="00666640" w:rsidRPr="006A7935" w:rsidRDefault="00666640" w:rsidP="00AC42BE">
            <w:pPr>
              <w:spacing w:after="60"/>
              <w:rPr>
                <w:rFonts w:cstheme="minorHAnsi"/>
                <w:lang w:val="en-US"/>
              </w:rPr>
            </w:pPr>
            <w:r w:rsidRPr="006A7935">
              <w:rPr>
                <w:rFonts w:cstheme="minorHAnsi"/>
                <w:lang w:val="en-US"/>
              </w:rPr>
              <w:t>Millet</w:t>
            </w:r>
          </w:p>
        </w:tc>
        <w:tc>
          <w:tcPr>
            <w:tcW w:w="1884" w:type="pct"/>
          </w:tcPr>
          <w:p w14:paraId="7A5636E7" w14:textId="77777777" w:rsidR="00666640" w:rsidRPr="006A7935" w:rsidRDefault="00666640" w:rsidP="00AC42BE">
            <w:pPr>
              <w:spacing w:after="60"/>
              <w:rPr>
                <w:rFonts w:cstheme="minorHAnsi"/>
              </w:rPr>
            </w:pPr>
          </w:p>
        </w:tc>
        <w:tc>
          <w:tcPr>
            <w:tcW w:w="1915" w:type="pct"/>
            <w:shd w:val="clear" w:color="auto" w:fill="E7E6E6" w:themeFill="background2"/>
          </w:tcPr>
          <w:p w14:paraId="48E6D7DA" w14:textId="77777777" w:rsidR="00666640" w:rsidRPr="006A7935" w:rsidRDefault="00666640" w:rsidP="00AC42BE">
            <w:pPr>
              <w:spacing w:after="60"/>
              <w:rPr>
                <w:rFonts w:cstheme="minorHAnsi"/>
              </w:rPr>
            </w:pPr>
          </w:p>
        </w:tc>
      </w:tr>
      <w:tr w:rsidR="00666640" w:rsidRPr="006A7935" w14:paraId="0A8D01F4" w14:textId="5AF39146" w:rsidTr="007E0F68">
        <w:trPr>
          <w:trHeight w:val="288"/>
        </w:trPr>
        <w:tc>
          <w:tcPr>
            <w:tcW w:w="1201" w:type="pct"/>
          </w:tcPr>
          <w:p w14:paraId="08271C9E" w14:textId="77777777" w:rsidR="00666640" w:rsidRPr="006A7935" w:rsidRDefault="00666640" w:rsidP="00AC42BE">
            <w:pPr>
              <w:spacing w:after="60"/>
              <w:rPr>
                <w:rFonts w:cstheme="minorHAnsi"/>
              </w:rPr>
            </w:pPr>
            <w:r w:rsidRPr="006A7935">
              <w:rPr>
                <w:rFonts w:cstheme="minorHAnsi"/>
              </w:rPr>
              <w:t>Beans</w:t>
            </w:r>
          </w:p>
        </w:tc>
        <w:tc>
          <w:tcPr>
            <w:tcW w:w="1884" w:type="pct"/>
          </w:tcPr>
          <w:p w14:paraId="5F819DBB" w14:textId="77777777" w:rsidR="00666640" w:rsidRPr="006A7935" w:rsidRDefault="00666640" w:rsidP="00AC42BE">
            <w:pPr>
              <w:spacing w:after="60"/>
              <w:rPr>
                <w:rFonts w:cstheme="minorHAnsi"/>
              </w:rPr>
            </w:pPr>
          </w:p>
        </w:tc>
        <w:tc>
          <w:tcPr>
            <w:tcW w:w="1915" w:type="pct"/>
            <w:shd w:val="clear" w:color="auto" w:fill="E7E6E6" w:themeFill="background2"/>
          </w:tcPr>
          <w:p w14:paraId="4D19046B" w14:textId="77777777" w:rsidR="00666640" w:rsidRPr="006A7935" w:rsidRDefault="00666640" w:rsidP="00AC42BE">
            <w:pPr>
              <w:spacing w:after="60"/>
              <w:rPr>
                <w:rFonts w:cstheme="minorHAnsi"/>
              </w:rPr>
            </w:pPr>
          </w:p>
        </w:tc>
      </w:tr>
      <w:tr w:rsidR="00666640" w:rsidRPr="006A7935" w14:paraId="1EE5BDDE" w14:textId="53CB5C7B" w:rsidTr="007E0F68">
        <w:trPr>
          <w:trHeight w:val="288"/>
        </w:trPr>
        <w:tc>
          <w:tcPr>
            <w:tcW w:w="1201" w:type="pct"/>
          </w:tcPr>
          <w:p w14:paraId="29964936" w14:textId="59F06C1A" w:rsidR="00666640" w:rsidRPr="006A7935" w:rsidRDefault="00666640" w:rsidP="00AC42BE">
            <w:pPr>
              <w:spacing w:after="60"/>
              <w:rPr>
                <w:rFonts w:cstheme="minorHAnsi"/>
              </w:rPr>
            </w:pPr>
            <w:r w:rsidRPr="006A7935">
              <w:rPr>
                <w:rFonts w:cstheme="minorHAnsi"/>
              </w:rPr>
              <w:t>Groundnuts</w:t>
            </w:r>
          </w:p>
        </w:tc>
        <w:tc>
          <w:tcPr>
            <w:tcW w:w="1884" w:type="pct"/>
          </w:tcPr>
          <w:p w14:paraId="0583732A" w14:textId="77777777" w:rsidR="00666640" w:rsidRPr="006A7935" w:rsidRDefault="00666640" w:rsidP="00AC42BE">
            <w:pPr>
              <w:spacing w:after="60"/>
              <w:rPr>
                <w:rFonts w:cstheme="minorHAnsi"/>
              </w:rPr>
            </w:pPr>
          </w:p>
        </w:tc>
        <w:tc>
          <w:tcPr>
            <w:tcW w:w="1915" w:type="pct"/>
            <w:shd w:val="clear" w:color="auto" w:fill="E7E6E6" w:themeFill="background2"/>
          </w:tcPr>
          <w:p w14:paraId="3BA7ABD5" w14:textId="77777777" w:rsidR="00666640" w:rsidRPr="006A7935" w:rsidRDefault="00666640" w:rsidP="00AC42BE">
            <w:pPr>
              <w:spacing w:after="60"/>
              <w:rPr>
                <w:rFonts w:cstheme="minorHAnsi"/>
              </w:rPr>
            </w:pPr>
          </w:p>
        </w:tc>
      </w:tr>
      <w:tr w:rsidR="00666640" w:rsidRPr="006A7935" w14:paraId="1823BB99" w14:textId="2A77D95B" w:rsidTr="007E0F68">
        <w:trPr>
          <w:trHeight w:val="288"/>
        </w:trPr>
        <w:tc>
          <w:tcPr>
            <w:tcW w:w="1201" w:type="pct"/>
          </w:tcPr>
          <w:p w14:paraId="5E909A26" w14:textId="77777777" w:rsidR="00666640" w:rsidRPr="006A7935" w:rsidRDefault="00666640" w:rsidP="00AC42BE">
            <w:pPr>
              <w:spacing w:after="60"/>
              <w:rPr>
                <w:rFonts w:cstheme="minorHAnsi"/>
              </w:rPr>
            </w:pPr>
            <w:r w:rsidRPr="006A7935">
              <w:rPr>
                <w:rFonts w:cstheme="minorHAnsi"/>
              </w:rPr>
              <w:t>Cassava</w:t>
            </w:r>
          </w:p>
        </w:tc>
        <w:tc>
          <w:tcPr>
            <w:tcW w:w="1884" w:type="pct"/>
          </w:tcPr>
          <w:p w14:paraId="6C767998" w14:textId="77777777" w:rsidR="00666640" w:rsidRPr="006A7935" w:rsidRDefault="00666640" w:rsidP="00AC42BE">
            <w:pPr>
              <w:spacing w:after="60"/>
              <w:rPr>
                <w:rFonts w:cstheme="minorHAnsi"/>
              </w:rPr>
            </w:pPr>
          </w:p>
        </w:tc>
        <w:tc>
          <w:tcPr>
            <w:tcW w:w="1915" w:type="pct"/>
            <w:shd w:val="clear" w:color="auto" w:fill="E7E6E6" w:themeFill="background2"/>
          </w:tcPr>
          <w:p w14:paraId="52DA3CC4" w14:textId="77777777" w:rsidR="00666640" w:rsidRPr="006A7935" w:rsidRDefault="00666640" w:rsidP="00AC42BE">
            <w:pPr>
              <w:spacing w:after="60"/>
              <w:rPr>
                <w:rFonts w:cstheme="minorHAnsi"/>
              </w:rPr>
            </w:pPr>
          </w:p>
        </w:tc>
      </w:tr>
      <w:tr w:rsidR="00666640" w:rsidRPr="006A7935" w14:paraId="72D0D77A" w14:textId="195A1AB3" w:rsidTr="007E0F68">
        <w:trPr>
          <w:trHeight w:val="288"/>
        </w:trPr>
        <w:tc>
          <w:tcPr>
            <w:tcW w:w="1201" w:type="pct"/>
          </w:tcPr>
          <w:p w14:paraId="2DE0AE55" w14:textId="77777777" w:rsidR="00666640" w:rsidRPr="006A7935" w:rsidRDefault="00666640" w:rsidP="00AC42BE">
            <w:pPr>
              <w:spacing w:after="60"/>
              <w:rPr>
                <w:rFonts w:cstheme="minorHAnsi"/>
              </w:rPr>
            </w:pPr>
            <w:r w:rsidRPr="006A7935">
              <w:rPr>
                <w:rFonts w:cstheme="minorHAnsi"/>
              </w:rPr>
              <w:t>Sweet potatoes</w:t>
            </w:r>
          </w:p>
        </w:tc>
        <w:tc>
          <w:tcPr>
            <w:tcW w:w="1884" w:type="pct"/>
          </w:tcPr>
          <w:p w14:paraId="1F8CACE0" w14:textId="77777777" w:rsidR="00666640" w:rsidRPr="006A7935" w:rsidRDefault="00666640" w:rsidP="00AC42BE">
            <w:pPr>
              <w:spacing w:after="60"/>
              <w:rPr>
                <w:rFonts w:cstheme="minorHAnsi"/>
              </w:rPr>
            </w:pPr>
          </w:p>
        </w:tc>
        <w:tc>
          <w:tcPr>
            <w:tcW w:w="1915" w:type="pct"/>
            <w:shd w:val="clear" w:color="auto" w:fill="E7E6E6" w:themeFill="background2"/>
          </w:tcPr>
          <w:p w14:paraId="30BF034B" w14:textId="77777777" w:rsidR="00666640" w:rsidRPr="006A7935" w:rsidRDefault="00666640" w:rsidP="00AC42BE">
            <w:pPr>
              <w:spacing w:after="60"/>
              <w:rPr>
                <w:rFonts w:cstheme="minorHAnsi"/>
              </w:rPr>
            </w:pPr>
          </w:p>
        </w:tc>
      </w:tr>
      <w:tr w:rsidR="00666640" w:rsidRPr="006A7935" w14:paraId="3A9FED18" w14:textId="2AEE2BEA" w:rsidTr="007E0F68">
        <w:tc>
          <w:tcPr>
            <w:tcW w:w="1201" w:type="pct"/>
          </w:tcPr>
          <w:p w14:paraId="50E755CF" w14:textId="77777777" w:rsidR="00666640" w:rsidRPr="006A7935" w:rsidRDefault="00666640" w:rsidP="00AC42BE">
            <w:pPr>
              <w:spacing w:after="60"/>
              <w:rPr>
                <w:rFonts w:cstheme="minorHAnsi"/>
              </w:rPr>
            </w:pPr>
            <w:r w:rsidRPr="006A7935">
              <w:rPr>
                <w:rFonts w:cstheme="minorHAnsi"/>
              </w:rPr>
              <w:t>Traditional vegetables</w:t>
            </w:r>
          </w:p>
        </w:tc>
        <w:tc>
          <w:tcPr>
            <w:tcW w:w="1884" w:type="pct"/>
          </w:tcPr>
          <w:p w14:paraId="55D3D504" w14:textId="77777777" w:rsidR="00666640" w:rsidRPr="006A7935" w:rsidRDefault="00666640" w:rsidP="00AC42BE">
            <w:pPr>
              <w:spacing w:after="60"/>
              <w:rPr>
                <w:rFonts w:cstheme="minorHAnsi"/>
              </w:rPr>
            </w:pPr>
          </w:p>
        </w:tc>
        <w:tc>
          <w:tcPr>
            <w:tcW w:w="1915" w:type="pct"/>
            <w:shd w:val="clear" w:color="auto" w:fill="E7E6E6" w:themeFill="background2"/>
          </w:tcPr>
          <w:p w14:paraId="0E17776B" w14:textId="77777777" w:rsidR="00666640" w:rsidRPr="006A7935" w:rsidRDefault="00666640" w:rsidP="00AC42BE">
            <w:pPr>
              <w:spacing w:after="60"/>
              <w:rPr>
                <w:rFonts w:cstheme="minorHAnsi"/>
              </w:rPr>
            </w:pPr>
          </w:p>
        </w:tc>
      </w:tr>
      <w:tr w:rsidR="00666640" w:rsidRPr="006A7935" w14:paraId="74B726B1" w14:textId="354CFB52" w:rsidTr="007E0F68">
        <w:trPr>
          <w:trHeight w:val="296"/>
        </w:trPr>
        <w:tc>
          <w:tcPr>
            <w:tcW w:w="1201" w:type="pct"/>
          </w:tcPr>
          <w:p w14:paraId="14114412" w14:textId="1075B4EA" w:rsidR="00666640" w:rsidRPr="006A7935" w:rsidRDefault="00666640" w:rsidP="00AC42BE">
            <w:pPr>
              <w:spacing w:after="60"/>
              <w:rPr>
                <w:rFonts w:cstheme="minorHAnsi"/>
              </w:rPr>
            </w:pPr>
            <w:r w:rsidRPr="006A7935">
              <w:rPr>
                <w:rFonts w:cstheme="minorHAnsi"/>
              </w:rPr>
              <w:t xml:space="preserve">Other, which? </w:t>
            </w:r>
          </w:p>
        </w:tc>
        <w:tc>
          <w:tcPr>
            <w:tcW w:w="1884" w:type="pct"/>
          </w:tcPr>
          <w:p w14:paraId="756D1478" w14:textId="21929BF4" w:rsidR="00666640" w:rsidRPr="006A7935" w:rsidRDefault="00666640" w:rsidP="00AC42BE">
            <w:pPr>
              <w:spacing w:after="60"/>
              <w:rPr>
                <w:rFonts w:cstheme="minorHAnsi"/>
              </w:rPr>
            </w:pPr>
            <w:r w:rsidRPr="006A7935">
              <w:rPr>
                <w:rFonts w:cstheme="minorHAnsi"/>
              </w:rPr>
              <w:t>________</w:t>
            </w:r>
          </w:p>
        </w:tc>
        <w:tc>
          <w:tcPr>
            <w:tcW w:w="1915" w:type="pct"/>
            <w:shd w:val="clear" w:color="auto" w:fill="E7E6E6" w:themeFill="background2"/>
          </w:tcPr>
          <w:p w14:paraId="65523C26" w14:textId="5C215BFE" w:rsidR="00666640" w:rsidRPr="006A7935" w:rsidRDefault="008D6F85" w:rsidP="00AC42BE">
            <w:pPr>
              <w:spacing w:after="60"/>
              <w:rPr>
                <w:rFonts w:cstheme="minorHAnsi"/>
              </w:rPr>
            </w:pPr>
            <w:r w:rsidRPr="006A7935">
              <w:rPr>
                <w:rFonts w:cstheme="minorHAnsi"/>
              </w:rPr>
              <w:t>Add any other crop</w:t>
            </w:r>
            <w:r w:rsidR="00AB0A0E" w:rsidRPr="006A7935">
              <w:rPr>
                <w:rFonts w:cstheme="minorHAnsi"/>
              </w:rPr>
              <w:t>s</w:t>
            </w:r>
            <w:r w:rsidRPr="006A7935">
              <w:rPr>
                <w:rFonts w:cstheme="minorHAnsi"/>
              </w:rPr>
              <w:t xml:space="preserve"> </w:t>
            </w:r>
            <w:r w:rsidR="00CF23AD" w:rsidRPr="006A7935">
              <w:rPr>
                <w:rFonts w:cstheme="minorHAnsi"/>
              </w:rPr>
              <w:t>not on this list</w:t>
            </w:r>
          </w:p>
        </w:tc>
      </w:tr>
    </w:tbl>
    <w:p w14:paraId="4465AF64" w14:textId="136D4A06" w:rsidR="0035200B" w:rsidRPr="006A7935" w:rsidRDefault="0035200B" w:rsidP="00AC42BE">
      <w:pPr>
        <w:spacing w:after="60"/>
      </w:pPr>
    </w:p>
    <w:tbl>
      <w:tblPr>
        <w:tblStyle w:val="TableGrid"/>
        <w:tblW w:w="4977" w:type="pct"/>
        <w:tblLook w:val="04A0" w:firstRow="1" w:lastRow="0" w:firstColumn="1" w:lastColumn="0" w:noHBand="0" w:noVBand="1"/>
      </w:tblPr>
      <w:tblGrid>
        <w:gridCol w:w="5718"/>
        <w:gridCol w:w="1412"/>
        <w:gridCol w:w="2446"/>
      </w:tblGrid>
      <w:tr w:rsidR="00666640" w:rsidRPr="006A7935" w14:paraId="1A8B56E2" w14:textId="4B39D27A" w:rsidTr="000771B4">
        <w:tc>
          <w:tcPr>
            <w:tcW w:w="2986" w:type="pct"/>
            <w:tcBorders>
              <w:bottom w:val="single" w:sz="4" w:space="0" w:color="auto"/>
            </w:tcBorders>
          </w:tcPr>
          <w:p w14:paraId="20C71728" w14:textId="7D47BE8A" w:rsidR="00666640" w:rsidRPr="006A7935" w:rsidRDefault="00666640" w:rsidP="00AC42BE">
            <w:pPr>
              <w:spacing w:after="60"/>
              <w:rPr>
                <w:rFonts w:cstheme="minorHAnsi"/>
                <w:b/>
                <w:u w:val="single"/>
              </w:rPr>
            </w:pPr>
            <w:r w:rsidRPr="006A7935">
              <w:rPr>
                <w:rFonts w:cstheme="minorHAnsi"/>
                <w:b/>
                <w:u w:val="single"/>
              </w:rPr>
              <w:t>Trees close to your home (owned or on communal land)</w:t>
            </w:r>
          </w:p>
          <w:p w14:paraId="65E70D85" w14:textId="0474055D" w:rsidR="00666640" w:rsidRPr="006A7935" w:rsidRDefault="00666640" w:rsidP="00AC42BE">
            <w:pPr>
              <w:spacing w:after="60"/>
              <w:rPr>
                <w:rFonts w:cstheme="minorHAnsi"/>
                <w:bCs/>
                <w:i/>
                <w:iCs/>
              </w:rPr>
            </w:pPr>
            <w:r w:rsidRPr="006A7935">
              <w:rPr>
                <w:rFonts w:cstheme="minorHAnsi"/>
                <w:bCs/>
                <w:i/>
                <w:iCs/>
              </w:rPr>
              <w:t>(Give local name of tree species)</w:t>
            </w:r>
          </w:p>
        </w:tc>
        <w:tc>
          <w:tcPr>
            <w:tcW w:w="737" w:type="pct"/>
            <w:tcBorders>
              <w:bottom w:val="single" w:sz="4" w:space="0" w:color="auto"/>
            </w:tcBorders>
          </w:tcPr>
          <w:p w14:paraId="6BFE9768" w14:textId="59CF4BCF" w:rsidR="00666640" w:rsidRPr="006A7935" w:rsidRDefault="00666640" w:rsidP="00AC42BE">
            <w:pPr>
              <w:spacing w:after="60"/>
              <w:rPr>
                <w:rFonts w:cstheme="minorHAnsi"/>
                <w:b/>
              </w:rPr>
            </w:pPr>
            <w:r w:rsidRPr="006A7935">
              <w:rPr>
                <w:rFonts w:cstheme="minorHAnsi"/>
                <w:b/>
              </w:rPr>
              <w:t>Approximate number</w:t>
            </w:r>
          </w:p>
        </w:tc>
        <w:tc>
          <w:tcPr>
            <w:tcW w:w="1277" w:type="pct"/>
            <w:tcBorders>
              <w:bottom w:val="single" w:sz="4" w:space="0" w:color="auto"/>
            </w:tcBorders>
          </w:tcPr>
          <w:p w14:paraId="53D0DCFD" w14:textId="77777777" w:rsidR="00666640" w:rsidRPr="006A7935" w:rsidRDefault="00666640" w:rsidP="00AC42BE">
            <w:pPr>
              <w:spacing w:after="60"/>
              <w:rPr>
                <w:rFonts w:cstheme="minorHAnsi"/>
                <w:b/>
              </w:rPr>
            </w:pPr>
            <w:r w:rsidRPr="006A7935">
              <w:rPr>
                <w:rFonts w:cstheme="minorHAnsi"/>
                <w:b/>
              </w:rPr>
              <w:t>Use/purpose</w:t>
            </w:r>
          </w:p>
          <w:p w14:paraId="606F9756" w14:textId="69D81775" w:rsidR="00666640" w:rsidRPr="006A7935" w:rsidRDefault="00666640" w:rsidP="00AC42BE">
            <w:pPr>
              <w:spacing w:after="60"/>
              <w:rPr>
                <w:rFonts w:cstheme="minorHAnsi"/>
                <w:bCs/>
                <w:i/>
                <w:iCs/>
              </w:rPr>
            </w:pPr>
          </w:p>
        </w:tc>
      </w:tr>
      <w:tr w:rsidR="00ED4655" w:rsidRPr="006A7935" w14:paraId="022031DD" w14:textId="77777777" w:rsidTr="00635143">
        <w:tc>
          <w:tcPr>
            <w:tcW w:w="5000" w:type="pct"/>
            <w:gridSpan w:val="3"/>
            <w:shd w:val="clear" w:color="auto" w:fill="E7E6E6" w:themeFill="background2"/>
          </w:tcPr>
          <w:p w14:paraId="1FFFC564" w14:textId="04004A7E" w:rsidR="00ED4655" w:rsidRPr="006A7935" w:rsidRDefault="00ED4655" w:rsidP="00ED4655">
            <w:pPr>
              <w:spacing w:after="60"/>
              <w:jc w:val="center"/>
              <w:rPr>
                <w:rFonts w:cstheme="minorHAnsi"/>
                <w:b/>
              </w:rPr>
            </w:pPr>
            <w:r w:rsidRPr="006A7935">
              <w:rPr>
                <w:rFonts w:cstheme="minorHAnsi"/>
                <w:b/>
              </w:rPr>
              <w:t>EXPLANATIONS</w:t>
            </w:r>
          </w:p>
        </w:tc>
      </w:tr>
      <w:tr w:rsidR="00666640" w:rsidRPr="006A7935" w14:paraId="7E663053" w14:textId="00884D78" w:rsidTr="000771B4">
        <w:tc>
          <w:tcPr>
            <w:tcW w:w="2986" w:type="pct"/>
            <w:shd w:val="clear" w:color="auto" w:fill="E7E6E6" w:themeFill="background2"/>
          </w:tcPr>
          <w:p w14:paraId="45F25BFB" w14:textId="54417DFA" w:rsidR="00666640" w:rsidRPr="006A7935" w:rsidRDefault="00666640" w:rsidP="00AC42BE">
            <w:pPr>
              <w:spacing w:after="60"/>
              <w:rPr>
                <w:rFonts w:cstheme="minorHAnsi"/>
                <w:bCs/>
                <w:i/>
                <w:iCs/>
              </w:rPr>
            </w:pPr>
            <w:r w:rsidRPr="006A7935">
              <w:rPr>
                <w:rFonts w:cstheme="minorHAnsi"/>
                <w:bCs/>
                <w:i/>
                <w:iCs/>
              </w:rPr>
              <w:t>Name 1</w:t>
            </w:r>
          </w:p>
        </w:tc>
        <w:tc>
          <w:tcPr>
            <w:tcW w:w="737" w:type="pct"/>
            <w:shd w:val="clear" w:color="auto" w:fill="E7E6E6" w:themeFill="background2"/>
          </w:tcPr>
          <w:p w14:paraId="7DBF7486" w14:textId="5C3DE8E6" w:rsidR="00666640" w:rsidRPr="006A7935" w:rsidRDefault="00ED4655" w:rsidP="00AC42BE">
            <w:pPr>
              <w:spacing w:after="60"/>
              <w:rPr>
                <w:rFonts w:cstheme="minorHAnsi"/>
                <w:lang w:val="en-US"/>
              </w:rPr>
            </w:pPr>
            <w:r w:rsidRPr="006A7935">
              <w:rPr>
                <w:rFonts w:cstheme="minorHAnsi"/>
                <w:lang w:val="en-US"/>
              </w:rPr>
              <w:t xml:space="preserve">Estimate the number of </w:t>
            </w:r>
            <w:r w:rsidR="00714150" w:rsidRPr="006A7935">
              <w:rPr>
                <w:rFonts w:cstheme="minorHAnsi"/>
                <w:lang w:val="en-US"/>
              </w:rPr>
              <w:t>trees</w:t>
            </w:r>
          </w:p>
        </w:tc>
        <w:tc>
          <w:tcPr>
            <w:tcW w:w="1277" w:type="pct"/>
            <w:shd w:val="clear" w:color="auto" w:fill="E7E6E6" w:themeFill="background2"/>
          </w:tcPr>
          <w:p w14:paraId="34E63403" w14:textId="109D409E" w:rsidR="00666640" w:rsidRPr="006A7935" w:rsidRDefault="00714150" w:rsidP="00AC42BE">
            <w:pPr>
              <w:spacing w:after="60"/>
              <w:rPr>
                <w:rFonts w:cstheme="minorHAnsi"/>
                <w:b/>
                <w:bCs/>
                <w:lang w:val="en-US"/>
              </w:rPr>
            </w:pPr>
            <w:r w:rsidRPr="006A7935">
              <w:rPr>
                <w:rFonts w:cstheme="minorHAnsi"/>
                <w:bCs/>
                <w:iCs/>
              </w:rPr>
              <w:t xml:space="preserve">Multiple answers possible – see </w:t>
            </w:r>
            <w:r w:rsidRPr="006A7935">
              <w:rPr>
                <w:rFonts w:cstheme="minorHAnsi"/>
                <w:bCs/>
                <w:iCs/>
                <w:u w:val="single"/>
              </w:rPr>
              <w:t>categories</w:t>
            </w:r>
            <w:r w:rsidRPr="006A7935">
              <w:rPr>
                <w:rFonts w:cstheme="minorHAnsi"/>
                <w:bCs/>
                <w:iCs/>
              </w:rPr>
              <w:t xml:space="preserve"> under the table</w:t>
            </w:r>
          </w:p>
        </w:tc>
      </w:tr>
      <w:tr w:rsidR="00666640" w:rsidRPr="006A7935" w14:paraId="7BB81BD4" w14:textId="03F5363B" w:rsidTr="000771B4">
        <w:tc>
          <w:tcPr>
            <w:tcW w:w="2986" w:type="pct"/>
          </w:tcPr>
          <w:p w14:paraId="3158ED2B" w14:textId="143A0A44" w:rsidR="00666640" w:rsidRPr="006A7935" w:rsidRDefault="00666640" w:rsidP="00AC42BE">
            <w:pPr>
              <w:spacing w:after="60"/>
              <w:rPr>
                <w:rFonts w:cstheme="minorHAnsi"/>
                <w:bCs/>
                <w:i/>
                <w:iCs/>
              </w:rPr>
            </w:pPr>
            <w:r w:rsidRPr="006A7935">
              <w:rPr>
                <w:rFonts w:cstheme="minorHAnsi"/>
                <w:bCs/>
                <w:i/>
                <w:iCs/>
              </w:rPr>
              <w:t>Name 2</w:t>
            </w:r>
          </w:p>
        </w:tc>
        <w:tc>
          <w:tcPr>
            <w:tcW w:w="737" w:type="pct"/>
            <w:shd w:val="clear" w:color="auto" w:fill="E7E6E6" w:themeFill="background2"/>
          </w:tcPr>
          <w:p w14:paraId="3B8F5EC4" w14:textId="77777777" w:rsidR="00666640" w:rsidRPr="006A7935" w:rsidRDefault="00666640" w:rsidP="00AC42BE">
            <w:pPr>
              <w:spacing w:after="60"/>
              <w:rPr>
                <w:rFonts w:cstheme="minorHAnsi"/>
                <w:b/>
                <w:bCs/>
                <w:lang w:val="en-US"/>
              </w:rPr>
            </w:pPr>
          </w:p>
        </w:tc>
        <w:tc>
          <w:tcPr>
            <w:tcW w:w="1277" w:type="pct"/>
          </w:tcPr>
          <w:p w14:paraId="06335E5F" w14:textId="77777777" w:rsidR="00666640" w:rsidRPr="006A7935" w:rsidRDefault="00666640" w:rsidP="00AC42BE">
            <w:pPr>
              <w:spacing w:after="60"/>
              <w:rPr>
                <w:rFonts w:cstheme="minorHAnsi"/>
                <w:b/>
                <w:bCs/>
                <w:lang w:val="en-US"/>
              </w:rPr>
            </w:pPr>
          </w:p>
        </w:tc>
      </w:tr>
      <w:tr w:rsidR="00666640" w:rsidRPr="006A7935" w14:paraId="32D1F2B9" w14:textId="130B1293" w:rsidTr="000771B4">
        <w:tc>
          <w:tcPr>
            <w:tcW w:w="2986" w:type="pct"/>
          </w:tcPr>
          <w:p w14:paraId="70BD15CD" w14:textId="102F71A7" w:rsidR="00666640" w:rsidRPr="006A7935" w:rsidRDefault="00666640" w:rsidP="00AC42BE">
            <w:pPr>
              <w:spacing w:after="60"/>
              <w:rPr>
                <w:rFonts w:cstheme="minorHAnsi"/>
                <w:bCs/>
                <w:i/>
                <w:iCs/>
              </w:rPr>
            </w:pPr>
            <w:r w:rsidRPr="006A7935">
              <w:rPr>
                <w:rFonts w:cstheme="minorHAnsi"/>
                <w:bCs/>
                <w:i/>
                <w:iCs/>
              </w:rPr>
              <w:t>… (max 5 names)</w:t>
            </w:r>
          </w:p>
        </w:tc>
        <w:tc>
          <w:tcPr>
            <w:tcW w:w="737" w:type="pct"/>
            <w:shd w:val="clear" w:color="auto" w:fill="E7E6E6" w:themeFill="background2"/>
          </w:tcPr>
          <w:p w14:paraId="20FA43A6" w14:textId="77777777" w:rsidR="00666640" w:rsidRPr="006A7935" w:rsidRDefault="00666640" w:rsidP="00AC42BE">
            <w:pPr>
              <w:spacing w:after="60"/>
              <w:rPr>
                <w:rFonts w:cstheme="minorHAnsi"/>
                <w:b/>
                <w:bCs/>
                <w:lang w:val="en-US"/>
              </w:rPr>
            </w:pPr>
          </w:p>
        </w:tc>
        <w:tc>
          <w:tcPr>
            <w:tcW w:w="1277" w:type="pct"/>
          </w:tcPr>
          <w:p w14:paraId="3C01F99E" w14:textId="77777777" w:rsidR="00666640" w:rsidRPr="006A7935" w:rsidRDefault="00666640" w:rsidP="00AC42BE">
            <w:pPr>
              <w:spacing w:after="60"/>
              <w:rPr>
                <w:rFonts w:cstheme="minorHAnsi"/>
                <w:b/>
                <w:bCs/>
                <w:lang w:val="en-US"/>
              </w:rPr>
            </w:pPr>
          </w:p>
        </w:tc>
      </w:tr>
      <w:tr w:rsidR="00666640" w:rsidRPr="006A7935" w14:paraId="3F746E08" w14:textId="2C9CBAD3" w:rsidTr="000771B4">
        <w:tc>
          <w:tcPr>
            <w:tcW w:w="2986" w:type="pct"/>
          </w:tcPr>
          <w:p w14:paraId="50471191" w14:textId="75429A30" w:rsidR="00666640" w:rsidRPr="006A7935" w:rsidRDefault="00666640" w:rsidP="00AC42BE">
            <w:pPr>
              <w:spacing w:after="60"/>
              <w:rPr>
                <w:rFonts w:cstheme="minorHAnsi"/>
                <w:lang w:val="en-US"/>
              </w:rPr>
            </w:pPr>
            <w:r w:rsidRPr="006A7935">
              <w:rPr>
                <w:rFonts w:cstheme="minorHAnsi"/>
                <w:lang w:val="en-US"/>
              </w:rPr>
              <w:t xml:space="preserve">During the last 12 months, have there been trees cut, managed or pruned? </w:t>
            </w:r>
          </w:p>
        </w:tc>
        <w:tc>
          <w:tcPr>
            <w:tcW w:w="737" w:type="pct"/>
            <w:shd w:val="clear" w:color="auto" w:fill="E7E6E6" w:themeFill="background2"/>
          </w:tcPr>
          <w:p w14:paraId="5179BFCA" w14:textId="1C2D4357" w:rsidR="00666640" w:rsidRPr="006A7935" w:rsidRDefault="00DA60B6" w:rsidP="00AC42BE">
            <w:pPr>
              <w:spacing w:after="60"/>
              <w:rPr>
                <w:rFonts w:cstheme="minorHAnsi"/>
                <w:lang w:val="en-US"/>
              </w:rPr>
            </w:pPr>
            <w:r w:rsidRPr="006A7935">
              <w:rPr>
                <w:rFonts w:cstheme="minorHAnsi"/>
                <w:lang w:val="en-US"/>
              </w:rPr>
              <w:t>Yes or no</w:t>
            </w:r>
          </w:p>
        </w:tc>
        <w:tc>
          <w:tcPr>
            <w:tcW w:w="1277" w:type="pct"/>
          </w:tcPr>
          <w:p w14:paraId="042C9536" w14:textId="77777777" w:rsidR="00666640" w:rsidRPr="006A7935" w:rsidRDefault="00666640" w:rsidP="00AC42BE">
            <w:pPr>
              <w:spacing w:after="60"/>
              <w:rPr>
                <w:rFonts w:cstheme="minorHAnsi"/>
                <w:lang w:val="en-US"/>
              </w:rPr>
            </w:pPr>
          </w:p>
        </w:tc>
      </w:tr>
      <w:tr w:rsidR="00666640" w:rsidRPr="006A7935" w14:paraId="38A8EA96" w14:textId="158BA00E" w:rsidTr="000771B4">
        <w:tc>
          <w:tcPr>
            <w:tcW w:w="2986" w:type="pct"/>
          </w:tcPr>
          <w:p w14:paraId="70ADEE83" w14:textId="77777777" w:rsidR="00666640" w:rsidRPr="006A7935" w:rsidRDefault="00666640" w:rsidP="00AC42BE">
            <w:pPr>
              <w:spacing w:after="60"/>
              <w:rPr>
                <w:rFonts w:cstheme="minorHAnsi"/>
                <w:lang w:val="en-US"/>
              </w:rPr>
            </w:pPr>
            <w:r w:rsidRPr="006A7935">
              <w:rPr>
                <w:rFonts w:cstheme="minorHAnsi"/>
                <w:lang w:val="en-US"/>
              </w:rPr>
              <w:t xml:space="preserve">During the last 12 months, have there been trees planted?  </w:t>
            </w:r>
          </w:p>
        </w:tc>
        <w:tc>
          <w:tcPr>
            <w:tcW w:w="737" w:type="pct"/>
            <w:shd w:val="clear" w:color="auto" w:fill="E7E6E6" w:themeFill="background2"/>
          </w:tcPr>
          <w:p w14:paraId="5BA40DFA" w14:textId="726A1AE6" w:rsidR="00666640" w:rsidRPr="006A7935" w:rsidRDefault="00DA60B6" w:rsidP="00AC42BE">
            <w:pPr>
              <w:spacing w:after="60"/>
              <w:rPr>
                <w:rFonts w:cstheme="minorHAnsi"/>
                <w:lang w:val="en-US"/>
              </w:rPr>
            </w:pPr>
            <w:r w:rsidRPr="006A7935">
              <w:rPr>
                <w:rFonts w:cstheme="minorHAnsi"/>
                <w:lang w:val="en-US"/>
              </w:rPr>
              <w:t>Yes or no</w:t>
            </w:r>
          </w:p>
        </w:tc>
        <w:tc>
          <w:tcPr>
            <w:tcW w:w="1277" w:type="pct"/>
          </w:tcPr>
          <w:p w14:paraId="6343AC14" w14:textId="77777777" w:rsidR="00666640" w:rsidRPr="006A7935" w:rsidRDefault="00666640" w:rsidP="00AC42BE">
            <w:pPr>
              <w:spacing w:after="60"/>
              <w:rPr>
                <w:rFonts w:cstheme="minorHAnsi"/>
                <w:lang w:val="en-US"/>
              </w:rPr>
            </w:pPr>
          </w:p>
        </w:tc>
      </w:tr>
      <w:tr w:rsidR="000771B4" w:rsidRPr="006A7935" w14:paraId="4FA558D1" w14:textId="77777777" w:rsidTr="000771B4">
        <w:tc>
          <w:tcPr>
            <w:tcW w:w="2986" w:type="pct"/>
          </w:tcPr>
          <w:p w14:paraId="515A027C" w14:textId="518922E3" w:rsidR="000771B4" w:rsidRPr="006A7935" w:rsidRDefault="000771B4" w:rsidP="000771B4">
            <w:pPr>
              <w:spacing w:after="60"/>
              <w:rPr>
                <w:rFonts w:cstheme="minorHAnsi"/>
                <w:lang w:val="en-US"/>
              </w:rPr>
            </w:pPr>
            <w:r w:rsidRPr="006A7935">
              <w:rPr>
                <w:rFonts w:cstheme="minorHAnsi"/>
                <w:bCs/>
                <w:lang w:val="en-US"/>
              </w:rPr>
              <w:t>Has the number of trees (in your homestead /farm or in the nearby landscape - communal land) changed in the last 5 years?</w:t>
            </w:r>
          </w:p>
        </w:tc>
        <w:tc>
          <w:tcPr>
            <w:tcW w:w="737" w:type="pct"/>
            <w:shd w:val="clear" w:color="auto" w:fill="E7E6E6" w:themeFill="background2"/>
          </w:tcPr>
          <w:p w14:paraId="150C3F33" w14:textId="77777777" w:rsidR="000771B4" w:rsidRPr="006A7935" w:rsidRDefault="000771B4" w:rsidP="000771B4">
            <w:pPr>
              <w:spacing w:after="60"/>
              <w:rPr>
                <w:rFonts w:cstheme="minorHAnsi"/>
              </w:rPr>
            </w:pPr>
            <w:r w:rsidRPr="006A7935">
              <w:rPr>
                <w:rFonts w:cstheme="minorHAnsi"/>
              </w:rPr>
              <w:t xml:space="preserve">Increased </w:t>
            </w:r>
          </w:p>
          <w:p w14:paraId="11E14E1D" w14:textId="77777777" w:rsidR="000771B4" w:rsidRPr="006A7935" w:rsidRDefault="000771B4" w:rsidP="000771B4">
            <w:pPr>
              <w:spacing w:after="60"/>
              <w:rPr>
                <w:rFonts w:cstheme="minorHAnsi"/>
              </w:rPr>
            </w:pPr>
            <w:r w:rsidRPr="006A7935">
              <w:rPr>
                <w:rFonts w:cstheme="minorHAnsi"/>
              </w:rPr>
              <w:t xml:space="preserve">No change </w:t>
            </w:r>
          </w:p>
          <w:p w14:paraId="051E38D9" w14:textId="0B7E6610" w:rsidR="000771B4" w:rsidRPr="006A7935" w:rsidRDefault="000771B4" w:rsidP="000771B4">
            <w:pPr>
              <w:spacing w:after="60"/>
              <w:rPr>
                <w:rFonts w:cstheme="minorHAnsi"/>
                <w:lang w:val="en-US"/>
              </w:rPr>
            </w:pPr>
            <w:r w:rsidRPr="006A7935">
              <w:rPr>
                <w:rFonts w:cstheme="minorHAnsi"/>
              </w:rPr>
              <w:t>Decreased</w:t>
            </w:r>
          </w:p>
        </w:tc>
        <w:tc>
          <w:tcPr>
            <w:tcW w:w="1277" w:type="pct"/>
          </w:tcPr>
          <w:p w14:paraId="7377A296" w14:textId="0B1E17C8" w:rsidR="000771B4" w:rsidRPr="006A7935" w:rsidRDefault="000771B4" w:rsidP="000771B4">
            <w:pPr>
              <w:spacing w:after="60"/>
              <w:rPr>
                <w:rFonts w:cstheme="minorHAnsi"/>
                <w:lang w:val="en-US"/>
              </w:rPr>
            </w:pPr>
            <w:r w:rsidRPr="006A7935">
              <w:rPr>
                <w:rFonts w:cstheme="minorHAnsi"/>
              </w:rPr>
              <w:t>Tick one option</w:t>
            </w:r>
          </w:p>
        </w:tc>
      </w:tr>
    </w:tbl>
    <w:p w14:paraId="433C4001" w14:textId="31732137" w:rsidR="00F33BC7" w:rsidRPr="006A7935" w:rsidRDefault="00A103A3" w:rsidP="00AC42BE">
      <w:pPr>
        <w:spacing w:before="120" w:after="60"/>
        <w:rPr>
          <w:rFonts w:cstheme="minorHAnsi"/>
          <w:bCs/>
          <w:i/>
          <w:iCs/>
          <w:lang w:val="en-US"/>
        </w:rPr>
      </w:pPr>
      <w:r w:rsidRPr="006A7935">
        <w:rPr>
          <w:rFonts w:cstheme="minorHAnsi"/>
          <w:b/>
          <w:i/>
          <w:iCs/>
          <w:lang w:val="en-US"/>
        </w:rPr>
        <w:t xml:space="preserve">Categories </w:t>
      </w:r>
      <w:r w:rsidR="005F4AA6" w:rsidRPr="006A7935">
        <w:rPr>
          <w:rFonts w:cstheme="minorHAnsi"/>
          <w:b/>
          <w:i/>
          <w:iCs/>
          <w:lang w:val="en-US"/>
        </w:rPr>
        <w:t xml:space="preserve">for </w:t>
      </w:r>
      <w:r w:rsidR="006C6E45" w:rsidRPr="006A7935">
        <w:rPr>
          <w:rFonts w:cstheme="minorHAnsi"/>
          <w:b/>
          <w:i/>
          <w:iCs/>
          <w:lang w:val="en-US"/>
        </w:rPr>
        <w:t>use</w:t>
      </w:r>
      <w:r w:rsidRPr="006A7935">
        <w:rPr>
          <w:rFonts w:cstheme="minorHAnsi"/>
          <w:bCs/>
          <w:i/>
          <w:iCs/>
          <w:lang w:val="en-US"/>
        </w:rPr>
        <w:t>:</w:t>
      </w:r>
      <w:r w:rsidR="00975626" w:rsidRPr="006A7935">
        <w:rPr>
          <w:rFonts w:cstheme="minorHAnsi"/>
          <w:bCs/>
          <w:i/>
          <w:iCs/>
          <w:lang w:val="en-US"/>
        </w:rPr>
        <w:t xml:space="preserve"> 1=timber, 2=fruits, 3=fodder, 4=firewood</w:t>
      </w:r>
      <w:r w:rsidR="006C6E45" w:rsidRPr="006A7935">
        <w:rPr>
          <w:rFonts w:cstheme="minorHAnsi"/>
          <w:bCs/>
          <w:i/>
          <w:iCs/>
          <w:lang w:val="en-US"/>
        </w:rPr>
        <w:t>,</w:t>
      </w:r>
      <w:r w:rsidR="00393462" w:rsidRPr="006A7935">
        <w:rPr>
          <w:rFonts w:cstheme="minorHAnsi"/>
          <w:bCs/>
          <w:i/>
          <w:iCs/>
          <w:lang w:val="en-US"/>
        </w:rPr>
        <w:t xml:space="preserve"> 5=</w:t>
      </w:r>
      <w:r w:rsidR="00975626" w:rsidRPr="006A7935">
        <w:rPr>
          <w:rFonts w:cstheme="minorHAnsi"/>
          <w:bCs/>
          <w:i/>
          <w:iCs/>
          <w:lang w:val="en-US"/>
        </w:rPr>
        <w:t xml:space="preserve">charcoal, </w:t>
      </w:r>
      <w:r w:rsidR="00393462" w:rsidRPr="006A7935">
        <w:rPr>
          <w:rFonts w:cstheme="minorHAnsi"/>
          <w:bCs/>
          <w:i/>
          <w:iCs/>
          <w:lang w:val="en-US"/>
        </w:rPr>
        <w:t>6</w:t>
      </w:r>
      <w:r w:rsidR="00975626" w:rsidRPr="006A7935">
        <w:rPr>
          <w:rFonts w:cstheme="minorHAnsi"/>
          <w:bCs/>
          <w:i/>
          <w:iCs/>
          <w:lang w:val="en-US"/>
        </w:rPr>
        <w:t xml:space="preserve">=medicinal, </w:t>
      </w:r>
      <w:r w:rsidR="00393462" w:rsidRPr="006A7935">
        <w:rPr>
          <w:rFonts w:cstheme="minorHAnsi"/>
          <w:bCs/>
          <w:i/>
          <w:iCs/>
          <w:lang w:val="en-US"/>
        </w:rPr>
        <w:t>7</w:t>
      </w:r>
      <w:r w:rsidR="00975626" w:rsidRPr="006A7935">
        <w:rPr>
          <w:rFonts w:cstheme="minorHAnsi"/>
          <w:bCs/>
          <w:i/>
          <w:iCs/>
          <w:lang w:val="en-US"/>
        </w:rPr>
        <w:t>= other, specify</w:t>
      </w:r>
    </w:p>
    <w:p w14:paraId="16DC9B83" w14:textId="55D25DC4" w:rsidR="00E30F34" w:rsidRPr="006A7935" w:rsidRDefault="00A103A3" w:rsidP="00AC42BE">
      <w:pPr>
        <w:spacing w:after="60"/>
        <w:rPr>
          <w:rFonts w:cstheme="minorHAnsi"/>
          <w:bCs/>
          <w:lang w:val="en-US"/>
        </w:rPr>
      </w:pPr>
      <w:r w:rsidRPr="006A7935">
        <w:rPr>
          <w:rFonts w:cstheme="minorHAnsi"/>
          <w:bCs/>
          <w:lang w:val="en-US"/>
        </w:rPr>
        <w:t xml:space="preserve"> </w:t>
      </w:r>
    </w:p>
    <w:tbl>
      <w:tblPr>
        <w:tblStyle w:val="TableGrid"/>
        <w:tblW w:w="5000" w:type="pct"/>
        <w:tblLook w:val="04A0" w:firstRow="1" w:lastRow="0" w:firstColumn="1" w:lastColumn="0" w:noHBand="0" w:noVBand="1"/>
      </w:tblPr>
      <w:tblGrid>
        <w:gridCol w:w="5026"/>
        <w:gridCol w:w="2297"/>
        <w:gridCol w:w="2297"/>
      </w:tblGrid>
      <w:tr w:rsidR="00666640" w:rsidRPr="006A7935" w14:paraId="5D14BBCC" w14:textId="77777777" w:rsidTr="00635143">
        <w:trPr>
          <w:trHeight w:val="507"/>
        </w:trPr>
        <w:tc>
          <w:tcPr>
            <w:tcW w:w="2612" w:type="pct"/>
          </w:tcPr>
          <w:p w14:paraId="2C5D4905" w14:textId="77777777" w:rsidR="00666640" w:rsidRPr="006A7935" w:rsidRDefault="00666640" w:rsidP="00AC42BE">
            <w:pPr>
              <w:spacing w:after="60"/>
              <w:rPr>
                <w:rFonts w:cstheme="minorHAnsi"/>
                <w:bCs/>
                <w:lang w:val="en-US"/>
              </w:rPr>
            </w:pPr>
          </w:p>
        </w:tc>
        <w:tc>
          <w:tcPr>
            <w:tcW w:w="1194" w:type="pct"/>
          </w:tcPr>
          <w:p w14:paraId="11C70808" w14:textId="77777777" w:rsidR="00666640" w:rsidRPr="006A7935" w:rsidRDefault="00666640" w:rsidP="00AC42BE">
            <w:pPr>
              <w:spacing w:after="60"/>
              <w:rPr>
                <w:rFonts w:cstheme="minorHAnsi"/>
              </w:rPr>
            </w:pPr>
          </w:p>
        </w:tc>
        <w:tc>
          <w:tcPr>
            <w:tcW w:w="1194" w:type="pct"/>
            <w:shd w:val="clear" w:color="auto" w:fill="E7E6E6" w:themeFill="background2"/>
          </w:tcPr>
          <w:p w14:paraId="1B8BCBC3" w14:textId="27480269" w:rsidR="00666640" w:rsidRPr="006A7935" w:rsidRDefault="00666640" w:rsidP="00AC42BE">
            <w:pPr>
              <w:spacing w:after="60"/>
              <w:rPr>
                <w:rFonts w:cstheme="minorHAnsi"/>
                <w:b/>
              </w:rPr>
            </w:pPr>
            <w:r w:rsidRPr="006A7935">
              <w:rPr>
                <w:rFonts w:cstheme="minorHAnsi"/>
                <w:b/>
              </w:rPr>
              <w:t>Explanation</w:t>
            </w:r>
          </w:p>
        </w:tc>
      </w:tr>
      <w:tr w:rsidR="00666640" w:rsidRPr="006A7935" w14:paraId="5C5C573F" w14:textId="205E4F57" w:rsidTr="00635143">
        <w:trPr>
          <w:trHeight w:val="507"/>
        </w:trPr>
        <w:tc>
          <w:tcPr>
            <w:tcW w:w="2612" w:type="pct"/>
          </w:tcPr>
          <w:p w14:paraId="013B2902" w14:textId="77777777" w:rsidR="00666640" w:rsidRPr="006A7935" w:rsidRDefault="00666640" w:rsidP="00AC42BE">
            <w:pPr>
              <w:spacing w:after="60"/>
              <w:rPr>
                <w:rFonts w:cstheme="minorHAnsi"/>
                <w:bCs/>
                <w:lang w:val="en-US"/>
              </w:rPr>
            </w:pPr>
            <w:r w:rsidRPr="006A7935">
              <w:rPr>
                <w:rFonts w:cstheme="minorHAnsi"/>
                <w:bCs/>
                <w:lang w:val="en-US"/>
              </w:rPr>
              <w:t>Has your area of crops changed in the last 5 years?</w:t>
            </w:r>
          </w:p>
        </w:tc>
        <w:tc>
          <w:tcPr>
            <w:tcW w:w="1194" w:type="pct"/>
          </w:tcPr>
          <w:p w14:paraId="55A0D577" w14:textId="77777777" w:rsidR="00666640" w:rsidRPr="006A7935" w:rsidRDefault="00666640" w:rsidP="00AC42BE">
            <w:pPr>
              <w:spacing w:after="60"/>
              <w:rPr>
                <w:rFonts w:cstheme="minorHAnsi"/>
              </w:rPr>
            </w:pPr>
            <w:r w:rsidRPr="006A7935">
              <w:rPr>
                <w:rFonts w:cstheme="minorHAnsi"/>
              </w:rPr>
              <w:t xml:space="preserve">Increased </w:t>
            </w:r>
          </w:p>
          <w:p w14:paraId="162A28BA" w14:textId="77777777" w:rsidR="00666640" w:rsidRPr="006A7935" w:rsidRDefault="00666640" w:rsidP="00AC42BE">
            <w:pPr>
              <w:spacing w:after="60"/>
              <w:rPr>
                <w:rFonts w:cstheme="minorHAnsi"/>
              </w:rPr>
            </w:pPr>
            <w:r w:rsidRPr="006A7935">
              <w:rPr>
                <w:rFonts w:cstheme="minorHAnsi"/>
              </w:rPr>
              <w:t xml:space="preserve">No change </w:t>
            </w:r>
          </w:p>
          <w:p w14:paraId="6A691520" w14:textId="77777777" w:rsidR="00666640" w:rsidRPr="006A7935" w:rsidRDefault="00666640" w:rsidP="00AC42BE">
            <w:pPr>
              <w:spacing w:after="60"/>
              <w:rPr>
                <w:rFonts w:cstheme="minorHAnsi"/>
              </w:rPr>
            </w:pPr>
            <w:r w:rsidRPr="006A7935">
              <w:rPr>
                <w:rFonts w:cstheme="minorHAnsi"/>
              </w:rPr>
              <w:t>Decreased</w:t>
            </w:r>
          </w:p>
        </w:tc>
        <w:tc>
          <w:tcPr>
            <w:tcW w:w="1194" w:type="pct"/>
            <w:shd w:val="clear" w:color="auto" w:fill="E7E6E6" w:themeFill="background2"/>
          </w:tcPr>
          <w:p w14:paraId="5D167D7E" w14:textId="61AC340A" w:rsidR="00666640" w:rsidRPr="006A7935" w:rsidRDefault="00666640" w:rsidP="00AC42BE">
            <w:pPr>
              <w:spacing w:after="60"/>
              <w:rPr>
                <w:rFonts w:cstheme="minorHAnsi"/>
              </w:rPr>
            </w:pPr>
            <w:r w:rsidRPr="006A7935">
              <w:rPr>
                <w:rFonts w:cstheme="minorHAnsi"/>
              </w:rPr>
              <w:t>Tick one option</w:t>
            </w:r>
          </w:p>
        </w:tc>
      </w:tr>
      <w:tr w:rsidR="00666640" w:rsidRPr="006A7935" w14:paraId="70FFF904" w14:textId="42D93027" w:rsidTr="00635143">
        <w:trPr>
          <w:trHeight w:val="507"/>
        </w:trPr>
        <w:tc>
          <w:tcPr>
            <w:tcW w:w="2612" w:type="pct"/>
          </w:tcPr>
          <w:p w14:paraId="2AB08A81" w14:textId="05B24318" w:rsidR="00666640" w:rsidRPr="006A7935" w:rsidRDefault="00666640" w:rsidP="00AC42BE">
            <w:pPr>
              <w:spacing w:after="60"/>
              <w:rPr>
                <w:rFonts w:cstheme="minorHAnsi"/>
                <w:bCs/>
                <w:lang w:val="en-US"/>
              </w:rPr>
            </w:pPr>
            <w:r w:rsidRPr="006A7935">
              <w:rPr>
                <w:rFonts w:cstheme="minorHAnsi"/>
                <w:bCs/>
                <w:lang w:val="en-US"/>
              </w:rPr>
              <w:t>Do you use any inputs for your crops in order to get better yields (multiple anwers possible)?</w:t>
            </w:r>
          </w:p>
        </w:tc>
        <w:tc>
          <w:tcPr>
            <w:tcW w:w="1194" w:type="pct"/>
          </w:tcPr>
          <w:p w14:paraId="51BE35A7"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Buy seeds</w:t>
            </w:r>
          </w:p>
          <w:p w14:paraId="091D29C1"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Use own seeds</w:t>
            </w:r>
          </w:p>
          <w:p w14:paraId="3ED77BAC"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Buy chemical fertiliser</w:t>
            </w:r>
          </w:p>
          <w:p w14:paraId="6BB055EA"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Buy manure</w:t>
            </w:r>
          </w:p>
          <w:p w14:paraId="66DCE971"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Use own manure</w:t>
            </w:r>
          </w:p>
          <w:p w14:paraId="1641F1CF" w14:textId="3FFFFDA9"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Use crop residues</w:t>
            </w:r>
          </w:p>
          <w:p w14:paraId="7AE652B6" w14:textId="5B9AC968"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Other, specify: _______</w:t>
            </w:r>
          </w:p>
        </w:tc>
        <w:tc>
          <w:tcPr>
            <w:tcW w:w="1194" w:type="pct"/>
            <w:shd w:val="clear" w:color="auto" w:fill="E7E6E6" w:themeFill="background2"/>
          </w:tcPr>
          <w:p w14:paraId="664E5836" w14:textId="13B03839" w:rsidR="00454A3F" w:rsidRPr="006A7935" w:rsidRDefault="00454A3F" w:rsidP="00666640">
            <w:pPr>
              <w:spacing w:after="60"/>
              <w:rPr>
                <w:rFonts w:cstheme="minorHAnsi"/>
                <w:lang w:val="en-US"/>
              </w:rPr>
            </w:pPr>
            <w:r w:rsidRPr="006A7935">
              <w:rPr>
                <w:rFonts w:cstheme="minorHAnsi"/>
                <w:lang w:val="en-US"/>
              </w:rPr>
              <w:t>Choose all that apply.</w:t>
            </w:r>
          </w:p>
          <w:p w14:paraId="211918CB" w14:textId="41B97B19" w:rsidR="00666640" w:rsidRPr="006A7935" w:rsidRDefault="00454A3F" w:rsidP="00666640">
            <w:pPr>
              <w:spacing w:after="60"/>
              <w:rPr>
                <w:rFonts w:cstheme="minorHAnsi"/>
                <w:lang w:val="en-US"/>
              </w:rPr>
            </w:pPr>
            <w:r w:rsidRPr="006A7935">
              <w:rPr>
                <w:rFonts w:cstheme="minorHAnsi"/>
                <w:lang w:val="en-US"/>
              </w:rPr>
              <w:t>F</w:t>
            </w:r>
            <w:r w:rsidR="00666640" w:rsidRPr="006A7935">
              <w:rPr>
                <w:rFonts w:cstheme="minorHAnsi"/>
                <w:lang w:val="en-US"/>
              </w:rPr>
              <w:t xml:space="preserve">or </w:t>
            </w:r>
            <w:r w:rsidRPr="006A7935">
              <w:rPr>
                <w:rFonts w:cstheme="minorHAnsi"/>
                <w:lang w:val="en-US"/>
              </w:rPr>
              <w:t>“</w:t>
            </w:r>
            <w:r w:rsidR="00666640" w:rsidRPr="006A7935">
              <w:rPr>
                <w:rFonts w:cstheme="minorHAnsi"/>
                <w:lang w:val="en-US"/>
              </w:rPr>
              <w:t>other</w:t>
            </w:r>
            <w:r w:rsidRPr="006A7935">
              <w:rPr>
                <w:rFonts w:cstheme="minorHAnsi"/>
                <w:lang w:val="en-US"/>
              </w:rPr>
              <w:t>”</w:t>
            </w:r>
            <w:r w:rsidR="00666640" w:rsidRPr="006A7935">
              <w:rPr>
                <w:rFonts w:cstheme="minorHAnsi"/>
                <w:lang w:val="en-US"/>
              </w:rPr>
              <w:t>, specify</w:t>
            </w:r>
          </w:p>
        </w:tc>
      </w:tr>
    </w:tbl>
    <w:p w14:paraId="0E3B2064" w14:textId="77777777" w:rsidR="00DA1426" w:rsidRPr="006A7935" w:rsidRDefault="00DA1426"/>
    <w:tbl>
      <w:tblPr>
        <w:tblStyle w:val="TableGrid"/>
        <w:tblpPr w:leftFromText="180" w:rightFromText="180" w:vertAnchor="text" w:tblpY="1"/>
        <w:tblOverlap w:val="never"/>
        <w:tblW w:w="5000" w:type="pct"/>
        <w:tblLook w:val="04A0" w:firstRow="1" w:lastRow="0" w:firstColumn="1" w:lastColumn="0" w:noHBand="0" w:noVBand="1"/>
      </w:tblPr>
      <w:tblGrid>
        <w:gridCol w:w="2050"/>
        <w:gridCol w:w="655"/>
        <w:gridCol w:w="866"/>
        <w:gridCol w:w="984"/>
        <w:gridCol w:w="1169"/>
        <w:gridCol w:w="776"/>
        <w:gridCol w:w="805"/>
        <w:gridCol w:w="2315"/>
      </w:tblGrid>
      <w:tr w:rsidR="00666640" w:rsidRPr="006A7935" w14:paraId="6DBBF780" w14:textId="0055CE49" w:rsidTr="008F18FD">
        <w:tc>
          <w:tcPr>
            <w:tcW w:w="1097" w:type="pct"/>
          </w:tcPr>
          <w:p w14:paraId="7EA9E137" w14:textId="44B91FFF" w:rsidR="00666640" w:rsidRPr="006A7935" w:rsidRDefault="00666640" w:rsidP="00AC42BE">
            <w:pPr>
              <w:spacing w:after="60"/>
              <w:rPr>
                <w:rFonts w:cstheme="minorHAnsi"/>
                <w:b/>
                <w:lang w:val="en-US"/>
              </w:rPr>
            </w:pPr>
            <w:r w:rsidRPr="006A7935">
              <w:rPr>
                <w:rFonts w:cstheme="minorHAnsi"/>
                <w:b/>
                <w:lang w:val="en-US"/>
              </w:rPr>
              <w:t>How often do you sell hay or fodder</w:t>
            </w:r>
            <w:r w:rsidR="004872F2" w:rsidRPr="006A7935">
              <w:rPr>
                <w:rFonts w:cstheme="minorHAnsi"/>
                <w:b/>
                <w:lang w:val="en-US"/>
              </w:rPr>
              <w:t xml:space="preserve"> in the last 12 months</w:t>
            </w:r>
            <w:r w:rsidRPr="006A7935">
              <w:rPr>
                <w:rFonts w:cstheme="minorHAnsi"/>
                <w:b/>
                <w:lang w:val="en-US"/>
              </w:rPr>
              <w:t>?</w:t>
            </w:r>
          </w:p>
        </w:tc>
        <w:tc>
          <w:tcPr>
            <w:tcW w:w="2668" w:type="pct"/>
            <w:gridSpan w:val="6"/>
          </w:tcPr>
          <w:p w14:paraId="571C24C8" w14:textId="4BC2A880" w:rsidR="00666640" w:rsidRPr="006A7935" w:rsidRDefault="00666640" w:rsidP="00666640">
            <w:pPr>
              <w:spacing w:after="60"/>
              <w:jc w:val="right"/>
              <w:rPr>
                <w:rFonts w:cstheme="minorHAnsi"/>
                <w:b/>
                <w:strike/>
                <w:lang w:val="en-US"/>
              </w:rPr>
            </w:pPr>
          </w:p>
        </w:tc>
        <w:tc>
          <w:tcPr>
            <w:tcW w:w="1235" w:type="pct"/>
            <w:shd w:val="clear" w:color="auto" w:fill="E7E6E6" w:themeFill="background2"/>
          </w:tcPr>
          <w:p w14:paraId="76D77665" w14:textId="5E45BA19" w:rsidR="00666640" w:rsidRPr="006A7935" w:rsidRDefault="00666640" w:rsidP="00666640">
            <w:pPr>
              <w:spacing w:after="60"/>
              <w:rPr>
                <w:rFonts w:cstheme="minorHAnsi"/>
                <w:b/>
                <w:lang w:val="en-US"/>
              </w:rPr>
            </w:pPr>
            <w:r w:rsidRPr="006A7935">
              <w:rPr>
                <w:rFonts w:cstheme="minorHAnsi"/>
                <w:b/>
                <w:lang w:val="en-US"/>
              </w:rPr>
              <w:t>Explanation</w:t>
            </w:r>
          </w:p>
        </w:tc>
      </w:tr>
      <w:tr w:rsidR="00047640" w:rsidRPr="006A7935" w14:paraId="4447DF46" w14:textId="42E60385" w:rsidTr="008F18FD">
        <w:trPr>
          <w:trHeight w:val="220"/>
        </w:trPr>
        <w:tc>
          <w:tcPr>
            <w:tcW w:w="1097" w:type="pct"/>
          </w:tcPr>
          <w:p w14:paraId="5F12EA73" w14:textId="7ADC06B1" w:rsidR="00047640" w:rsidRPr="006A7935" w:rsidRDefault="00047640" w:rsidP="00AC42BE">
            <w:pPr>
              <w:spacing w:after="60"/>
              <w:rPr>
                <w:rFonts w:cstheme="minorHAnsi"/>
                <w:lang w:val="en-US"/>
              </w:rPr>
            </w:pPr>
          </w:p>
        </w:tc>
        <w:tc>
          <w:tcPr>
            <w:tcW w:w="326" w:type="pct"/>
          </w:tcPr>
          <w:p w14:paraId="73B92ED7" w14:textId="77777777" w:rsidR="00047640" w:rsidRPr="006A7935" w:rsidRDefault="00047640" w:rsidP="00AC42BE">
            <w:pPr>
              <w:spacing w:after="60"/>
              <w:jc w:val="center"/>
              <w:rPr>
                <w:rFonts w:cstheme="minorHAnsi"/>
                <w:b/>
                <w:lang w:val="en-US"/>
              </w:rPr>
            </w:pPr>
            <w:r w:rsidRPr="006A7935">
              <w:rPr>
                <w:rFonts w:cstheme="minorHAnsi"/>
                <w:b/>
                <w:lang w:val="en-US"/>
              </w:rPr>
              <w:t>daily</w:t>
            </w:r>
          </w:p>
        </w:tc>
        <w:tc>
          <w:tcPr>
            <w:tcW w:w="432" w:type="pct"/>
          </w:tcPr>
          <w:p w14:paraId="2246F1FB" w14:textId="77777777" w:rsidR="00047640" w:rsidRPr="006A7935" w:rsidRDefault="00047640" w:rsidP="00AC42BE">
            <w:pPr>
              <w:spacing w:after="60"/>
              <w:jc w:val="center"/>
              <w:rPr>
                <w:rFonts w:cstheme="minorHAnsi"/>
                <w:b/>
                <w:lang w:val="en-US"/>
              </w:rPr>
            </w:pPr>
            <w:r w:rsidRPr="006A7935">
              <w:rPr>
                <w:rFonts w:cstheme="minorHAnsi"/>
                <w:b/>
                <w:lang w:val="en-US"/>
              </w:rPr>
              <w:t>weekly</w:t>
            </w:r>
          </w:p>
        </w:tc>
        <w:tc>
          <w:tcPr>
            <w:tcW w:w="490" w:type="pct"/>
          </w:tcPr>
          <w:p w14:paraId="16BDF809" w14:textId="77777777" w:rsidR="00047640" w:rsidRPr="006A7935" w:rsidRDefault="00047640" w:rsidP="00AC42BE">
            <w:pPr>
              <w:spacing w:after="60"/>
              <w:jc w:val="center"/>
              <w:rPr>
                <w:rFonts w:cstheme="minorHAnsi"/>
                <w:b/>
                <w:lang w:val="en-US"/>
              </w:rPr>
            </w:pPr>
            <w:r w:rsidRPr="006A7935">
              <w:rPr>
                <w:rFonts w:cstheme="minorHAnsi"/>
                <w:b/>
                <w:lang w:val="en-US"/>
              </w:rPr>
              <w:t>monthly</w:t>
            </w:r>
          </w:p>
        </w:tc>
        <w:tc>
          <w:tcPr>
            <w:tcW w:w="583" w:type="pct"/>
          </w:tcPr>
          <w:p w14:paraId="10E1408C" w14:textId="77777777" w:rsidR="00047640" w:rsidRPr="006A7935" w:rsidRDefault="00047640" w:rsidP="00AC42BE">
            <w:pPr>
              <w:spacing w:after="60"/>
              <w:jc w:val="center"/>
              <w:rPr>
                <w:rFonts w:cstheme="minorHAnsi"/>
                <w:b/>
                <w:lang w:val="en-US"/>
              </w:rPr>
            </w:pPr>
            <w:r w:rsidRPr="006A7935">
              <w:rPr>
                <w:rFonts w:cstheme="minorHAnsi"/>
                <w:b/>
                <w:lang w:val="en-US"/>
              </w:rPr>
              <w:t>seasonally</w:t>
            </w:r>
          </w:p>
        </w:tc>
        <w:tc>
          <w:tcPr>
            <w:tcW w:w="387" w:type="pct"/>
          </w:tcPr>
          <w:p w14:paraId="3BF08FAD" w14:textId="77777777" w:rsidR="00047640" w:rsidRPr="006A7935" w:rsidRDefault="00047640" w:rsidP="00AC42BE">
            <w:pPr>
              <w:spacing w:after="60"/>
              <w:jc w:val="center"/>
              <w:rPr>
                <w:rFonts w:cstheme="minorHAnsi"/>
                <w:b/>
                <w:lang w:val="en-US"/>
              </w:rPr>
            </w:pPr>
            <w:r w:rsidRPr="006A7935">
              <w:rPr>
                <w:rFonts w:cstheme="minorHAnsi"/>
                <w:b/>
                <w:lang w:val="en-US"/>
              </w:rPr>
              <w:t>yearly</w:t>
            </w:r>
          </w:p>
        </w:tc>
        <w:tc>
          <w:tcPr>
            <w:tcW w:w="450" w:type="pct"/>
          </w:tcPr>
          <w:p w14:paraId="2C75F515" w14:textId="2E9E8C78" w:rsidR="00047640" w:rsidRPr="006A7935" w:rsidRDefault="00047640" w:rsidP="00AC42BE">
            <w:pPr>
              <w:spacing w:after="60"/>
              <w:jc w:val="center"/>
              <w:rPr>
                <w:rFonts w:cstheme="minorHAnsi"/>
                <w:b/>
                <w:lang w:val="en-US"/>
              </w:rPr>
            </w:pPr>
            <w:r w:rsidRPr="006A7935">
              <w:rPr>
                <w:rFonts w:cstheme="minorHAnsi"/>
                <w:b/>
                <w:lang w:val="en-US"/>
              </w:rPr>
              <w:t>never</w:t>
            </w:r>
          </w:p>
        </w:tc>
        <w:tc>
          <w:tcPr>
            <w:tcW w:w="1235" w:type="pct"/>
            <w:shd w:val="clear" w:color="auto" w:fill="E7E6E6" w:themeFill="background2"/>
          </w:tcPr>
          <w:p w14:paraId="0D21CCBA" w14:textId="77777777" w:rsidR="00047640" w:rsidRPr="006A7935" w:rsidRDefault="00047640" w:rsidP="00AC42BE">
            <w:pPr>
              <w:spacing w:after="60"/>
              <w:jc w:val="center"/>
              <w:rPr>
                <w:rFonts w:cstheme="minorHAnsi"/>
                <w:b/>
                <w:lang w:val="en-US"/>
              </w:rPr>
            </w:pPr>
          </w:p>
        </w:tc>
      </w:tr>
      <w:tr w:rsidR="00047640" w:rsidRPr="006A7935" w14:paraId="3F295298" w14:textId="64B7B304" w:rsidTr="008F18FD">
        <w:trPr>
          <w:trHeight w:val="220"/>
        </w:trPr>
        <w:tc>
          <w:tcPr>
            <w:tcW w:w="1097" w:type="pct"/>
          </w:tcPr>
          <w:p w14:paraId="144D668F" w14:textId="4A1C6A26" w:rsidR="00047640" w:rsidRPr="006A7935" w:rsidRDefault="00047640" w:rsidP="00AC42BE">
            <w:pPr>
              <w:spacing w:after="60"/>
              <w:rPr>
                <w:rFonts w:cstheme="minorHAnsi"/>
                <w:lang w:val="en-US"/>
              </w:rPr>
            </w:pPr>
            <w:r w:rsidRPr="006A7935">
              <w:rPr>
                <w:rFonts w:cstheme="minorHAnsi"/>
                <w:lang w:val="en-US"/>
              </w:rPr>
              <w:t>Hay/fodder</w:t>
            </w:r>
          </w:p>
        </w:tc>
        <w:tc>
          <w:tcPr>
            <w:tcW w:w="326" w:type="pct"/>
          </w:tcPr>
          <w:p w14:paraId="78644587" w14:textId="77777777" w:rsidR="00047640" w:rsidRPr="006A7935" w:rsidRDefault="00047640" w:rsidP="00AC42BE">
            <w:pPr>
              <w:spacing w:after="60"/>
              <w:rPr>
                <w:rFonts w:cstheme="minorHAnsi"/>
                <w:lang w:val="en-US"/>
              </w:rPr>
            </w:pPr>
          </w:p>
        </w:tc>
        <w:tc>
          <w:tcPr>
            <w:tcW w:w="432" w:type="pct"/>
          </w:tcPr>
          <w:p w14:paraId="39CC341E" w14:textId="77777777" w:rsidR="00047640" w:rsidRPr="006A7935" w:rsidRDefault="00047640" w:rsidP="00AC42BE">
            <w:pPr>
              <w:spacing w:after="60"/>
              <w:rPr>
                <w:rFonts w:cstheme="minorHAnsi"/>
                <w:lang w:val="en-US"/>
              </w:rPr>
            </w:pPr>
          </w:p>
        </w:tc>
        <w:tc>
          <w:tcPr>
            <w:tcW w:w="490" w:type="pct"/>
          </w:tcPr>
          <w:p w14:paraId="69F84846" w14:textId="77777777" w:rsidR="00047640" w:rsidRPr="006A7935" w:rsidRDefault="00047640" w:rsidP="00AC42BE">
            <w:pPr>
              <w:spacing w:after="60"/>
              <w:rPr>
                <w:rFonts w:cstheme="minorHAnsi"/>
                <w:lang w:val="en-US"/>
              </w:rPr>
            </w:pPr>
          </w:p>
        </w:tc>
        <w:tc>
          <w:tcPr>
            <w:tcW w:w="583" w:type="pct"/>
          </w:tcPr>
          <w:p w14:paraId="74F99C6A" w14:textId="77777777" w:rsidR="00047640" w:rsidRPr="006A7935" w:rsidRDefault="00047640" w:rsidP="00AC42BE">
            <w:pPr>
              <w:spacing w:after="60"/>
              <w:rPr>
                <w:rFonts w:cstheme="minorHAnsi"/>
                <w:lang w:val="en-US"/>
              </w:rPr>
            </w:pPr>
          </w:p>
        </w:tc>
        <w:tc>
          <w:tcPr>
            <w:tcW w:w="387" w:type="pct"/>
          </w:tcPr>
          <w:p w14:paraId="39607944" w14:textId="77777777" w:rsidR="00047640" w:rsidRPr="006A7935" w:rsidRDefault="00047640" w:rsidP="00AC42BE">
            <w:pPr>
              <w:spacing w:after="60"/>
              <w:rPr>
                <w:rFonts w:cstheme="minorHAnsi"/>
                <w:lang w:val="en-US"/>
              </w:rPr>
            </w:pPr>
          </w:p>
        </w:tc>
        <w:tc>
          <w:tcPr>
            <w:tcW w:w="450" w:type="pct"/>
          </w:tcPr>
          <w:p w14:paraId="26F2796F" w14:textId="321060DB" w:rsidR="00047640" w:rsidRPr="006A7935" w:rsidRDefault="00047640" w:rsidP="00AC42BE">
            <w:pPr>
              <w:spacing w:after="60"/>
              <w:rPr>
                <w:rFonts w:cstheme="minorHAnsi"/>
                <w:lang w:val="en-US"/>
              </w:rPr>
            </w:pPr>
          </w:p>
        </w:tc>
        <w:tc>
          <w:tcPr>
            <w:tcW w:w="1235" w:type="pct"/>
            <w:shd w:val="clear" w:color="auto" w:fill="E7E6E6" w:themeFill="background2"/>
          </w:tcPr>
          <w:p w14:paraId="06BDEF1A" w14:textId="77777777" w:rsidR="00047640" w:rsidRPr="006A7935" w:rsidRDefault="00047640" w:rsidP="00AC42BE">
            <w:pPr>
              <w:spacing w:after="60"/>
              <w:rPr>
                <w:rFonts w:cstheme="minorHAnsi"/>
                <w:lang w:val="en-US"/>
              </w:rPr>
            </w:pPr>
            <w:r w:rsidRPr="006A7935">
              <w:rPr>
                <w:rFonts w:cstheme="minorHAnsi"/>
                <w:lang w:val="en-US"/>
              </w:rPr>
              <w:t>Tick only one option.</w:t>
            </w:r>
          </w:p>
          <w:p w14:paraId="55CF03E5" w14:textId="34468B31" w:rsidR="00047640" w:rsidRPr="006A7935" w:rsidRDefault="00047640" w:rsidP="00AC42BE">
            <w:pPr>
              <w:spacing w:after="60"/>
              <w:rPr>
                <w:rFonts w:cstheme="minorHAnsi"/>
                <w:lang w:val="en-US"/>
              </w:rPr>
            </w:pPr>
            <w:r w:rsidRPr="006A7935">
              <w:rPr>
                <w:rFonts w:cstheme="minorHAnsi"/>
                <w:lang w:val="en-US"/>
              </w:rPr>
              <w:t xml:space="preserve">Choose “never” if </w:t>
            </w:r>
            <w:r w:rsidR="004D75AE" w:rsidRPr="006A7935">
              <w:rPr>
                <w:rFonts w:cstheme="minorHAnsi"/>
                <w:lang w:val="en-US"/>
              </w:rPr>
              <w:t xml:space="preserve">no hay/fodder </w:t>
            </w:r>
            <w:r w:rsidR="00964827" w:rsidRPr="006A7935">
              <w:rPr>
                <w:rFonts w:cstheme="minorHAnsi"/>
                <w:lang w:val="en-US"/>
              </w:rPr>
              <w:t xml:space="preserve">is </w:t>
            </w:r>
            <w:r w:rsidR="004D75AE" w:rsidRPr="006A7935">
              <w:rPr>
                <w:rFonts w:cstheme="minorHAnsi"/>
                <w:lang w:val="en-US"/>
              </w:rPr>
              <w:t>owned, or if none was sold</w:t>
            </w:r>
          </w:p>
          <w:p w14:paraId="765B8A2D" w14:textId="46FCFA3D" w:rsidR="004872F2" w:rsidRPr="006A7935" w:rsidRDefault="004872F2" w:rsidP="00AC42BE">
            <w:pPr>
              <w:spacing w:after="60"/>
              <w:rPr>
                <w:rFonts w:cstheme="minorHAnsi"/>
                <w:lang w:val="en-US"/>
              </w:rPr>
            </w:pPr>
            <w:r w:rsidRPr="006A7935">
              <w:rPr>
                <w:rFonts w:cstheme="minorHAnsi"/>
                <w:lang w:val="en-US"/>
              </w:rPr>
              <w:t>Note time frame: 12 months</w:t>
            </w:r>
            <w:r w:rsidR="00DE577E" w:rsidRPr="006A7935">
              <w:rPr>
                <w:rFonts w:cstheme="minorHAnsi"/>
                <w:lang w:val="en-US"/>
              </w:rPr>
              <w:t>.</w:t>
            </w:r>
            <w:r w:rsidRPr="006A7935">
              <w:rPr>
                <w:rFonts w:cstheme="minorHAnsi"/>
                <w:lang w:val="en-US"/>
              </w:rPr>
              <w:t xml:space="preserve"> </w:t>
            </w:r>
          </w:p>
        </w:tc>
      </w:tr>
    </w:tbl>
    <w:p w14:paraId="5AC625ED" w14:textId="77777777" w:rsidR="00003064" w:rsidRPr="006A7935" w:rsidRDefault="00003064" w:rsidP="00AC42BE">
      <w:pPr>
        <w:spacing w:after="60"/>
        <w:rPr>
          <w:sz w:val="24"/>
          <w:szCs w:val="24"/>
        </w:rPr>
      </w:pPr>
    </w:p>
    <w:p w14:paraId="0FB8C9B7" w14:textId="77777777" w:rsidR="003B673E" w:rsidRPr="006A7935" w:rsidRDefault="003B673E" w:rsidP="00AC42BE">
      <w:pPr>
        <w:spacing w:after="60"/>
        <w:rPr>
          <w:b/>
          <w:strike/>
          <w:sz w:val="24"/>
          <w:szCs w:val="24"/>
        </w:rPr>
      </w:pPr>
    </w:p>
    <w:tbl>
      <w:tblPr>
        <w:tblStyle w:val="TableGrid"/>
        <w:tblW w:w="5000" w:type="pct"/>
        <w:tblLook w:val="04A0" w:firstRow="1" w:lastRow="0" w:firstColumn="1" w:lastColumn="0" w:noHBand="0" w:noVBand="1"/>
      </w:tblPr>
      <w:tblGrid>
        <w:gridCol w:w="5018"/>
        <w:gridCol w:w="2301"/>
        <w:gridCol w:w="2301"/>
      </w:tblGrid>
      <w:tr w:rsidR="00666640" w:rsidRPr="006A7935" w14:paraId="307A7193" w14:textId="77777777" w:rsidTr="008F18FD">
        <w:trPr>
          <w:trHeight w:val="589"/>
        </w:trPr>
        <w:tc>
          <w:tcPr>
            <w:tcW w:w="2608" w:type="pct"/>
          </w:tcPr>
          <w:p w14:paraId="6E72C31A" w14:textId="77777777" w:rsidR="00666640" w:rsidRPr="006A7935" w:rsidRDefault="00666640" w:rsidP="00AC42BE">
            <w:pPr>
              <w:spacing w:after="60"/>
              <w:rPr>
                <w:rFonts w:cstheme="minorHAnsi"/>
                <w:szCs w:val="24"/>
              </w:rPr>
            </w:pPr>
          </w:p>
        </w:tc>
        <w:tc>
          <w:tcPr>
            <w:tcW w:w="1196" w:type="pct"/>
          </w:tcPr>
          <w:p w14:paraId="43B3ABDD" w14:textId="77777777" w:rsidR="00666640" w:rsidRPr="006A7935" w:rsidRDefault="00666640" w:rsidP="00AC42BE">
            <w:pPr>
              <w:spacing w:after="60"/>
              <w:rPr>
                <w:rFonts w:cstheme="minorHAnsi"/>
                <w:szCs w:val="24"/>
              </w:rPr>
            </w:pPr>
          </w:p>
        </w:tc>
        <w:tc>
          <w:tcPr>
            <w:tcW w:w="1196" w:type="pct"/>
            <w:shd w:val="clear" w:color="auto" w:fill="E7E6E6" w:themeFill="background2"/>
          </w:tcPr>
          <w:p w14:paraId="5ED51B05" w14:textId="48C51E85" w:rsidR="00666640" w:rsidRPr="006A7935" w:rsidRDefault="00666640" w:rsidP="00AC42BE">
            <w:pPr>
              <w:spacing w:after="60"/>
              <w:rPr>
                <w:rFonts w:cstheme="minorHAnsi"/>
                <w:b/>
                <w:szCs w:val="24"/>
              </w:rPr>
            </w:pPr>
            <w:r w:rsidRPr="006A7935">
              <w:rPr>
                <w:rFonts w:cstheme="minorHAnsi"/>
                <w:b/>
                <w:szCs w:val="24"/>
              </w:rPr>
              <w:t>Explanation</w:t>
            </w:r>
          </w:p>
        </w:tc>
      </w:tr>
      <w:tr w:rsidR="00666640" w:rsidRPr="006A7935" w14:paraId="5DADCA0C" w14:textId="3C15901B" w:rsidTr="008F18FD">
        <w:trPr>
          <w:trHeight w:val="589"/>
        </w:trPr>
        <w:tc>
          <w:tcPr>
            <w:tcW w:w="2608" w:type="pct"/>
          </w:tcPr>
          <w:p w14:paraId="439F14DD" w14:textId="77777777" w:rsidR="00666640" w:rsidRPr="006A7935" w:rsidRDefault="00666640" w:rsidP="00AC42BE">
            <w:pPr>
              <w:spacing w:after="60"/>
              <w:rPr>
                <w:rFonts w:cstheme="minorHAnsi"/>
                <w:szCs w:val="24"/>
              </w:rPr>
            </w:pPr>
            <w:r w:rsidRPr="006A7935">
              <w:rPr>
                <w:rFonts w:cstheme="minorHAnsi"/>
                <w:szCs w:val="24"/>
              </w:rPr>
              <w:t>What is restricting your farm production mostly?</w:t>
            </w:r>
          </w:p>
          <w:p w14:paraId="4EB163AE" w14:textId="436CF0E2" w:rsidR="00666640" w:rsidRPr="006A7935" w:rsidRDefault="00666640" w:rsidP="00AC42BE">
            <w:pPr>
              <w:spacing w:after="60"/>
              <w:rPr>
                <w:rFonts w:cstheme="minorHAnsi"/>
                <w:i/>
                <w:szCs w:val="24"/>
              </w:rPr>
            </w:pPr>
            <w:r w:rsidRPr="006A7935">
              <w:rPr>
                <w:rFonts w:cstheme="minorHAnsi"/>
                <w:i/>
                <w:szCs w:val="24"/>
              </w:rPr>
              <w:t>3 most important</w:t>
            </w:r>
          </w:p>
        </w:tc>
        <w:tc>
          <w:tcPr>
            <w:tcW w:w="1196" w:type="pct"/>
          </w:tcPr>
          <w:p w14:paraId="72D02C44" w14:textId="18CF1203" w:rsidR="00666640" w:rsidRPr="006A7935" w:rsidRDefault="00666640" w:rsidP="00AC42BE">
            <w:pPr>
              <w:spacing w:after="60"/>
              <w:rPr>
                <w:rFonts w:cstheme="minorHAnsi"/>
                <w:szCs w:val="24"/>
              </w:rPr>
            </w:pPr>
            <w:r w:rsidRPr="006A7935">
              <w:rPr>
                <w:rFonts w:cstheme="minorHAnsi"/>
                <w:szCs w:val="24"/>
              </w:rPr>
              <w:t>1= Lack of money to invest</w:t>
            </w:r>
          </w:p>
          <w:p w14:paraId="7600EDEC" w14:textId="203540F8" w:rsidR="00666640" w:rsidRPr="006A7935" w:rsidRDefault="00666640" w:rsidP="00AC42BE">
            <w:pPr>
              <w:spacing w:after="60"/>
              <w:rPr>
                <w:rFonts w:cstheme="minorHAnsi"/>
                <w:szCs w:val="24"/>
              </w:rPr>
            </w:pPr>
            <w:r w:rsidRPr="006A7935">
              <w:rPr>
                <w:rFonts w:cstheme="minorHAnsi"/>
                <w:szCs w:val="24"/>
              </w:rPr>
              <w:t>2= Lack of land</w:t>
            </w:r>
          </w:p>
          <w:p w14:paraId="2D22E377" w14:textId="415EAAB2" w:rsidR="00666640" w:rsidRPr="006A7935" w:rsidRDefault="00666640" w:rsidP="00AC42BE">
            <w:pPr>
              <w:spacing w:after="60"/>
              <w:rPr>
                <w:rFonts w:cstheme="minorHAnsi"/>
                <w:szCs w:val="24"/>
              </w:rPr>
            </w:pPr>
            <w:r w:rsidRPr="006A7935">
              <w:rPr>
                <w:rFonts w:cstheme="minorHAnsi"/>
                <w:szCs w:val="24"/>
              </w:rPr>
              <w:t>3= Labour</w:t>
            </w:r>
          </w:p>
          <w:p w14:paraId="103BE875" w14:textId="64CA9C4C" w:rsidR="00666640" w:rsidRPr="006A7935" w:rsidRDefault="00666640" w:rsidP="00AC42BE">
            <w:pPr>
              <w:spacing w:after="60"/>
              <w:rPr>
                <w:rFonts w:cstheme="minorHAnsi"/>
                <w:szCs w:val="24"/>
              </w:rPr>
            </w:pPr>
            <w:r w:rsidRPr="006A7935">
              <w:rPr>
                <w:rFonts w:cstheme="minorHAnsi"/>
                <w:szCs w:val="24"/>
              </w:rPr>
              <w:t>4= Knowledge</w:t>
            </w:r>
          </w:p>
          <w:p w14:paraId="0649D90A" w14:textId="42F59561" w:rsidR="00666640" w:rsidRPr="006A7935" w:rsidRDefault="00666640" w:rsidP="00AC42BE">
            <w:pPr>
              <w:spacing w:after="60"/>
              <w:rPr>
                <w:rFonts w:cstheme="minorHAnsi"/>
                <w:szCs w:val="24"/>
              </w:rPr>
            </w:pPr>
            <w:r w:rsidRPr="006A7935">
              <w:rPr>
                <w:rFonts w:cstheme="minorHAnsi"/>
                <w:szCs w:val="24"/>
              </w:rPr>
              <w:t>5= Tenure security</w:t>
            </w:r>
          </w:p>
          <w:p w14:paraId="62707C5C" w14:textId="46AEF81A" w:rsidR="00666640" w:rsidRPr="006A7935" w:rsidRDefault="00666640" w:rsidP="00AC42BE">
            <w:pPr>
              <w:spacing w:after="60"/>
              <w:rPr>
                <w:rFonts w:cstheme="minorHAnsi"/>
                <w:szCs w:val="24"/>
              </w:rPr>
            </w:pPr>
            <w:r w:rsidRPr="006A7935">
              <w:rPr>
                <w:rFonts w:cstheme="minorHAnsi"/>
                <w:szCs w:val="24"/>
              </w:rPr>
              <w:t>6 = Water security</w:t>
            </w:r>
          </w:p>
          <w:p w14:paraId="5A180B67" w14:textId="020CB1B5" w:rsidR="00666640" w:rsidRPr="006A7935" w:rsidRDefault="00666640" w:rsidP="00AC42BE">
            <w:pPr>
              <w:spacing w:after="60"/>
              <w:rPr>
                <w:rFonts w:cstheme="minorHAnsi"/>
                <w:szCs w:val="24"/>
              </w:rPr>
            </w:pPr>
            <w:r w:rsidRPr="006A7935">
              <w:rPr>
                <w:rFonts w:cstheme="minorHAnsi"/>
                <w:szCs w:val="24"/>
              </w:rPr>
              <w:t xml:space="preserve">7 = Other: specify  </w:t>
            </w:r>
          </w:p>
        </w:tc>
        <w:tc>
          <w:tcPr>
            <w:tcW w:w="1196" w:type="pct"/>
            <w:shd w:val="clear" w:color="auto" w:fill="E7E6E6" w:themeFill="background2"/>
          </w:tcPr>
          <w:p w14:paraId="76D4A91A" w14:textId="47208ABA" w:rsidR="00DE577E" w:rsidRPr="006A7935" w:rsidRDefault="003803C8" w:rsidP="00AE2694">
            <w:pPr>
              <w:spacing w:after="60"/>
              <w:rPr>
                <w:rFonts w:cstheme="minorHAnsi"/>
                <w:szCs w:val="24"/>
              </w:rPr>
            </w:pPr>
            <w:r w:rsidRPr="006A7935">
              <w:rPr>
                <w:rFonts w:cstheme="minorHAnsi"/>
                <w:szCs w:val="24"/>
              </w:rPr>
              <w:t>Choose exactly 3 of these.</w:t>
            </w:r>
          </w:p>
          <w:p w14:paraId="22462D1C" w14:textId="09C2D3E0" w:rsidR="00666640" w:rsidRPr="006A7935" w:rsidRDefault="00666640" w:rsidP="00AE2694">
            <w:pPr>
              <w:spacing w:after="60"/>
              <w:rPr>
                <w:rFonts w:cstheme="minorHAnsi"/>
                <w:szCs w:val="24"/>
              </w:rPr>
            </w:pPr>
            <w:r w:rsidRPr="006A7935">
              <w:rPr>
                <w:rFonts w:cstheme="minorHAnsi"/>
                <w:szCs w:val="24"/>
              </w:rPr>
              <w:t xml:space="preserve">Choose the </w:t>
            </w:r>
            <w:r w:rsidR="00AE2694" w:rsidRPr="006A7935">
              <w:rPr>
                <w:rFonts w:cstheme="minorHAnsi"/>
                <w:szCs w:val="24"/>
              </w:rPr>
              <w:t>largest restr</w:t>
            </w:r>
            <w:r w:rsidR="003803C8" w:rsidRPr="006A7935">
              <w:rPr>
                <w:rFonts w:cstheme="minorHAnsi"/>
                <w:szCs w:val="24"/>
              </w:rPr>
              <w:t>iction</w:t>
            </w:r>
            <w:r w:rsidR="00AE2694" w:rsidRPr="006A7935">
              <w:rPr>
                <w:rFonts w:cstheme="minorHAnsi"/>
                <w:szCs w:val="24"/>
              </w:rPr>
              <w:t xml:space="preserve"> first</w:t>
            </w:r>
            <w:r w:rsidR="003803C8" w:rsidRPr="006A7935">
              <w:rPr>
                <w:rFonts w:cstheme="minorHAnsi"/>
                <w:szCs w:val="24"/>
              </w:rPr>
              <w:t>,</w:t>
            </w:r>
            <w:r w:rsidR="003803C8" w:rsidRPr="006A7935">
              <w:rPr>
                <w:rFonts w:cstheme="minorHAnsi"/>
                <w:szCs w:val="24"/>
              </w:rPr>
              <w:br/>
            </w:r>
            <w:r w:rsidR="00AE2694" w:rsidRPr="006A7935">
              <w:rPr>
                <w:rFonts w:cstheme="minorHAnsi"/>
                <w:szCs w:val="24"/>
              </w:rPr>
              <w:t>then the second most restricting factor</w:t>
            </w:r>
            <w:r w:rsidR="00641D41" w:rsidRPr="006A7935">
              <w:rPr>
                <w:rFonts w:cstheme="minorHAnsi"/>
                <w:szCs w:val="24"/>
              </w:rPr>
              <w:t>,</w:t>
            </w:r>
            <w:r w:rsidR="00641D41" w:rsidRPr="006A7935">
              <w:rPr>
                <w:rFonts w:cstheme="minorHAnsi"/>
                <w:szCs w:val="24"/>
              </w:rPr>
              <w:br/>
            </w:r>
            <w:r w:rsidR="00AE2694" w:rsidRPr="006A7935">
              <w:rPr>
                <w:rFonts w:cstheme="minorHAnsi"/>
                <w:szCs w:val="24"/>
              </w:rPr>
              <w:t>last the third most restricting factor.</w:t>
            </w:r>
          </w:p>
        </w:tc>
      </w:tr>
    </w:tbl>
    <w:p w14:paraId="2209B4DE" w14:textId="77777777" w:rsidR="00D3276F" w:rsidRPr="006A7935" w:rsidRDefault="00D3276F" w:rsidP="00AC42BE">
      <w:pPr>
        <w:spacing w:after="60"/>
        <w:rPr>
          <w:lang w:val="en-US"/>
        </w:rPr>
      </w:pPr>
    </w:p>
    <w:tbl>
      <w:tblPr>
        <w:tblStyle w:val="TableGrid"/>
        <w:tblW w:w="4707" w:type="pct"/>
        <w:tblLook w:val="04A0" w:firstRow="1" w:lastRow="0" w:firstColumn="1" w:lastColumn="0" w:noHBand="0" w:noVBand="1"/>
      </w:tblPr>
      <w:tblGrid>
        <w:gridCol w:w="2402"/>
        <w:gridCol w:w="6654"/>
      </w:tblGrid>
      <w:tr w:rsidR="00666640" w:rsidRPr="006A7935" w14:paraId="400CDBFB" w14:textId="77777777" w:rsidTr="008F18FD">
        <w:trPr>
          <w:trHeight w:val="507"/>
        </w:trPr>
        <w:tc>
          <w:tcPr>
            <w:tcW w:w="1326" w:type="pct"/>
          </w:tcPr>
          <w:p w14:paraId="30646157" w14:textId="77777777" w:rsidR="00666640" w:rsidRPr="006A7935" w:rsidRDefault="00666640" w:rsidP="00AC42BE">
            <w:pPr>
              <w:spacing w:after="60"/>
              <w:rPr>
                <w:rFonts w:cstheme="minorHAnsi"/>
                <w:sz w:val="20"/>
              </w:rPr>
            </w:pPr>
          </w:p>
        </w:tc>
        <w:tc>
          <w:tcPr>
            <w:tcW w:w="3674" w:type="pct"/>
            <w:shd w:val="clear" w:color="auto" w:fill="E7E6E6" w:themeFill="background2"/>
          </w:tcPr>
          <w:p w14:paraId="15F701CD" w14:textId="74CAD51E" w:rsidR="00666640" w:rsidRPr="006A7935" w:rsidRDefault="00666640" w:rsidP="00AC42BE">
            <w:pPr>
              <w:spacing w:after="60"/>
              <w:rPr>
                <w:rFonts w:cstheme="minorHAnsi"/>
                <w:b/>
                <w:sz w:val="20"/>
              </w:rPr>
            </w:pPr>
            <w:r w:rsidRPr="006A7935">
              <w:rPr>
                <w:rFonts w:cstheme="minorHAnsi"/>
                <w:b/>
                <w:sz w:val="20"/>
              </w:rPr>
              <w:t>Explanation</w:t>
            </w:r>
          </w:p>
        </w:tc>
      </w:tr>
      <w:tr w:rsidR="00F33BC7" w:rsidRPr="006A7935" w14:paraId="7954A374" w14:textId="77777777" w:rsidTr="008F18FD">
        <w:trPr>
          <w:trHeight w:val="507"/>
        </w:trPr>
        <w:tc>
          <w:tcPr>
            <w:tcW w:w="1326" w:type="pct"/>
          </w:tcPr>
          <w:p w14:paraId="12B6FB31" w14:textId="12DFBEEC" w:rsidR="00F33BC7" w:rsidRPr="006A7935" w:rsidRDefault="00F33BC7" w:rsidP="00AC42BE">
            <w:pPr>
              <w:spacing w:after="60"/>
              <w:rPr>
                <w:rFonts w:cstheme="minorHAnsi"/>
                <w:sz w:val="20"/>
              </w:rPr>
            </w:pPr>
            <w:r w:rsidRPr="006A7935">
              <w:rPr>
                <w:rFonts w:cstheme="minorHAnsi"/>
                <w:sz w:val="20"/>
              </w:rPr>
              <w:t>Other comments</w:t>
            </w:r>
          </w:p>
        </w:tc>
        <w:tc>
          <w:tcPr>
            <w:tcW w:w="3674" w:type="pct"/>
            <w:shd w:val="clear" w:color="auto" w:fill="E7E6E6" w:themeFill="background2"/>
          </w:tcPr>
          <w:p w14:paraId="10CF3C9A" w14:textId="529CB0FB" w:rsidR="00F33BC7" w:rsidRPr="006A7935" w:rsidRDefault="00666640" w:rsidP="00AC42BE">
            <w:pPr>
              <w:spacing w:after="60"/>
              <w:rPr>
                <w:rFonts w:cstheme="minorHAnsi"/>
                <w:sz w:val="20"/>
              </w:rPr>
            </w:pPr>
            <w:r w:rsidRPr="006A7935">
              <w:rPr>
                <w:rFonts w:cstheme="minorHAnsi"/>
                <w:color w:val="000000" w:themeColor="text1"/>
                <w:szCs w:val="24"/>
              </w:rPr>
              <w:t>Any other information of interest</w:t>
            </w:r>
            <w:r w:rsidR="00BA6085" w:rsidRPr="006A7935">
              <w:rPr>
                <w:rFonts w:cstheme="minorHAnsi"/>
                <w:color w:val="000000" w:themeColor="text1"/>
                <w:szCs w:val="24"/>
              </w:rPr>
              <w:t xml:space="preserve"> for livelihoods section</w:t>
            </w:r>
          </w:p>
        </w:tc>
      </w:tr>
    </w:tbl>
    <w:p w14:paraId="55C0D7FB" w14:textId="77777777" w:rsidR="00B545D1" w:rsidRPr="006A7935" w:rsidRDefault="00B545D1" w:rsidP="00BA2B62">
      <w:pPr>
        <w:spacing w:after="0"/>
        <w:ind w:left="-6"/>
        <w:rPr>
          <w:rFonts w:cstheme="minorHAnsi"/>
          <w:b/>
          <w:sz w:val="28"/>
          <w:szCs w:val="28"/>
        </w:rPr>
      </w:pPr>
    </w:p>
    <w:p w14:paraId="69C7A570" w14:textId="5C756CD3" w:rsidR="001C17E1" w:rsidRPr="006A7935" w:rsidRDefault="001C17E1" w:rsidP="001C17E1">
      <w:pPr>
        <w:spacing w:before="120" w:after="0"/>
        <w:rPr>
          <w:rFonts w:cstheme="minorHAnsi"/>
          <w:b/>
          <w:sz w:val="24"/>
          <w:szCs w:val="24"/>
        </w:rPr>
      </w:pPr>
      <w:r w:rsidRPr="006A7935">
        <w:rPr>
          <w:rFonts w:cstheme="minorHAnsi"/>
          <w:b/>
          <w:sz w:val="24"/>
          <w:szCs w:val="24"/>
        </w:rPr>
        <w:t>================================================================================</w:t>
      </w:r>
      <w:r w:rsidRPr="006A7935">
        <w:rPr>
          <w:rFonts w:cstheme="minorHAnsi"/>
          <w:b/>
          <w:sz w:val="24"/>
          <w:szCs w:val="24"/>
        </w:rPr>
        <w:br w:type="page"/>
      </w:r>
    </w:p>
    <w:p w14:paraId="2F6EC9DB" w14:textId="622A9338" w:rsidR="00BA2B62" w:rsidRPr="006A7935" w:rsidRDefault="00BA2B62" w:rsidP="00BA2B62">
      <w:pPr>
        <w:spacing w:after="0"/>
        <w:ind w:left="-6"/>
        <w:rPr>
          <w:rFonts w:cstheme="minorHAnsi"/>
          <w:b/>
          <w:sz w:val="28"/>
          <w:szCs w:val="28"/>
        </w:rPr>
      </w:pPr>
      <w:r w:rsidRPr="006A7935">
        <w:rPr>
          <w:rFonts w:cstheme="minorHAnsi"/>
          <w:b/>
          <w:sz w:val="28"/>
          <w:szCs w:val="28"/>
        </w:rPr>
        <w:lastRenderedPageBreak/>
        <w:t>This text for explaining Section D.</w:t>
      </w:r>
    </w:p>
    <w:p w14:paraId="76B40EE5" w14:textId="0C066187" w:rsidR="00BA2B62" w:rsidRPr="006A7935" w:rsidRDefault="00BA2B62" w:rsidP="00BA2B62">
      <w:pPr>
        <w:spacing w:line="276" w:lineRule="auto"/>
        <w:jc w:val="both"/>
        <w:rPr>
          <w:b/>
          <w:i/>
          <w:sz w:val="24"/>
          <w:szCs w:val="24"/>
        </w:rPr>
      </w:pPr>
      <w:r w:rsidRPr="006A7935">
        <w:rPr>
          <w:b/>
          <w:i/>
          <w:sz w:val="24"/>
          <w:szCs w:val="24"/>
        </w:rPr>
        <w:t>[Enumerator: I would like to ask some questions about migration]</w:t>
      </w:r>
    </w:p>
    <w:p w14:paraId="555DC9FA" w14:textId="1B5B1580" w:rsidR="003F420C" w:rsidRPr="006A7935" w:rsidRDefault="003F420C" w:rsidP="00337B61">
      <w:pPr>
        <w:pStyle w:val="Heading1"/>
      </w:pPr>
      <w:r w:rsidRPr="006A7935">
        <w:t>Migration</w:t>
      </w:r>
    </w:p>
    <w:p w14:paraId="7C64DDC1" w14:textId="3714280D" w:rsidR="008F3320" w:rsidRPr="006A7935" w:rsidRDefault="009E62EE" w:rsidP="00333C66">
      <w:pPr>
        <w:pStyle w:val="Heading2"/>
      </w:pPr>
      <w:r w:rsidRPr="006A7935">
        <w:t xml:space="preserve">Regular migration with livestock </w:t>
      </w:r>
      <w:r w:rsidR="000B6C75" w:rsidRPr="006A7935">
        <w:rPr>
          <w:rFonts w:asciiTheme="minorHAnsi" w:eastAsiaTheme="minorHAnsi" w:hAnsiTheme="minorHAnsi" w:cstheme="minorBidi"/>
          <w:noProof/>
          <w:color w:val="002060"/>
          <w:sz w:val="28"/>
          <w:lang w:val="en-GB"/>
        </w:rPr>
        <w:t>BASELINE</w:t>
      </w:r>
    </w:p>
    <w:tbl>
      <w:tblPr>
        <w:tblStyle w:val="TableGrid"/>
        <w:tblW w:w="5000" w:type="pct"/>
        <w:tblLook w:val="04A0" w:firstRow="1" w:lastRow="0" w:firstColumn="1" w:lastColumn="0" w:noHBand="0" w:noVBand="1"/>
      </w:tblPr>
      <w:tblGrid>
        <w:gridCol w:w="3619"/>
        <w:gridCol w:w="3001"/>
        <w:gridCol w:w="3000"/>
      </w:tblGrid>
      <w:tr w:rsidR="00AE2694" w:rsidRPr="006A7935" w14:paraId="0879279B" w14:textId="1E377597" w:rsidTr="008F18FD">
        <w:trPr>
          <w:trHeight w:val="473"/>
        </w:trPr>
        <w:tc>
          <w:tcPr>
            <w:tcW w:w="1881" w:type="pct"/>
          </w:tcPr>
          <w:p w14:paraId="0A9A8E95" w14:textId="77777777" w:rsidR="00AE2694" w:rsidRPr="006A7935" w:rsidRDefault="00AE2694" w:rsidP="00612C63">
            <w:pPr>
              <w:spacing w:after="60"/>
              <w:rPr>
                <w:rFonts w:cstheme="minorHAnsi"/>
                <w:i/>
                <w:lang w:val="en-US"/>
              </w:rPr>
            </w:pPr>
            <w:r w:rsidRPr="006A7935">
              <w:rPr>
                <w:rFonts w:cstheme="minorHAnsi"/>
                <w:i/>
                <w:lang w:val="en-US"/>
              </w:rPr>
              <w:t>If respondet answered “yes” in 3.02 “Do you keep any livestock?”</w:t>
            </w:r>
          </w:p>
        </w:tc>
        <w:tc>
          <w:tcPr>
            <w:tcW w:w="1560" w:type="pct"/>
          </w:tcPr>
          <w:p w14:paraId="665C92D0" w14:textId="77777777" w:rsidR="00AE2694" w:rsidRPr="006A7935" w:rsidRDefault="00AE2694" w:rsidP="00612C63">
            <w:pPr>
              <w:spacing w:after="60"/>
              <w:rPr>
                <w:rFonts w:cstheme="minorHAnsi"/>
                <w:b/>
                <w:color w:val="FF0000"/>
                <w:szCs w:val="24"/>
              </w:rPr>
            </w:pPr>
            <w:r w:rsidRPr="006A7935" w:rsidDel="004F5738">
              <w:rPr>
                <w:rFonts w:cstheme="minorHAnsi"/>
                <w:b/>
                <w:szCs w:val="24"/>
              </w:rPr>
              <w:t>Categories / details</w:t>
            </w:r>
          </w:p>
        </w:tc>
        <w:tc>
          <w:tcPr>
            <w:tcW w:w="1559" w:type="pct"/>
            <w:shd w:val="clear" w:color="auto" w:fill="E7E6E6" w:themeFill="background2"/>
          </w:tcPr>
          <w:p w14:paraId="50A6E717" w14:textId="0E39DEE9" w:rsidR="00AE2694" w:rsidRPr="006A7935" w:rsidDel="004F5738" w:rsidRDefault="00AE2694" w:rsidP="00612C63">
            <w:pPr>
              <w:spacing w:after="60"/>
              <w:rPr>
                <w:rFonts w:cstheme="minorHAnsi"/>
                <w:b/>
                <w:szCs w:val="24"/>
              </w:rPr>
            </w:pPr>
            <w:r w:rsidRPr="006A7935">
              <w:rPr>
                <w:rFonts w:cstheme="minorHAnsi"/>
                <w:b/>
                <w:szCs w:val="24"/>
              </w:rPr>
              <w:t>Explanation</w:t>
            </w:r>
          </w:p>
        </w:tc>
      </w:tr>
      <w:tr w:rsidR="00146A8F" w:rsidRPr="006A7935" w14:paraId="2EEBD885" w14:textId="77777777" w:rsidTr="00AA1FF1">
        <w:trPr>
          <w:trHeight w:val="722"/>
        </w:trPr>
        <w:tc>
          <w:tcPr>
            <w:tcW w:w="1881" w:type="pct"/>
          </w:tcPr>
          <w:p w14:paraId="00DB55FD" w14:textId="011FD92A" w:rsidR="00146A8F" w:rsidRPr="006A7935" w:rsidRDefault="009D5DD5" w:rsidP="00612C63">
            <w:pPr>
              <w:spacing w:after="60"/>
              <w:rPr>
                <w:rFonts w:cstheme="minorHAnsi"/>
                <w:iCs/>
                <w:lang w:val="en-US"/>
              </w:rPr>
            </w:pPr>
            <w:r w:rsidRPr="006A7935">
              <w:rPr>
                <w:rFonts w:cstheme="minorHAnsi"/>
                <w:iCs/>
                <w:lang w:val="en-US"/>
              </w:rPr>
              <w:t>Do you migrate with your livestock</w:t>
            </w:r>
          </w:p>
        </w:tc>
        <w:tc>
          <w:tcPr>
            <w:tcW w:w="1560" w:type="pct"/>
          </w:tcPr>
          <w:p w14:paraId="797E802E" w14:textId="7A876206" w:rsidR="00146A8F" w:rsidRPr="006A7935" w:rsidRDefault="009D5DD5" w:rsidP="009D5DD5">
            <w:pPr>
              <w:spacing w:after="60"/>
              <w:rPr>
                <w:rFonts w:cstheme="minorHAnsi"/>
              </w:rPr>
            </w:pPr>
            <w:r w:rsidRPr="006A7935">
              <w:rPr>
                <w:rFonts w:cstheme="minorHAnsi"/>
              </w:rPr>
              <w:t>Yes/No</w:t>
            </w:r>
          </w:p>
        </w:tc>
        <w:tc>
          <w:tcPr>
            <w:tcW w:w="1559" w:type="pct"/>
            <w:shd w:val="clear" w:color="auto" w:fill="E7E6E6" w:themeFill="background2"/>
          </w:tcPr>
          <w:p w14:paraId="05086A8A" w14:textId="33C676C7" w:rsidR="00146A8F" w:rsidRPr="006A7935" w:rsidRDefault="007128E6" w:rsidP="001631DC">
            <w:pPr>
              <w:pStyle w:val="ListParagraph"/>
              <w:spacing w:after="60"/>
              <w:ind w:left="0"/>
              <w:contextualSpacing w:val="0"/>
              <w:rPr>
                <w:rFonts w:cstheme="minorHAnsi"/>
              </w:rPr>
            </w:pPr>
            <w:r w:rsidRPr="006A7935">
              <w:rPr>
                <w:rFonts w:cstheme="minorHAnsi"/>
              </w:rPr>
              <w:t>The man himself must not necessarily go with them</w:t>
            </w:r>
          </w:p>
        </w:tc>
      </w:tr>
      <w:tr w:rsidR="00AE2694" w:rsidRPr="006A7935" w14:paraId="14C7519C" w14:textId="2DFC30E7" w:rsidTr="00964827">
        <w:trPr>
          <w:trHeight w:val="1592"/>
        </w:trPr>
        <w:tc>
          <w:tcPr>
            <w:tcW w:w="1881" w:type="pct"/>
          </w:tcPr>
          <w:p w14:paraId="2AF12A52" w14:textId="77777777" w:rsidR="00AE2694" w:rsidRPr="006A7935" w:rsidRDefault="00AE2694" w:rsidP="00612C63">
            <w:pPr>
              <w:spacing w:after="60"/>
              <w:rPr>
                <w:rFonts w:cstheme="minorHAnsi"/>
                <w:iCs/>
                <w:lang w:val="en-US"/>
              </w:rPr>
            </w:pPr>
            <w:r w:rsidRPr="006A7935">
              <w:rPr>
                <w:rFonts w:cstheme="minorHAnsi"/>
                <w:iCs/>
                <w:lang w:val="en-US"/>
              </w:rPr>
              <w:t>Who makes the decision when it’s time to migrate with the livestock?</w:t>
            </w:r>
          </w:p>
        </w:tc>
        <w:tc>
          <w:tcPr>
            <w:tcW w:w="1560" w:type="pct"/>
          </w:tcPr>
          <w:p w14:paraId="00F14A6F" w14:textId="77777777" w:rsidR="00AE2694" w:rsidRPr="006A7935" w:rsidRDefault="00AE2694" w:rsidP="00AD369B">
            <w:pPr>
              <w:pStyle w:val="ListParagraph"/>
              <w:numPr>
                <w:ilvl w:val="0"/>
                <w:numId w:val="20"/>
              </w:numPr>
              <w:spacing w:after="60"/>
              <w:rPr>
                <w:rFonts w:cstheme="minorHAnsi"/>
              </w:rPr>
            </w:pPr>
            <w:r w:rsidRPr="006A7935">
              <w:rPr>
                <w:rFonts w:cstheme="minorHAnsi"/>
              </w:rPr>
              <w:t>Household head</w:t>
            </w:r>
          </w:p>
          <w:p w14:paraId="43C1321B" w14:textId="77777777" w:rsidR="00AE2694" w:rsidRPr="006A7935" w:rsidRDefault="00AE2694" w:rsidP="00AD369B">
            <w:pPr>
              <w:pStyle w:val="ListParagraph"/>
              <w:numPr>
                <w:ilvl w:val="0"/>
                <w:numId w:val="20"/>
              </w:numPr>
              <w:spacing w:after="60"/>
              <w:rPr>
                <w:rFonts w:cstheme="minorHAnsi"/>
              </w:rPr>
            </w:pPr>
            <w:r w:rsidRPr="006A7935">
              <w:rPr>
                <w:rFonts w:cstheme="minorHAnsi"/>
              </w:rPr>
              <w:t>Community Elders</w:t>
            </w:r>
          </w:p>
          <w:p w14:paraId="65AC0EF9" w14:textId="77777777" w:rsidR="00AE2694" w:rsidRPr="006A7935" w:rsidDel="004F5738" w:rsidRDefault="00AE2694" w:rsidP="00AD369B">
            <w:pPr>
              <w:pStyle w:val="ListParagraph"/>
              <w:numPr>
                <w:ilvl w:val="0"/>
                <w:numId w:val="20"/>
              </w:numPr>
              <w:spacing w:after="60"/>
              <w:rPr>
                <w:rFonts w:cstheme="minorHAnsi"/>
                <w:szCs w:val="24"/>
              </w:rPr>
            </w:pPr>
            <w:r w:rsidRPr="006A7935">
              <w:rPr>
                <w:rFonts w:cstheme="minorHAnsi"/>
              </w:rPr>
              <w:t>Other, Specify ______</w:t>
            </w:r>
          </w:p>
        </w:tc>
        <w:tc>
          <w:tcPr>
            <w:tcW w:w="1559" w:type="pct"/>
            <w:shd w:val="clear" w:color="auto" w:fill="E7E6E6" w:themeFill="background2"/>
          </w:tcPr>
          <w:p w14:paraId="5A7E7BB3" w14:textId="77777777" w:rsidR="00091DDB" w:rsidRPr="006A7935" w:rsidRDefault="00AE2694" w:rsidP="001631DC">
            <w:pPr>
              <w:pStyle w:val="ListParagraph"/>
              <w:spacing w:after="60"/>
              <w:ind w:left="0"/>
              <w:contextualSpacing w:val="0"/>
              <w:rPr>
                <w:rFonts w:cstheme="minorHAnsi"/>
              </w:rPr>
            </w:pPr>
            <w:r w:rsidRPr="006A7935">
              <w:rPr>
                <w:rFonts w:cstheme="minorHAnsi"/>
              </w:rPr>
              <w:t>O</w:t>
            </w:r>
            <w:r w:rsidR="006C09ED" w:rsidRPr="006A7935">
              <w:rPr>
                <w:rFonts w:cstheme="minorHAnsi"/>
              </w:rPr>
              <w:t>nly o</w:t>
            </w:r>
            <w:r w:rsidRPr="006A7935">
              <w:rPr>
                <w:rFonts w:cstheme="minorHAnsi"/>
              </w:rPr>
              <w:t xml:space="preserve">ne option possible. </w:t>
            </w:r>
          </w:p>
          <w:p w14:paraId="744BAE1C" w14:textId="77777777" w:rsidR="00964827" w:rsidRPr="006A7935" w:rsidRDefault="00AE2694" w:rsidP="008E3B6D">
            <w:pPr>
              <w:pStyle w:val="ListParagraph"/>
              <w:spacing w:after="60"/>
              <w:ind w:left="0"/>
              <w:contextualSpacing w:val="0"/>
              <w:rPr>
                <w:rFonts w:cstheme="minorHAnsi"/>
              </w:rPr>
            </w:pPr>
            <w:r w:rsidRPr="006A7935">
              <w:rPr>
                <w:rFonts w:cstheme="minorHAnsi"/>
              </w:rPr>
              <w:t>If other, please specify wh</w:t>
            </w:r>
            <w:r w:rsidR="00271809" w:rsidRPr="006A7935">
              <w:rPr>
                <w:rFonts w:cstheme="minorHAnsi"/>
              </w:rPr>
              <w:t xml:space="preserve">o. </w:t>
            </w:r>
          </w:p>
          <w:p w14:paraId="3EECD5B3" w14:textId="413A4A93" w:rsidR="00F33B68" w:rsidRPr="006A7935" w:rsidRDefault="00271809" w:rsidP="008E3B6D">
            <w:pPr>
              <w:pStyle w:val="ListParagraph"/>
              <w:spacing w:after="60"/>
              <w:ind w:left="0"/>
              <w:contextualSpacing w:val="0"/>
              <w:rPr>
                <w:rFonts w:cstheme="minorHAnsi"/>
              </w:rPr>
            </w:pPr>
            <w:r w:rsidRPr="006A7935">
              <w:rPr>
                <w:rFonts w:cstheme="minorHAnsi"/>
              </w:rPr>
              <w:t>It does not have to be the person who is doing the actual migration.</w:t>
            </w:r>
          </w:p>
        </w:tc>
      </w:tr>
      <w:tr w:rsidR="00AE2694" w:rsidRPr="006A7935" w14:paraId="40F8AAE7" w14:textId="1ECF0E51" w:rsidTr="00964827">
        <w:trPr>
          <w:trHeight w:val="2150"/>
        </w:trPr>
        <w:tc>
          <w:tcPr>
            <w:tcW w:w="1881" w:type="pct"/>
          </w:tcPr>
          <w:p w14:paraId="3D927768" w14:textId="77777777" w:rsidR="00AE2694" w:rsidRPr="006A7935" w:rsidRDefault="00AE2694" w:rsidP="00612C63">
            <w:pPr>
              <w:spacing w:after="60"/>
              <w:rPr>
                <w:rFonts w:cstheme="minorHAnsi"/>
              </w:rPr>
            </w:pPr>
            <w:r w:rsidRPr="006A7935">
              <w:rPr>
                <w:rFonts w:cstheme="minorHAnsi"/>
              </w:rPr>
              <w:t>Who is the person in charge of migrating with the livestock, i.e., herder?</w:t>
            </w:r>
          </w:p>
        </w:tc>
        <w:tc>
          <w:tcPr>
            <w:tcW w:w="1560" w:type="pct"/>
          </w:tcPr>
          <w:p w14:paraId="36FBB14A"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Member of household</w:t>
            </w:r>
          </w:p>
          <w:p w14:paraId="70CD3BEC"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Externally hired person from same community</w:t>
            </w:r>
          </w:p>
          <w:p w14:paraId="0C80B6FC"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Externally hired person from different community</w:t>
            </w:r>
          </w:p>
        </w:tc>
        <w:tc>
          <w:tcPr>
            <w:tcW w:w="1559" w:type="pct"/>
            <w:shd w:val="clear" w:color="auto" w:fill="E7E6E6" w:themeFill="background2"/>
          </w:tcPr>
          <w:p w14:paraId="5284F99D" w14:textId="415D7016" w:rsidR="00AE2694" w:rsidRPr="006A7935" w:rsidRDefault="00AE2694" w:rsidP="001631DC">
            <w:pPr>
              <w:pStyle w:val="ListParagraph"/>
              <w:spacing w:after="60"/>
              <w:ind w:left="0"/>
              <w:contextualSpacing w:val="0"/>
              <w:rPr>
                <w:rFonts w:cstheme="minorHAnsi"/>
              </w:rPr>
            </w:pPr>
            <w:r w:rsidRPr="006A7935">
              <w:rPr>
                <w:rFonts w:cstheme="minorHAnsi"/>
              </w:rPr>
              <w:t>Tick o</w:t>
            </w:r>
            <w:r w:rsidR="00091DDB" w:rsidRPr="006A7935">
              <w:rPr>
                <w:rFonts w:cstheme="minorHAnsi"/>
              </w:rPr>
              <w:t>nly o</w:t>
            </w:r>
            <w:r w:rsidRPr="006A7935">
              <w:rPr>
                <w:rFonts w:cstheme="minorHAnsi"/>
              </w:rPr>
              <w:t>ne option</w:t>
            </w:r>
          </w:p>
          <w:p w14:paraId="16964085" w14:textId="5C65499A" w:rsidR="00F33B68" w:rsidRPr="006A7935" w:rsidRDefault="00F33B68" w:rsidP="001631DC">
            <w:pPr>
              <w:pStyle w:val="ListParagraph"/>
              <w:spacing w:after="60"/>
              <w:ind w:left="0"/>
              <w:contextualSpacing w:val="0"/>
              <w:rPr>
                <w:rFonts w:cstheme="minorHAnsi"/>
              </w:rPr>
            </w:pPr>
            <w:r w:rsidRPr="006A7935">
              <w:rPr>
                <w:rFonts w:cstheme="minorHAnsi"/>
              </w:rPr>
              <w:t>2.</w:t>
            </w:r>
            <w:r w:rsidR="0064001C" w:rsidRPr="006A7935">
              <w:rPr>
                <w:rFonts w:cstheme="minorHAnsi"/>
              </w:rPr>
              <w:t xml:space="preserve"> </w:t>
            </w:r>
            <w:r w:rsidR="001631DC" w:rsidRPr="006A7935">
              <w:rPr>
                <w:rFonts w:cstheme="minorHAnsi"/>
              </w:rPr>
              <w:t>S</w:t>
            </w:r>
            <w:r w:rsidRPr="006A7935">
              <w:rPr>
                <w:rFonts w:cstheme="minorHAnsi"/>
              </w:rPr>
              <w:t>omebody from the village/community</w:t>
            </w:r>
            <w:r w:rsidR="001631DC" w:rsidRPr="006A7935">
              <w:rPr>
                <w:rFonts w:cstheme="minorHAnsi"/>
              </w:rPr>
              <w:t xml:space="preserve"> was paid for migrating with family’s livestock</w:t>
            </w:r>
          </w:p>
          <w:p w14:paraId="08650E8C" w14:textId="0F05B160" w:rsidR="00F33B68" w:rsidRPr="006A7935" w:rsidRDefault="00F33B68" w:rsidP="001631DC">
            <w:pPr>
              <w:pStyle w:val="ListParagraph"/>
              <w:spacing w:after="60"/>
              <w:ind w:left="0"/>
              <w:contextualSpacing w:val="0"/>
              <w:rPr>
                <w:rFonts w:cstheme="minorHAnsi"/>
              </w:rPr>
            </w:pPr>
            <w:r w:rsidRPr="006A7935">
              <w:rPr>
                <w:rFonts w:cstheme="minorHAnsi"/>
              </w:rPr>
              <w:t xml:space="preserve">3. </w:t>
            </w:r>
            <w:r w:rsidR="001631DC" w:rsidRPr="006A7935">
              <w:rPr>
                <w:rFonts w:cstheme="minorHAnsi"/>
              </w:rPr>
              <w:t>S</w:t>
            </w:r>
            <w:r w:rsidRPr="006A7935">
              <w:rPr>
                <w:rFonts w:cstheme="minorHAnsi"/>
              </w:rPr>
              <w:t>omebody from another village/community</w:t>
            </w:r>
            <w:r w:rsidR="001631DC" w:rsidRPr="006A7935">
              <w:rPr>
                <w:rFonts w:cstheme="minorHAnsi"/>
              </w:rPr>
              <w:t xml:space="preserve"> was paid</w:t>
            </w:r>
          </w:p>
        </w:tc>
      </w:tr>
      <w:tr w:rsidR="00AE2694" w:rsidRPr="006A7935" w14:paraId="75A6A43D" w14:textId="27EBD186" w:rsidTr="008F18FD">
        <w:trPr>
          <w:trHeight w:val="575"/>
        </w:trPr>
        <w:tc>
          <w:tcPr>
            <w:tcW w:w="1881" w:type="pct"/>
          </w:tcPr>
          <w:p w14:paraId="1EC13317" w14:textId="77777777" w:rsidR="00AE2694" w:rsidRPr="006A7935" w:rsidRDefault="00AE2694" w:rsidP="00612C63">
            <w:pPr>
              <w:spacing w:after="60"/>
              <w:rPr>
                <w:rFonts w:cstheme="minorHAnsi"/>
                <w:lang w:val="en-US"/>
              </w:rPr>
            </w:pPr>
            <w:r w:rsidRPr="006A7935">
              <w:rPr>
                <w:rFonts w:cstheme="minorHAnsi"/>
                <w:lang w:val="en-US"/>
              </w:rPr>
              <w:t>Do you / the herder migrate with animals seasonally or only in extreme years?</w:t>
            </w:r>
          </w:p>
        </w:tc>
        <w:tc>
          <w:tcPr>
            <w:tcW w:w="1560" w:type="pct"/>
          </w:tcPr>
          <w:p w14:paraId="74D1C4A8" w14:textId="46F87FA8"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Regularly (</w:t>
            </w:r>
            <w:r w:rsidR="00271809" w:rsidRPr="006A7935">
              <w:rPr>
                <w:rFonts w:cstheme="minorHAnsi"/>
                <w:lang w:val="en-US"/>
              </w:rPr>
              <w:t>more than two times in a year</w:t>
            </w:r>
            <w:r w:rsidRPr="006A7935">
              <w:rPr>
                <w:rFonts w:cstheme="minorHAnsi"/>
                <w:lang w:val="en-US"/>
              </w:rPr>
              <w:t>)</w:t>
            </w:r>
          </w:p>
          <w:p w14:paraId="2E724FED" w14:textId="052BFEF2"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Seasonally</w:t>
            </w:r>
            <w:r w:rsidR="00271809" w:rsidRPr="006A7935">
              <w:rPr>
                <w:rFonts w:cstheme="minorHAnsi"/>
                <w:lang w:val="en-US"/>
              </w:rPr>
              <w:t xml:space="preserve"> (once or twice per year)</w:t>
            </w:r>
          </w:p>
          <w:p w14:paraId="72710A57" w14:textId="77777777"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Only in extreme years</w:t>
            </w:r>
          </w:p>
        </w:tc>
        <w:tc>
          <w:tcPr>
            <w:tcW w:w="1559" w:type="pct"/>
            <w:shd w:val="clear" w:color="auto" w:fill="E7E6E6" w:themeFill="background2"/>
          </w:tcPr>
          <w:p w14:paraId="1CD1D228" w14:textId="7FFC336D" w:rsidR="00AE2694" w:rsidRPr="006A7935" w:rsidRDefault="00AE2694" w:rsidP="001631DC">
            <w:pPr>
              <w:pStyle w:val="ListParagraph"/>
              <w:spacing w:after="60"/>
              <w:ind w:left="0"/>
              <w:contextualSpacing w:val="0"/>
              <w:rPr>
                <w:rFonts w:cstheme="minorHAnsi"/>
                <w:lang w:val="en-US"/>
              </w:rPr>
            </w:pPr>
            <w:r w:rsidRPr="006A7935">
              <w:rPr>
                <w:rFonts w:cstheme="minorHAnsi"/>
              </w:rPr>
              <w:t>Tick one option</w:t>
            </w:r>
          </w:p>
        </w:tc>
      </w:tr>
    </w:tbl>
    <w:p w14:paraId="14F7A316" w14:textId="77777777" w:rsidR="009E62EE" w:rsidRPr="006A7935" w:rsidRDefault="009E62EE" w:rsidP="00612C63">
      <w:pPr>
        <w:spacing w:after="60"/>
        <w:rPr>
          <w:sz w:val="24"/>
          <w:szCs w:val="24"/>
        </w:rPr>
      </w:pPr>
    </w:p>
    <w:tbl>
      <w:tblPr>
        <w:tblStyle w:val="TableGrid"/>
        <w:tblW w:w="9625" w:type="dxa"/>
        <w:tblLook w:val="04A0" w:firstRow="1" w:lastRow="0" w:firstColumn="1" w:lastColumn="0" w:noHBand="0" w:noVBand="1"/>
      </w:tblPr>
      <w:tblGrid>
        <w:gridCol w:w="1262"/>
        <w:gridCol w:w="1601"/>
        <w:gridCol w:w="986"/>
        <w:gridCol w:w="986"/>
        <w:gridCol w:w="1504"/>
        <w:gridCol w:w="990"/>
        <w:gridCol w:w="1168"/>
        <w:gridCol w:w="1128"/>
      </w:tblGrid>
      <w:tr w:rsidR="002577C7" w:rsidRPr="006A7935" w14:paraId="18AEB770" w14:textId="77777777" w:rsidTr="00221335">
        <w:trPr>
          <w:trHeight w:val="365"/>
        </w:trPr>
        <w:tc>
          <w:tcPr>
            <w:tcW w:w="9625" w:type="dxa"/>
            <w:gridSpan w:val="8"/>
            <w:tcBorders>
              <w:bottom w:val="single" w:sz="4" w:space="0" w:color="auto"/>
            </w:tcBorders>
          </w:tcPr>
          <w:p w14:paraId="449B6641" w14:textId="213052AF" w:rsidR="002577C7" w:rsidRPr="006A7935" w:rsidRDefault="002577C7" w:rsidP="00B9419A">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b/>
                <w:bCs/>
                <w:noProof w:val="0"/>
                <w:lang w:val="en-US"/>
              </w:rPr>
              <w:t>Where do you take animals to graze and water in different seasons?</w:t>
            </w:r>
            <w:r w:rsidRPr="006A7935">
              <w:rPr>
                <w:rFonts w:ascii="Calibri" w:eastAsia="Calibri" w:hAnsi="Calibri" w:cs="Times New Roman"/>
                <w:b/>
                <w:bCs/>
                <w:noProof w:val="0"/>
                <w:lang w:val="en-US"/>
              </w:rPr>
              <w:tab/>
            </w:r>
          </w:p>
        </w:tc>
      </w:tr>
      <w:tr w:rsidR="002577C7" w:rsidRPr="006A7935" w14:paraId="5D31014A" w14:textId="01A04920" w:rsidTr="00221335">
        <w:trPr>
          <w:trHeight w:val="365"/>
        </w:trPr>
        <w:tc>
          <w:tcPr>
            <w:tcW w:w="9625" w:type="dxa"/>
            <w:gridSpan w:val="8"/>
            <w:shd w:val="clear" w:color="auto" w:fill="E7E6E6" w:themeFill="background2"/>
          </w:tcPr>
          <w:p w14:paraId="0E157DB4" w14:textId="77777777" w:rsidR="002577C7" w:rsidRPr="006A7935" w:rsidRDefault="002577C7" w:rsidP="00AE2694">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b/>
                <w:bCs/>
                <w:noProof w:val="0"/>
                <w:lang w:val="en-US"/>
              </w:rPr>
              <w:t>Explanation</w:t>
            </w:r>
          </w:p>
          <w:p w14:paraId="3CFD3CF0" w14:textId="0E280900" w:rsidR="00E50094" w:rsidRPr="006A7935" w:rsidRDefault="00810655" w:rsidP="00810655">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In ODK all species will appear. </w:t>
            </w:r>
            <w:r w:rsidR="00E50094" w:rsidRPr="006A7935">
              <w:rPr>
                <w:rFonts w:ascii="Calibri" w:eastAsia="Calibri" w:hAnsi="Calibri" w:cs="Times New Roman"/>
                <w:noProof w:val="0"/>
                <w:lang w:val="en-US"/>
              </w:rPr>
              <w:t>Add any species missing.</w:t>
            </w:r>
          </w:p>
          <w:p w14:paraId="0E0237E6" w14:textId="2507F2E0" w:rsidR="00810655" w:rsidRPr="006A7935" w:rsidRDefault="00810655" w:rsidP="00810655">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If the respondent does not have the specific species, tick “not applicable” </w:t>
            </w:r>
          </w:p>
          <w:p w14:paraId="7D21FC74" w14:textId="0627219D" w:rsidR="00810655" w:rsidRPr="006A7935" w:rsidRDefault="00810655" w:rsidP="00810655">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noProof w:val="0"/>
                <w:lang w:val="en-US"/>
              </w:rPr>
              <w:t xml:space="preserve">Provide name of destination, and distance both in KM </w:t>
            </w:r>
            <w:r w:rsidRPr="006A7935">
              <w:rPr>
                <w:rFonts w:ascii="Calibri" w:eastAsia="Calibri" w:hAnsi="Calibri" w:cs="Times New Roman"/>
                <w:b/>
                <w:bCs/>
                <w:noProof w:val="0"/>
                <w:lang w:val="en-US"/>
              </w:rPr>
              <w:t>and</w:t>
            </w:r>
            <w:r w:rsidRPr="006A7935">
              <w:rPr>
                <w:rFonts w:ascii="Calibri" w:eastAsia="Calibri" w:hAnsi="Calibri" w:cs="Times New Roman"/>
                <w:noProof w:val="0"/>
                <w:lang w:val="en-US"/>
              </w:rPr>
              <w:t xml:space="preserve"> days, separately for wet and dry season.</w:t>
            </w:r>
          </w:p>
        </w:tc>
      </w:tr>
      <w:tr w:rsidR="00810655" w:rsidRPr="006A7935" w14:paraId="03DAF1BC" w14:textId="1BDEF850" w:rsidTr="00221335">
        <w:trPr>
          <w:trHeight w:val="821"/>
        </w:trPr>
        <w:tc>
          <w:tcPr>
            <w:tcW w:w="1286" w:type="dxa"/>
          </w:tcPr>
          <w:p w14:paraId="3C0B4E9F" w14:textId="59804C7A" w:rsidR="00810655" w:rsidRPr="006A7935" w:rsidRDefault="00810655" w:rsidP="00612C63">
            <w:pPr>
              <w:spacing w:after="60"/>
              <w:rPr>
                <w:rFonts w:ascii="Calibri" w:eastAsia="Calibri" w:hAnsi="Calibri" w:cs="Times New Roman"/>
                <w:noProof w:val="0"/>
                <w:lang w:val="en-US"/>
              </w:rPr>
            </w:pPr>
            <w:r w:rsidRPr="006A7935">
              <w:br w:type="page"/>
            </w:r>
            <w:r w:rsidRPr="006A7935">
              <w:rPr>
                <w:rFonts w:ascii="Calibri" w:eastAsia="Calibri" w:hAnsi="Calibri" w:cs="Times New Roman"/>
                <w:noProof w:val="0"/>
                <w:lang w:val="en-US"/>
              </w:rPr>
              <w:t>Livestock species</w:t>
            </w:r>
          </w:p>
        </w:tc>
        <w:tc>
          <w:tcPr>
            <w:tcW w:w="1662" w:type="dxa"/>
          </w:tcPr>
          <w:p w14:paraId="18D40254"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 xml:space="preserve">Where do you graze during the </w:t>
            </w:r>
            <w:r w:rsidRPr="006A7935">
              <w:rPr>
                <w:rFonts w:ascii="Calibri" w:eastAsia="Calibri" w:hAnsi="Calibri" w:cs="Times New Roman"/>
                <w:b/>
                <w:bCs/>
                <w:noProof w:val="0"/>
                <w:lang w:val="en-US"/>
              </w:rPr>
              <w:t>wet season</w:t>
            </w:r>
            <w:r w:rsidRPr="006A7935">
              <w:rPr>
                <w:rFonts w:ascii="Calibri" w:eastAsia="Calibri" w:hAnsi="Calibri" w:cs="Times New Roman"/>
                <w:noProof w:val="0"/>
                <w:lang w:val="en-US"/>
              </w:rPr>
              <w:t>?</w:t>
            </w:r>
          </w:p>
          <w:p w14:paraId="186A1ED2" w14:textId="77777777"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w:t>
            </w:r>
            <w:proofErr w:type="gramStart"/>
            <w:r w:rsidRPr="006A7935">
              <w:rPr>
                <w:rFonts w:ascii="Calibri" w:eastAsia="Calibri" w:hAnsi="Calibri" w:cs="Times New Roman"/>
                <w:i/>
                <w:iCs/>
                <w:noProof w:val="0"/>
                <w:lang w:val="en-US"/>
              </w:rPr>
              <w:t>name</w:t>
            </w:r>
            <w:proofErr w:type="gramEnd"/>
            <w:r w:rsidRPr="006A7935">
              <w:rPr>
                <w:rFonts w:ascii="Calibri" w:eastAsia="Calibri" w:hAnsi="Calibri" w:cs="Times New Roman"/>
                <w:i/>
                <w:iCs/>
                <w:noProof w:val="0"/>
                <w:lang w:val="en-US"/>
              </w:rPr>
              <w:t xml:space="preserve"> location)</w:t>
            </w:r>
          </w:p>
        </w:tc>
        <w:tc>
          <w:tcPr>
            <w:tcW w:w="986" w:type="dxa"/>
          </w:tcPr>
          <w:p w14:paraId="477824D9"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49F248F6" w14:textId="3B927258"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in km</w:t>
            </w:r>
          </w:p>
        </w:tc>
        <w:tc>
          <w:tcPr>
            <w:tcW w:w="986" w:type="dxa"/>
          </w:tcPr>
          <w:p w14:paraId="3A2D0AA6" w14:textId="3621CE40"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6CFE4A29" w14:textId="2C3C7D6E"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in days</w:t>
            </w:r>
          </w:p>
        </w:tc>
        <w:tc>
          <w:tcPr>
            <w:tcW w:w="1555" w:type="dxa"/>
          </w:tcPr>
          <w:p w14:paraId="726FE826"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 xml:space="preserve">Where do you graze during the </w:t>
            </w:r>
            <w:r w:rsidRPr="006A7935">
              <w:rPr>
                <w:rFonts w:ascii="Calibri" w:eastAsia="Calibri" w:hAnsi="Calibri" w:cs="Times New Roman"/>
                <w:b/>
                <w:bCs/>
                <w:noProof w:val="0"/>
                <w:lang w:val="en-US"/>
              </w:rPr>
              <w:t>dry season</w:t>
            </w:r>
            <w:r w:rsidRPr="006A7935">
              <w:rPr>
                <w:rFonts w:ascii="Calibri" w:eastAsia="Calibri" w:hAnsi="Calibri" w:cs="Times New Roman"/>
                <w:noProof w:val="0"/>
                <w:lang w:val="en-US"/>
              </w:rPr>
              <w:t>?</w:t>
            </w:r>
          </w:p>
          <w:p w14:paraId="4A29F151"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w:t>
            </w:r>
            <w:proofErr w:type="gramStart"/>
            <w:r w:rsidRPr="006A7935">
              <w:rPr>
                <w:rFonts w:ascii="Calibri" w:eastAsia="Calibri" w:hAnsi="Calibri" w:cs="Times New Roman"/>
                <w:i/>
                <w:iCs/>
                <w:noProof w:val="0"/>
                <w:lang w:val="en-US"/>
              </w:rPr>
              <w:t>name</w:t>
            </w:r>
            <w:proofErr w:type="gramEnd"/>
            <w:r w:rsidRPr="006A7935">
              <w:rPr>
                <w:rFonts w:ascii="Calibri" w:eastAsia="Calibri" w:hAnsi="Calibri" w:cs="Times New Roman"/>
                <w:i/>
                <w:iCs/>
                <w:noProof w:val="0"/>
                <w:lang w:val="en-US"/>
              </w:rPr>
              <w:t xml:space="preserve"> location)</w:t>
            </w:r>
          </w:p>
        </w:tc>
        <w:tc>
          <w:tcPr>
            <w:tcW w:w="990" w:type="dxa"/>
          </w:tcPr>
          <w:p w14:paraId="514137B2"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15B73D5D" w14:textId="4E027BCF"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in km</w:t>
            </w:r>
          </w:p>
        </w:tc>
        <w:tc>
          <w:tcPr>
            <w:tcW w:w="1187" w:type="dxa"/>
          </w:tcPr>
          <w:p w14:paraId="56C00878"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2BA8C003" w14:textId="2011BBB6"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in days</w:t>
            </w:r>
          </w:p>
        </w:tc>
        <w:tc>
          <w:tcPr>
            <w:tcW w:w="973" w:type="dxa"/>
          </w:tcPr>
          <w:p w14:paraId="53E8D1FA" w14:textId="66580748" w:rsidR="00810655" w:rsidRPr="006A7935" w:rsidRDefault="00810655" w:rsidP="00BF048F">
            <w:pPr>
              <w:spacing w:after="60"/>
              <w:rPr>
                <w:rFonts w:ascii="Calibri" w:eastAsia="Calibri" w:hAnsi="Calibri" w:cs="Times New Roman"/>
                <w:noProof w:val="0"/>
                <w:lang w:val="en-US"/>
              </w:rPr>
            </w:pPr>
            <w:r w:rsidRPr="006A7935">
              <w:rPr>
                <w:rFonts w:ascii="Calibri" w:eastAsia="Calibri" w:hAnsi="Calibri" w:cs="Times New Roman"/>
                <w:noProof w:val="0"/>
                <w:lang w:val="en-US"/>
              </w:rPr>
              <w:t>Not applicable</w:t>
            </w:r>
          </w:p>
        </w:tc>
      </w:tr>
      <w:tr w:rsidR="00810655" w:rsidRPr="006A7935" w14:paraId="7BB8394D" w14:textId="25CC5783" w:rsidTr="00221335">
        <w:trPr>
          <w:trHeight w:val="302"/>
        </w:trPr>
        <w:tc>
          <w:tcPr>
            <w:tcW w:w="1286" w:type="dxa"/>
          </w:tcPr>
          <w:p w14:paraId="01786715"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Camels </w:t>
            </w:r>
          </w:p>
        </w:tc>
        <w:tc>
          <w:tcPr>
            <w:tcW w:w="1662" w:type="dxa"/>
          </w:tcPr>
          <w:p w14:paraId="0317436F"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0593B034"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2E82B2A6" w14:textId="6EE5EBCB" w:rsidR="00810655" w:rsidRPr="006A7935" w:rsidRDefault="00810655" w:rsidP="00612C63">
            <w:pPr>
              <w:spacing w:after="60"/>
              <w:rPr>
                <w:rFonts w:ascii="Calibri" w:eastAsia="Calibri" w:hAnsi="Calibri" w:cs="Times New Roman"/>
                <w:noProof w:val="0"/>
                <w:lang w:val="en-US"/>
              </w:rPr>
            </w:pPr>
          </w:p>
        </w:tc>
        <w:tc>
          <w:tcPr>
            <w:tcW w:w="1555" w:type="dxa"/>
          </w:tcPr>
          <w:p w14:paraId="670C478E"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3FBB7990"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5D21FB72" w14:textId="31B9CB5D" w:rsidR="00810655" w:rsidRPr="006A7935" w:rsidRDefault="00810655" w:rsidP="00612C63">
            <w:pPr>
              <w:spacing w:after="60"/>
              <w:rPr>
                <w:rFonts w:ascii="Calibri" w:eastAsia="Calibri" w:hAnsi="Calibri" w:cs="Times New Roman"/>
                <w:noProof w:val="0"/>
                <w:lang w:val="en-US"/>
              </w:rPr>
            </w:pPr>
          </w:p>
        </w:tc>
        <w:tc>
          <w:tcPr>
            <w:tcW w:w="973" w:type="dxa"/>
          </w:tcPr>
          <w:p w14:paraId="2B460173" w14:textId="0BB07422" w:rsidR="00810655" w:rsidRPr="006A7935" w:rsidRDefault="00810655" w:rsidP="00612C63">
            <w:pPr>
              <w:spacing w:after="60"/>
              <w:rPr>
                <w:rFonts w:ascii="Calibri" w:eastAsia="Calibri" w:hAnsi="Calibri" w:cs="Times New Roman"/>
                <w:noProof w:val="0"/>
                <w:lang w:val="en-US"/>
              </w:rPr>
            </w:pPr>
          </w:p>
        </w:tc>
      </w:tr>
      <w:tr w:rsidR="00810655" w:rsidRPr="006A7935" w14:paraId="740B9BB8" w14:textId="37B26FD8" w:rsidTr="00221335">
        <w:trPr>
          <w:trHeight w:val="176"/>
        </w:trPr>
        <w:tc>
          <w:tcPr>
            <w:tcW w:w="1286" w:type="dxa"/>
          </w:tcPr>
          <w:p w14:paraId="657B2699"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Cattle</w:t>
            </w:r>
          </w:p>
        </w:tc>
        <w:tc>
          <w:tcPr>
            <w:tcW w:w="1662" w:type="dxa"/>
          </w:tcPr>
          <w:p w14:paraId="40849D8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5D56171"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A9B93F1" w14:textId="0DDB6C46" w:rsidR="00810655" w:rsidRPr="006A7935" w:rsidRDefault="00810655" w:rsidP="00612C63">
            <w:pPr>
              <w:spacing w:after="60"/>
              <w:rPr>
                <w:rFonts w:ascii="Calibri" w:eastAsia="Calibri" w:hAnsi="Calibri" w:cs="Times New Roman"/>
                <w:noProof w:val="0"/>
                <w:lang w:val="en-US"/>
              </w:rPr>
            </w:pPr>
          </w:p>
        </w:tc>
        <w:tc>
          <w:tcPr>
            <w:tcW w:w="1555" w:type="dxa"/>
          </w:tcPr>
          <w:p w14:paraId="7D8746DC"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4E07CE7A"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49B65C9C" w14:textId="16336DCB" w:rsidR="00810655" w:rsidRPr="006A7935" w:rsidRDefault="00810655" w:rsidP="00612C63">
            <w:pPr>
              <w:spacing w:after="60"/>
              <w:rPr>
                <w:rFonts w:ascii="Calibri" w:eastAsia="Calibri" w:hAnsi="Calibri" w:cs="Times New Roman"/>
                <w:noProof w:val="0"/>
                <w:lang w:val="en-US"/>
              </w:rPr>
            </w:pPr>
          </w:p>
        </w:tc>
        <w:tc>
          <w:tcPr>
            <w:tcW w:w="973" w:type="dxa"/>
          </w:tcPr>
          <w:p w14:paraId="53798DDB" w14:textId="1544BA8F" w:rsidR="00810655" w:rsidRPr="006A7935" w:rsidRDefault="00810655" w:rsidP="00612C63">
            <w:pPr>
              <w:spacing w:after="60"/>
              <w:rPr>
                <w:rFonts w:ascii="Calibri" w:eastAsia="Calibri" w:hAnsi="Calibri" w:cs="Times New Roman"/>
                <w:noProof w:val="0"/>
                <w:lang w:val="en-US"/>
              </w:rPr>
            </w:pPr>
          </w:p>
        </w:tc>
      </w:tr>
      <w:tr w:rsidR="00810655" w:rsidRPr="006A7935" w14:paraId="3331A3BD" w14:textId="7943E2F9" w:rsidTr="00221335">
        <w:trPr>
          <w:trHeight w:val="203"/>
        </w:trPr>
        <w:tc>
          <w:tcPr>
            <w:tcW w:w="1286" w:type="dxa"/>
          </w:tcPr>
          <w:p w14:paraId="7C61D3E2"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Goats</w:t>
            </w:r>
          </w:p>
        </w:tc>
        <w:tc>
          <w:tcPr>
            <w:tcW w:w="1662" w:type="dxa"/>
          </w:tcPr>
          <w:p w14:paraId="500A709F"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0CD10DC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B8F76C7" w14:textId="560805BD" w:rsidR="00810655" w:rsidRPr="006A7935" w:rsidRDefault="00810655" w:rsidP="00612C63">
            <w:pPr>
              <w:spacing w:after="60"/>
              <w:rPr>
                <w:rFonts w:ascii="Calibri" w:eastAsia="Calibri" w:hAnsi="Calibri" w:cs="Times New Roman"/>
                <w:noProof w:val="0"/>
                <w:lang w:val="en-US"/>
              </w:rPr>
            </w:pPr>
          </w:p>
        </w:tc>
        <w:tc>
          <w:tcPr>
            <w:tcW w:w="1555" w:type="dxa"/>
          </w:tcPr>
          <w:p w14:paraId="09CC832B"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4C1E2027"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5D0B80E" w14:textId="1C88EDF9" w:rsidR="00810655" w:rsidRPr="006A7935" w:rsidRDefault="00810655" w:rsidP="00612C63">
            <w:pPr>
              <w:spacing w:after="60"/>
              <w:rPr>
                <w:rFonts w:ascii="Calibri" w:eastAsia="Calibri" w:hAnsi="Calibri" w:cs="Times New Roman"/>
                <w:noProof w:val="0"/>
                <w:lang w:val="en-US"/>
              </w:rPr>
            </w:pPr>
          </w:p>
        </w:tc>
        <w:tc>
          <w:tcPr>
            <w:tcW w:w="973" w:type="dxa"/>
          </w:tcPr>
          <w:p w14:paraId="3C67512F" w14:textId="401B3277" w:rsidR="00810655" w:rsidRPr="006A7935" w:rsidRDefault="00810655" w:rsidP="00612C63">
            <w:pPr>
              <w:spacing w:after="60"/>
              <w:rPr>
                <w:rFonts w:ascii="Calibri" w:eastAsia="Calibri" w:hAnsi="Calibri" w:cs="Times New Roman"/>
                <w:noProof w:val="0"/>
                <w:lang w:val="en-US"/>
              </w:rPr>
            </w:pPr>
          </w:p>
        </w:tc>
      </w:tr>
      <w:tr w:rsidR="00810655" w:rsidRPr="006A7935" w14:paraId="764CD8AE" w14:textId="62A2531C" w:rsidTr="00221335">
        <w:trPr>
          <w:trHeight w:val="59"/>
        </w:trPr>
        <w:tc>
          <w:tcPr>
            <w:tcW w:w="1286" w:type="dxa"/>
          </w:tcPr>
          <w:p w14:paraId="12635B69"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Sheep </w:t>
            </w:r>
          </w:p>
        </w:tc>
        <w:tc>
          <w:tcPr>
            <w:tcW w:w="1662" w:type="dxa"/>
          </w:tcPr>
          <w:p w14:paraId="08B68525"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D42D8A6"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5D1E802E" w14:textId="4B09AD1C" w:rsidR="00810655" w:rsidRPr="006A7935" w:rsidRDefault="00810655" w:rsidP="00612C63">
            <w:pPr>
              <w:spacing w:after="60"/>
              <w:rPr>
                <w:rFonts w:ascii="Calibri" w:eastAsia="Calibri" w:hAnsi="Calibri" w:cs="Times New Roman"/>
                <w:noProof w:val="0"/>
                <w:lang w:val="en-US"/>
              </w:rPr>
            </w:pPr>
          </w:p>
        </w:tc>
        <w:tc>
          <w:tcPr>
            <w:tcW w:w="1555" w:type="dxa"/>
          </w:tcPr>
          <w:p w14:paraId="76285733"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1BFA80D4"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4A62E5A" w14:textId="3AC468F0" w:rsidR="00810655" w:rsidRPr="006A7935" w:rsidRDefault="00810655" w:rsidP="00612C63">
            <w:pPr>
              <w:spacing w:after="60"/>
              <w:rPr>
                <w:rFonts w:ascii="Calibri" w:eastAsia="Calibri" w:hAnsi="Calibri" w:cs="Times New Roman"/>
                <w:noProof w:val="0"/>
                <w:lang w:val="en-US"/>
              </w:rPr>
            </w:pPr>
          </w:p>
        </w:tc>
        <w:tc>
          <w:tcPr>
            <w:tcW w:w="973" w:type="dxa"/>
          </w:tcPr>
          <w:p w14:paraId="085B4D9D" w14:textId="39D54053" w:rsidR="00810655" w:rsidRPr="006A7935" w:rsidRDefault="00810655" w:rsidP="00612C63">
            <w:pPr>
              <w:spacing w:after="60"/>
              <w:rPr>
                <w:rFonts w:ascii="Calibri" w:eastAsia="Calibri" w:hAnsi="Calibri" w:cs="Times New Roman"/>
                <w:noProof w:val="0"/>
                <w:lang w:val="en-US"/>
              </w:rPr>
            </w:pPr>
          </w:p>
        </w:tc>
      </w:tr>
      <w:tr w:rsidR="00810655" w:rsidRPr="006A7935" w14:paraId="5F2C25AE" w14:textId="31BD3DDA" w:rsidTr="00221335">
        <w:trPr>
          <w:trHeight w:val="230"/>
        </w:trPr>
        <w:tc>
          <w:tcPr>
            <w:tcW w:w="1286" w:type="dxa"/>
          </w:tcPr>
          <w:p w14:paraId="7D218EEE"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Donkeys </w:t>
            </w:r>
          </w:p>
        </w:tc>
        <w:tc>
          <w:tcPr>
            <w:tcW w:w="1662" w:type="dxa"/>
          </w:tcPr>
          <w:p w14:paraId="0B754D41"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B485345"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2E2175C7" w14:textId="187E2B1A" w:rsidR="00810655" w:rsidRPr="006A7935" w:rsidRDefault="00810655" w:rsidP="00612C63">
            <w:pPr>
              <w:spacing w:after="60"/>
              <w:rPr>
                <w:rFonts w:ascii="Calibri" w:eastAsia="Calibri" w:hAnsi="Calibri" w:cs="Times New Roman"/>
                <w:noProof w:val="0"/>
                <w:lang w:val="en-US"/>
              </w:rPr>
            </w:pPr>
          </w:p>
        </w:tc>
        <w:tc>
          <w:tcPr>
            <w:tcW w:w="1555" w:type="dxa"/>
          </w:tcPr>
          <w:p w14:paraId="54B031DA"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7CF243AF"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6755AE1" w14:textId="742CFCFC" w:rsidR="00810655" w:rsidRPr="006A7935" w:rsidRDefault="00810655" w:rsidP="00612C63">
            <w:pPr>
              <w:spacing w:after="60"/>
              <w:rPr>
                <w:rFonts w:ascii="Calibri" w:eastAsia="Calibri" w:hAnsi="Calibri" w:cs="Times New Roman"/>
                <w:noProof w:val="0"/>
                <w:lang w:val="en-US"/>
              </w:rPr>
            </w:pPr>
          </w:p>
        </w:tc>
        <w:tc>
          <w:tcPr>
            <w:tcW w:w="973" w:type="dxa"/>
          </w:tcPr>
          <w:p w14:paraId="43FAA86A" w14:textId="4C522DAB" w:rsidR="00810655" w:rsidRPr="006A7935" w:rsidRDefault="00810655" w:rsidP="00612C63">
            <w:pPr>
              <w:spacing w:after="60"/>
              <w:rPr>
                <w:rFonts w:ascii="Calibri" w:eastAsia="Calibri" w:hAnsi="Calibri" w:cs="Times New Roman"/>
                <w:noProof w:val="0"/>
                <w:lang w:val="en-US"/>
              </w:rPr>
            </w:pPr>
          </w:p>
        </w:tc>
      </w:tr>
      <w:tr w:rsidR="00810655" w:rsidRPr="006A7935" w14:paraId="249A6413" w14:textId="021BCAA5" w:rsidTr="00221335">
        <w:trPr>
          <w:trHeight w:val="427"/>
        </w:trPr>
        <w:tc>
          <w:tcPr>
            <w:tcW w:w="1286" w:type="dxa"/>
          </w:tcPr>
          <w:p w14:paraId="3BAE6A0A"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Other, which ____</w:t>
            </w:r>
          </w:p>
        </w:tc>
        <w:tc>
          <w:tcPr>
            <w:tcW w:w="1662" w:type="dxa"/>
          </w:tcPr>
          <w:p w14:paraId="2D26D5B4"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24AAB4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5E12C96" w14:textId="60AF5B33" w:rsidR="00810655" w:rsidRPr="006A7935" w:rsidRDefault="00810655" w:rsidP="00612C63">
            <w:pPr>
              <w:spacing w:after="60"/>
              <w:rPr>
                <w:rFonts w:ascii="Calibri" w:eastAsia="Calibri" w:hAnsi="Calibri" w:cs="Times New Roman"/>
                <w:noProof w:val="0"/>
                <w:lang w:val="en-US"/>
              </w:rPr>
            </w:pPr>
          </w:p>
        </w:tc>
        <w:tc>
          <w:tcPr>
            <w:tcW w:w="1555" w:type="dxa"/>
          </w:tcPr>
          <w:p w14:paraId="6A785A4B"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3AF3120B"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262CED5A" w14:textId="751B7F64" w:rsidR="00810655" w:rsidRPr="006A7935" w:rsidRDefault="00810655" w:rsidP="00612C63">
            <w:pPr>
              <w:spacing w:after="60"/>
              <w:rPr>
                <w:rFonts w:ascii="Calibri" w:eastAsia="Calibri" w:hAnsi="Calibri" w:cs="Times New Roman"/>
                <w:noProof w:val="0"/>
                <w:lang w:val="en-US"/>
              </w:rPr>
            </w:pPr>
          </w:p>
        </w:tc>
        <w:tc>
          <w:tcPr>
            <w:tcW w:w="973" w:type="dxa"/>
          </w:tcPr>
          <w:p w14:paraId="7F39D123" w14:textId="5C2D1304" w:rsidR="00810655" w:rsidRPr="006A7935" w:rsidRDefault="00810655" w:rsidP="00612C63">
            <w:pPr>
              <w:spacing w:after="60"/>
              <w:rPr>
                <w:rFonts w:ascii="Calibri" w:eastAsia="Calibri" w:hAnsi="Calibri" w:cs="Times New Roman"/>
                <w:noProof w:val="0"/>
                <w:lang w:val="en-US"/>
              </w:rPr>
            </w:pPr>
          </w:p>
        </w:tc>
      </w:tr>
    </w:tbl>
    <w:p w14:paraId="68A3548F" w14:textId="37E97C12" w:rsidR="008F3320" w:rsidRPr="006A7935" w:rsidRDefault="009E62EE" w:rsidP="00333C66">
      <w:pPr>
        <w:pStyle w:val="Heading2"/>
      </w:pPr>
      <w:r w:rsidRPr="006A7935">
        <w:lastRenderedPageBreak/>
        <w:t xml:space="preserve">Human migration during the past </w:t>
      </w:r>
      <w:r w:rsidR="008E4EE7" w:rsidRPr="006A7935">
        <w:t xml:space="preserve">6 </w:t>
      </w:r>
      <w:r w:rsidRPr="006A7935">
        <w:t>months</w:t>
      </w:r>
      <w:r w:rsidR="00ED5430" w:rsidRPr="006A7935">
        <w:t xml:space="preserve"> </w:t>
      </w:r>
      <w:r w:rsidR="000B6C75" w:rsidRPr="006A7935">
        <w:rPr>
          <w:rFonts w:asciiTheme="minorHAnsi" w:eastAsiaTheme="minorHAnsi" w:hAnsiTheme="minorHAnsi" w:cstheme="minorBidi"/>
          <w:noProof/>
          <w:color w:val="002060"/>
          <w:sz w:val="28"/>
          <w:lang w:val="en-GB"/>
        </w:rPr>
        <w:t>BASELINE AND FOLLOW-UP</w:t>
      </w:r>
    </w:p>
    <w:tbl>
      <w:tblPr>
        <w:tblStyle w:val="TableGrid"/>
        <w:tblW w:w="9668" w:type="dxa"/>
        <w:tblLayout w:type="fixed"/>
        <w:tblLook w:val="04A0" w:firstRow="1" w:lastRow="0" w:firstColumn="1" w:lastColumn="0" w:noHBand="0" w:noVBand="1"/>
      </w:tblPr>
      <w:tblGrid>
        <w:gridCol w:w="1271"/>
        <w:gridCol w:w="1843"/>
        <w:gridCol w:w="571"/>
        <w:gridCol w:w="1170"/>
        <w:gridCol w:w="1440"/>
        <w:gridCol w:w="2041"/>
        <w:gridCol w:w="1289"/>
        <w:gridCol w:w="43"/>
      </w:tblGrid>
      <w:tr w:rsidR="0071500D" w:rsidRPr="006A7935" w:rsidDel="004F5738" w14:paraId="484D64FE" w14:textId="0AB0654D" w:rsidTr="00F24517">
        <w:trPr>
          <w:gridAfter w:val="1"/>
          <w:wAfter w:w="43" w:type="dxa"/>
        </w:trPr>
        <w:tc>
          <w:tcPr>
            <w:tcW w:w="9625" w:type="dxa"/>
            <w:gridSpan w:val="7"/>
          </w:tcPr>
          <w:p w14:paraId="15A38241" w14:textId="4DB4E0FA" w:rsidR="0071500D" w:rsidRPr="006A7935" w:rsidDel="004F5738" w:rsidRDefault="0071500D" w:rsidP="00121050">
            <w:pPr>
              <w:spacing w:after="0"/>
              <w:rPr>
                <w:rFonts w:cstheme="minorHAnsi"/>
                <w:b/>
                <w:szCs w:val="24"/>
              </w:rPr>
            </w:pPr>
          </w:p>
        </w:tc>
      </w:tr>
      <w:tr w:rsidR="0071500D" w:rsidRPr="006A7935" w:rsidDel="004F5738" w14:paraId="22CECBC5" w14:textId="03EB3BE5" w:rsidTr="00DC043F">
        <w:trPr>
          <w:gridAfter w:val="1"/>
          <w:wAfter w:w="43" w:type="dxa"/>
          <w:trHeight w:val="1179"/>
        </w:trPr>
        <w:tc>
          <w:tcPr>
            <w:tcW w:w="8336" w:type="dxa"/>
            <w:gridSpan w:val="6"/>
          </w:tcPr>
          <w:p w14:paraId="5C284168" w14:textId="490D04B5" w:rsidR="0071500D" w:rsidRPr="006A7935" w:rsidRDefault="0071500D" w:rsidP="00121050">
            <w:pPr>
              <w:spacing w:after="0"/>
              <w:rPr>
                <w:rFonts w:cstheme="minorHAnsi"/>
                <w:szCs w:val="24"/>
                <w:lang w:val="en-US"/>
              </w:rPr>
            </w:pPr>
            <w:r w:rsidRPr="006A7935">
              <w:rPr>
                <w:rFonts w:cstheme="minorHAnsi"/>
                <w:szCs w:val="24"/>
                <w:lang w:val="en-US"/>
              </w:rPr>
              <w:t xml:space="preserve">Did anybody from this household migrate (leave this place) temporarily during </w:t>
            </w:r>
            <w:r w:rsidR="003C7416" w:rsidRPr="006A7935">
              <w:rPr>
                <w:rFonts w:cstheme="minorHAnsi"/>
                <w:szCs w:val="24"/>
                <w:lang w:val="en-US"/>
              </w:rPr>
              <w:br/>
            </w:r>
            <w:r w:rsidRPr="006A7935">
              <w:rPr>
                <w:rFonts w:cstheme="minorHAnsi"/>
                <w:szCs w:val="24"/>
                <w:lang w:val="en-US"/>
              </w:rPr>
              <w:t xml:space="preserve">the past 6 months (i.e. with the intention to return)? </w:t>
            </w:r>
          </w:p>
          <w:p w14:paraId="1D6CE0F0" w14:textId="619F9E80" w:rsidR="0071500D" w:rsidRPr="006A7935" w:rsidRDefault="0071500D" w:rsidP="0071500D">
            <w:pPr>
              <w:spacing w:after="0"/>
              <w:rPr>
                <w:rFonts w:cstheme="minorHAnsi"/>
                <w:i/>
                <w:szCs w:val="24"/>
                <w:lang w:val="en-US"/>
              </w:rPr>
            </w:pPr>
            <w:r w:rsidRPr="006A7935">
              <w:rPr>
                <w:rFonts w:cstheme="minorHAnsi"/>
                <w:i/>
                <w:szCs w:val="24"/>
                <w:lang w:val="en-US"/>
              </w:rPr>
              <w:t>We consider here voluntary or involuntary/forced migration, regular/seasonal or single occasions</w:t>
            </w:r>
            <w:r w:rsidR="00221335" w:rsidRPr="006A7935">
              <w:rPr>
                <w:rFonts w:cstheme="minorHAnsi"/>
                <w:i/>
                <w:szCs w:val="24"/>
                <w:lang w:val="en-US"/>
              </w:rPr>
              <w:t>.</w:t>
            </w:r>
            <w:r w:rsidR="00C41782" w:rsidRPr="006A7935">
              <w:rPr>
                <w:rFonts w:cstheme="minorHAnsi"/>
                <w:i/>
                <w:szCs w:val="24"/>
                <w:lang w:val="en-US"/>
              </w:rPr>
              <w:t xml:space="preserve"> </w:t>
            </w:r>
            <w:r w:rsidRPr="006A7935">
              <w:rPr>
                <w:rFonts w:cstheme="minorHAnsi"/>
                <w:i/>
                <w:szCs w:val="24"/>
                <w:u w:val="single"/>
                <w:lang w:val="en-US"/>
              </w:rPr>
              <w:t>Excluding those who leave for good</w:t>
            </w:r>
            <w:r w:rsidRPr="006A7935">
              <w:rPr>
                <w:rFonts w:cstheme="minorHAnsi"/>
                <w:i/>
                <w:szCs w:val="24"/>
                <w:lang w:val="en-US"/>
              </w:rPr>
              <w:t xml:space="preserve"> –eg. children moving out/to town. </w:t>
            </w:r>
          </w:p>
        </w:tc>
        <w:tc>
          <w:tcPr>
            <w:tcW w:w="1289" w:type="dxa"/>
          </w:tcPr>
          <w:p w14:paraId="3281E317" w14:textId="009DC425" w:rsidR="0071500D" w:rsidRPr="006A7935" w:rsidDel="004F5738" w:rsidRDefault="0071500D" w:rsidP="00121050">
            <w:pPr>
              <w:spacing w:after="0"/>
              <w:rPr>
                <w:rFonts w:cstheme="minorHAnsi"/>
                <w:szCs w:val="24"/>
                <w:lang w:val="en-US"/>
              </w:rPr>
            </w:pPr>
            <w:r w:rsidRPr="006A7935">
              <w:rPr>
                <w:rFonts w:cstheme="minorHAnsi"/>
                <w:szCs w:val="24"/>
                <w:lang w:val="en-US"/>
              </w:rPr>
              <w:t>Yes -  No</w:t>
            </w:r>
          </w:p>
        </w:tc>
      </w:tr>
      <w:tr w:rsidR="00D93011" w:rsidRPr="006A7935" w:rsidDel="004F5738" w14:paraId="509A3B5D" w14:textId="77777777" w:rsidTr="00DC043F">
        <w:trPr>
          <w:gridAfter w:val="1"/>
          <w:wAfter w:w="43" w:type="dxa"/>
          <w:trHeight w:val="416"/>
        </w:trPr>
        <w:tc>
          <w:tcPr>
            <w:tcW w:w="8336" w:type="dxa"/>
            <w:gridSpan w:val="6"/>
          </w:tcPr>
          <w:p w14:paraId="5026074E" w14:textId="4332A560" w:rsidR="00D93011" w:rsidRPr="006A7935" w:rsidRDefault="00D93011" w:rsidP="00121050">
            <w:pPr>
              <w:spacing w:after="0"/>
              <w:rPr>
                <w:rFonts w:cstheme="minorHAnsi"/>
                <w:szCs w:val="24"/>
                <w:lang w:val="en-US"/>
              </w:rPr>
            </w:pPr>
            <w:r w:rsidRPr="006A7935">
              <w:rPr>
                <w:rFonts w:cstheme="minorHAnsi"/>
                <w:szCs w:val="24"/>
                <w:lang w:val="en-US"/>
              </w:rPr>
              <w:t xml:space="preserve">If yes: On how many separate occasions did anyone migrate? </w:t>
            </w:r>
          </w:p>
        </w:tc>
        <w:tc>
          <w:tcPr>
            <w:tcW w:w="1289" w:type="dxa"/>
          </w:tcPr>
          <w:p w14:paraId="5DF30F2E" w14:textId="77777777" w:rsidR="00D93011" w:rsidRPr="006A7935" w:rsidRDefault="00D93011" w:rsidP="00121050">
            <w:pPr>
              <w:spacing w:after="0"/>
              <w:rPr>
                <w:rFonts w:cstheme="minorHAnsi"/>
                <w:szCs w:val="24"/>
                <w:lang w:val="en-US"/>
              </w:rPr>
            </w:pPr>
          </w:p>
        </w:tc>
      </w:tr>
      <w:tr w:rsidR="0071500D" w:rsidRPr="006A7935" w14:paraId="3824E927" w14:textId="3ABF8586" w:rsidTr="00AA1FF1">
        <w:tblPrEx>
          <w:tblCellMar>
            <w:top w:w="14" w:type="dxa"/>
            <w:left w:w="43" w:type="dxa"/>
            <w:bottom w:w="14" w:type="dxa"/>
            <w:right w:w="29" w:type="dxa"/>
          </w:tblCellMar>
        </w:tblPrEx>
        <w:trPr>
          <w:gridAfter w:val="1"/>
          <w:wAfter w:w="43" w:type="dxa"/>
          <w:trHeight w:val="5205"/>
        </w:trPr>
        <w:tc>
          <w:tcPr>
            <w:tcW w:w="1271" w:type="dxa"/>
            <w:tcBorders>
              <w:bottom w:val="single" w:sz="4" w:space="0" w:color="auto"/>
            </w:tcBorders>
          </w:tcPr>
          <w:p w14:paraId="52187B1A" w14:textId="26C27DB1" w:rsidR="00D93011" w:rsidRPr="006A7935" w:rsidRDefault="0071500D" w:rsidP="00981205">
            <w:pPr>
              <w:spacing w:after="0"/>
              <w:rPr>
                <w:rFonts w:cstheme="minorHAnsi"/>
                <w:b/>
                <w:i/>
                <w:szCs w:val="24"/>
                <w:u w:val="single"/>
                <w:lang w:val="en-US"/>
              </w:rPr>
            </w:pPr>
            <w:r w:rsidRPr="006A7935">
              <w:br w:type="page"/>
            </w:r>
            <w:r w:rsidRPr="006A7935">
              <w:rPr>
                <w:sz w:val="24"/>
                <w:szCs w:val="24"/>
              </w:rPr>
              <w:br w:type="page"/>
            </w:r>
          </w:p>
          <w:p w14:paraId="54F80AC4" w14:textId="54CCD8EF" w:rsidR="0071500D" w:rsidRPr="006A7935" w:rsidRDefault="00D93011" w:rsidP="00981205">
            <w:pPr>
              <w:spacing w:after="0"/>
              <w:rPr>
                <w:rFonts w:cstheme="minorHAnsi"/>
                <w:b/>
                <w:i/>
                <w:szCs w:val="24"/>
                <w:u w:val="single"/>
                <w:lang w:val="en-US"/>
              </w:rPr>
            </w:pPr>
            <w:r w:rsidRPr="006A7935">
              <w:rPr>
                <w:rFonts w:cstheme="minorHAnsi"/>
                <w:b/>
                <w:i/>
                <w:szCs w:val="24"/>
                <w:u w:val="single"/>
                <w:lang w:val="en-US"/>
              </w:rPr>
              <w:t>For each occasion ask about these details:</w:t>
            </w:r>
            <w:r w:rsidR="0071500D" w:rsidRPr="006A7935">
              <w:rPr>
                <w:rFonts w:cstheme="minorHAnsi"/>
                <w:b/>
                <w:i/>
                <w:szCs w:val="24"/>
                <w:u w:val="single"/>
                <w:lang w:val="en-US"/>
              </w:rPr>
              <w:t xml:space="preserve"> </w:t>
            </w:r>
          </w:p>
          <w:p w14:paraId="38BCD12F" w14:textId="4AC1EBFA" w:rsidR="0071500D" w:rsidRPr="006A7935" w:rsidRDefault="0071500D" w:rsidP="00981205">
            <w:pPr>
              <w:spacing w:after="0"/>
            </w:pPr>
          </w:p>
        </w:tc>
        <w:tc>
          <w:tcPr>
            <w:tcW w:w="1843" w:type="dxa"/>
            <w:tcBorders>
              <w:bottom w:val="single" w:sz="4" w:space="0" w:color="auto"/>
            </w:tcBorders>
          </w:tcPr>
          <w:p w14:paraId="3EB1BD62" w14:textId="77777777" w:rsidR="0071500D" w:rsidRPr="006A7935" w:rsidRDefault="0071500D" w:rsidP="00981205">
            <w:pPr>
              <w:spacing w:after="0"/>
              <w:rPr>
                <w:b/>
              </w:rPr>
            </w:pPr>
            <w:r w:rsidRPr="006A7935">
              <w:rPr>
                <w:b/>
              </w:rPr>
              <w:t>How many people moved?</w:t>
            </w:r>
          </w:p>
          <w:p w14:paraId="43BB331D" w14:textId="0E5CB2F7" w:rsidR="0071500D" w:rsidRPr="006A7935" w:rsidRDefault="0071500D" w:rsidP="00981205">
            <w:pPr>
              <w:spacing w:after="0"/>
              <w:rPr>
                <w:iCs/>
              </w:rPr>
            </w:pPr>
            <w:r w:rsidRPr="006A7935">
              <w:rPr>
                <w:iCs/>
              </w:rPr>
              <w:t xml:space="preserve">- </w:t>
            </w:r>
            <w:r w:rsidR="00D93011" w:rsidRPr="006A7935">
              <w:rPr>
                <w:iCs/>
              </w:rPr>
              <w:t>Single person</w:t>
            </w:r>
          </w:p>
          <w:p w14:paraId="315ACEA7" w14:textId="77777777" w:rsidR="00D93011" w:rsidRPr="006A7935" w:rsidRDefault="00D93011" w:rsidP="00981205">
            <w:pPr>
              <w:spacing w:after="0"/>
              <w:rPr>
                <w:i/>
              </w:rPr>
            </w:pPr>
            <w:r w:rsidRPr="006A7935">
              <w:rPr>
                <w:iCs/>
              </w:rPr>
              <w:t xml:space="preserve">Or </w:t>
            </w:r>
            <w:r w:rsidRPr="006A7935">
              <w:rPr>
                <w:i/>
              </w:rPr>
              <w:t>(tick box)</w:t>
            </w:r>
          </w:p>
          <w:p w14:paraId="0AB90421" w14:textId="48138ED1" w:rsidR="00D93011" w:rsidRPr="006A7935" w:rsidRDefault="00D93011" w:rsidP="00981205">
            <w:pPr>
              <w:spacing w:after="0"/>
              <w:rPr>
                <w:iCs/>
              </w:rPr>
            </w:pPr>
            <w:r w:rsidRPr="006A7935">
              <w:rPr>
                <w:iCs/>
              </w:rPr>
              <w:t>Group w same purpose</w:t>
            </w:r>
          </w:p>
          <w:p w14:paraId="7FA4C98E" w14:textId="77777777" w:rsidR="0071500D" w:rsidRPr="006A7935" w:rsidRDefault="0071500D" w:rsidP="00981205">
            <w:pPr>
              <w:spacing w:after="0"/>
              <w:rPr>
                <w:i/>
              </w:rPr>
            </w:pPr>
            <w:r w:rsidRPr="006A7935">
              <w:rPr>
                <w:iCs/>
              </w:rPr>
              <w:t xml:space="preserve">Or </w:t>
            </w:r>
            <w:r w:rsidRPr="006A7935">
              <w:rPr>
                <w:i/>
              </w:rPr>
              <w:t>(tick box)</w:t>
            </w:r>
          </w:p>
          <w:p w14:paraId="6FD54D9C" w14:textId="77777777" w:rsidR="0071500D" w:rsidRPr="006A7935" w:rsidRDefault="0071500D" w:rsidP="00981205">
            <w:pPr>
              <w:spacing w:after="0"/>
              <w:rPr>
                <w:iCs/>
              </w:rPr>
            </w:pPr>
            <w:r w:rsidRPr="006A7935">
              <w:rPr>
                <w:iCs/>
              </w:rPr>
              <w:t>- whole HH</w:t>
            </w:r>
          </w:p>
          <w:p w14:paraId="650F51C8" w14:textId="77777777" w:rsidR="0071500D" w:rsidRPr="006A7935" w:rsidRDefault="0071500D" w:rsidP="00981205">
            <w:pPr>
              <w:spacing w:after="0"/>
              <w:rPr>
                <w:i/>
              </w:rPr>
            </w:pPr>
            <w:r w:rsidRPr="006A7935">
              <w:rPr>
                <w:iCs/>
              </w:rPr>
              <w:t xml:space="preserve">Or </w:t>
            </w:r>
            <w:r w:rsidRPr="006A7935">
              <w:rPr>
                <w:i/>
              </w:rPr>
              <w:t>(tick box)</w:t>
            </w:r>
          </w:p>
          <w:p w14:paraId="17C14617" w14:textId="77777777" w:rsidR="0071500D" w:rsidRPr="006A7935" w:rsidRDefault="0071500D" w:rsidP="00981205">
            <w:pPr>
              <w:spacing w:after="0"/>
              <w:rPr>
                <w:iCs/>
              </w:rPr>
            </w:pPr>
            <w:r w:rsidRPr="006A7935">
              <w:rPr>
                <w:iCs/>
              </w:rPr>
              <w:t>- extended family</w:t>
            </w:r>
          </w:p>
          <w:p w14:paraId="6CAAB16D" w14:textId="77777777" w:rsidR="0071500D" w:rsidRPr="006A7935" w:rsidRDefault="0071500D" w:rsidP="00981205">
            <w:pPr>
              <w:spacing w:after="0"/>
              <w:rPr>
                <w:b/>
              </w:rPr>
            </w:pPr>
          </w:p>
        </w:tc>
        <w:tc>
          <w:tcPr>
            <w:tcW w:w="571" w:type="dxa"/>
            <w:tcBorders>
              <w:bottom w:val="single" w:sz="4" w:space="0" w:color="auto"/>
            </w:tcBorders>
          </w:tcPr>
          <w:p w14:paraId="15FDCB34" w14:textId="77777777" w:rsidR="0071500D" w:rsidRPr="006A7935" w:rsidRDefault="0071500D" w:rsidP="00981205">
            <w:pPr>
              <w:spacing w:after="0"/>
              <w:rPr>
                <w:b/>
              </w:rPr>
            </w:pPr>
            <w:r w:rsidRPr="006A7935">
              <w:rPr>
                <w:b/>
              </w:rPr>
              <w:t xml:space="preserve">When did they leave? </w:t>
            </w:r>
            <w:r w:rsidRPr="006A7935">
              <w:rPr>
                <w:bCs/>
              </w:rPr>
              <w:t>(month)</w:t>
            </w:r>
          </w:p>
        </w:tc>
        <w:tc>
          <w:tcPr>
            <w:tcW w:w="1170" w:type="dxa"/>
            <w:tcBorders>
              <w:bottom w:val="single" w:sz="4" w:space="0" w:color="auto"/>
            </w:tcBorders>
          </w:tcPr>
          <w:p w14:paraId="4146E086" w14:textId="3F80F1B7" w:rsidR="0071500D" w:rsidRPr="006A7935" w:rsidRDefault="0071500D" w:rsidP="00981205">
            <w:pPr>
              <w:spacing w:after="0"/>
              <w:rPr>
                <w:b/>
              </w:rPr>
            </w:pPr>
            <w:r w:rsidRPr="006A7935">
              <w:rPr>
                <w:b/>
              </w:rPr>
              <w:t xml:space="preserve">When did they return? </w:t>
            </w:r>
          </w:p>
          <w:p w14:paraId="50C5D4AB" w14:textId="187AF9D3" w:rsidR="0071500D" w:rsidRPr="006A7935" w:rsidRDefault="0071500D" w:rsidP="00981205">
            <w:pPr>
              <w:spacing w:after="0"/>
              <w:rPr>
                <w:bCs/>
              </w:rPr>
            </w:pPr>
            <w:r w:rsidRPr="006A7935">
              <w:rPr>
                <w:bCs/>
              </w:rPr>
              <w:t>(month)</w:t>
            </w:r>
          </w:p>
          <w:p w14:paraId="5BEFFE29" w14:textId="0133D353" w:rsidR="0071500D" w:rsidRPr="006A7935" w:rsidRDefault="0071500D" w:rsidP="00981205">
            <w:pPr>
              <w:spacing w:after="0"/>
              <w:rPr>
                <w:b/>
              </w:rPr>
            </w:pPr>
          </w:p>
          <w:p w14:paraId="3C3ED63E" w14:textId="2124779A" w:rsidR="0071500D" w:rsidRPr="006A7935" w:rsidRDefault="0071500D" w:rsidP="00981205">
            <w:pPr>
              <w:spacing w:after="0"/>
              <w:rPr>
                <w:b/>
              </w:rPr>
            </w:pPr>
            <w:r w:rsidRPr="006A7935">
              <w:rPr>
                <w:b/>
              </w:rPr>
              <w:t>OR:</w:t>
            </w:r>
          </w:p>
          <w:p w14:paraId="5E996B6F" w14:textId="2CADA0CB" w:rsidR="0071500D" w:rsidRPr="006A7935" w:rsidRDefault="0071500D" w:rsidP="00E3641E">
            <w:pPr>
              <w:spacing w:after="0"/>
              <w:rPr>
                <w:b/>
              </w:rPr>
            </w:pPr>
            <w:r w:rsidRPr="006A7935">
              <w:rPr>
                <w:b/>
              </w:rPr>
              <w:t>Tick “did not yet return”</w:t>
            </w:r>
          </w:p>
          <w:p w14:paraId="7EA74B1A" w14:textId="5401A415" w:rsidR="0071500D" w:rsidRPr="006A7935" w:rsidRDefault="0071500D" w:rsidP="00981205">
            <w:pPr>
              <w:spacing w:after="0"/>
            </w:pPr>
          </w:p>
        </w:tc>
        <w:tc>
          <w:tcPr>
            <w:tcW w:w="1440" w:type="dxa"/>
            <w:tcBorders>
              <w:bottom w:val="single" w:sz="4" w:space="0" w:color="auto"/>
            </w:tcBorders>
          </w:tcPr>
          <w:p w14:paraId="72F93355" w14:textId="01FA2748" w:rsidR="0071500D" w:rsidRPr="006A7935" w:rsidRDefault="0071500D" w:rsidP="00981205">
            <w:pPr>
              <w:spacing w:after="0"/>
              <w:rPr>
                <w:b/>
              </w:rPr>
            </w:pPr>
            <w:r w:rsidRPr="006A7935">
              <w:rPr>
                <w:b/>
              </w:rPr>
              <w:t>Where to did they migrate?</w:t>
            </w:r>
          </w:p>
          <w:p w14:paraId="0F46D3BB" w14:textId="1CA1FA37" w:rsidR="0071500D" w:rsidRPr="006A7935" w:rsidRDefault="0071500D" w:rsidP="00981205">
            <w:pPr>
              <w:spacing w:after="0"/>
              <w:rPr>
                <w:i/>
                <w:strike/>
              </w:rPr>
            </w:pPr>
            <w:r w:rsidRPr="006A7935">
              <w:t>(name of destination)</w:t>
            </w:r>
          </w:p>
          <w:p w14:paraId="2B355459" w14:textId="77777777" w:rsidR="0071500D" w:rsidRPr="006A7935" w:rsidRDefault="0071500D" w:rsidP="00981205">
            <w:pPr>
              <w:spacing w:after="0"/>
            </w:pPr>
          </w:p>
        </w:tc>
        <w:tc>
          <w:tcPr>
            <w:tcW w:w="3330" w:type="dxa"/>
            <w:gridSpan w:val="2"/>
            <w:tcBorders>
              <w:bottom w:val="single" w:sz="4" w:space="0" w:color="auto"/>
            </w:tcBorders>
          </w:tcPr>
          <w:p w14:paraId="37F1A2A3" w14:textId="77777777" w:rsidR="0071500D" w:rsidRPr="006A7935" w:rsidRDefault="0071500D" w:rsidP="00981205">
            <w:pPr>
              <w:spacing w:after="0"/>
              <w:rPr>
                <w:b/>
              </w:rPr>
            </w:pPr>
            <w:r w:rsidRPr="006A7935">
              <w:rPr>
                <w:b/>
              </w:rPr>
              <w:t>What was the purpose / cause of migration?</w:t>
            </w:r>
          </w:p>
          <w:p w14:paraId="4BF92BEB" w14:textId="77777777" w:rsidR="0071500D" w:rsidRPr="006A7935" w:rsidRDefault="0071500D" w:rsidP="00981205">
            <w:pPr>
              <w:spacing w:after="0"/>
              <w:rPr>
                <w:i/>
              </w:rPr>
            </w:pPr>
            <w:r w:rsidRPr="006A7935">
              <w:rPr>
                <w:i/>
              </w:rPr>
              <w:t>(multiple answers possible)</w:t>
            </w:r>
          </w:p>
          <w:p w14:paraId="3116B502" w14:textId="39C2ECC2"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Looking for work</w:t>
            </w:r>
          </w:p>
          <w:p w14:paraId="4F2AD103" w14:textId="584A9E16"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For education</w:t>
            </w:r>
          </w:p>
          <w:p w14:paraId="38A13E47"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Expected or actual violent conflicts within/ between communities</w:t>
            </w:r>
          </w:p>
          <w:p w14:paraId="1CDEE9A2"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Food shortage</w:t>
            </w:r>
          </w:p>
          <w:p w14:paraId="2EB5BC67"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Drought</w:t>
            </w:r>
          </w:p>
          <w:p w14:paraId="0D097903"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Other extreme weather event</w:t>
            </w:r>
          </w:p>
          <w:p w14:paraId="3F742768"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 xml:space="preserve">Destruction of property/housing </w:t>
            </w:r>
          </w:p>
          <w:p w14:paraId="661886EA"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Land shortage</w:t>
            </w:r>
          </w:p>
          <w:p w14:paraId="55FC9972" w14:textId="3DDABFBA"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Conflicts within the family</w:t>
            </w:r>
          </w:p>
          <w:p w14:paraId="0BFA2781" w14:textId="3E1D6E7C" w:rsidR="007128E6" w:rsidRPr="006A7935" w:rsidRDefault="007128E6" w:rsidP="00AD369B">
            <w:pPr>
              <w:pStyle w:val="ListParagraph"/>
              <w:numPr>
                <w:ilvl w:val="0"/>
                <w:numId w:val="8"/>
              </w:numPr>
              <w:spacing w:after="0"/>
              <w:rPr>
                <w:rFonts w:cstheme="minorHAnsi"/>
                <w:lang w:val="en-US"/>
              </w:rPr>
            </w:pPr>
            <w:r w:rsidRPr="006A7935">
              <w:rPr>
                <w:rFonts w:cstheme="minorHAnsi"/>
                <w:lang w:val="en-US"/>
              </w:rPr>
              <w:t>Seasonal migration with livestock</w:t>
            </w:r>
          </w:p>
          <w:p w14:paraId="56978D78" w14:textId="63F95ECB"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Other purpose / cause, which? ___</w:t>
            </w:r>
          </w:p>
          <w:p w14:paraId="0F1B1362" w14:textId="77777777" w:rsidR="0071500D" w:rsidRPr="006A7935" w:rsidRDefault="0071500D" w:rsidP="00AD369B">
            <w:pPr>
              <w:pStyle w:val="ListParagraph"/>
              <w:numPr>
                <w:ilvl w:val="0"/>
                <w:numId w:val="8"/>
              </w:numPr>
              <w:spacing w:after="0"/>
            </w:pPr>
            <w:r w:rsidRPr="006A7935">
              <w:rPr>
                <w:rFonts w:cstheme="minorHAnsi"/>
                <w:lang w:val="en-US"/>
              </w:rPr>
              <w:t>Don’t know</w:t>
            </w:r>
          </w:p>
        </w:tc>
      </w:tr>
      <w:tr w:rsidR="00981205" w:rsidRPr="006A7935" w14:paraId="71AE09EB" w14:textId="77777777" w:rsidTr="00F24517">
        <w:trPr>
          <w:gridAfter w:val="1"/>
          <w:wAfter w:w="43" w:type="dxa"/>
        </w:trPr>
        <w:tc>
          <w:tcPr>
            <w:tcW w:w="9625" w:type="dxa"/>
            <w:gridSpan w:val="7"/>
            <w:shd w:val="clear" w:color="auto" w:fill="E7E6E6" w:themeFill="background2"/>
          </w:tcPr>
          <w:p w14:paraId="1BFA702C" w14:textId="285EDA8C" w:rsidR="00981205" w:rsidRPr="006A7935" w:rsidRDefault="0071500D" w:rsidP="007F2491">
            <w:pPr>
              <w:spacing w:before="60" w:after="60"/>
              <w:jc w:val="center"/>
              <w:rPr>
                <w:b/>
                <w:bCs/>
              </w:rPr>
            </w:pPr>
            <w:r w:rsidRPr="006A7935">
              <w:br w:type="page"/>
            </w:r>
            <w:r w:rsidR="00981205" w:rsidRPr="006A7935">
              <w:rPr>
                <w:b/>
                <w:bCs/>
              </w:rPr>
              <w:t>EXPLANATIONS</w:t>
            </w:r>
          </w:p>
        </w:tc>
      </w:tr>
      <w:tr w:rsidR="0071500D" w:rsidRPr="006A7935" w14:paraId="6A8C3FF2" w14:textId="77777777" w:rsidTr="00AA1FF1">
        <w:tblPrEx>
          <w:tblCellMar>
            <w:top w:w="14" w:type="dxa"/>
            <w:left w:w="43" w:type="dxa"/>
            <w:bottom w:w="14" w:type="dxa"/>
            <w:right w:w="29" w:type="dxa"/>
          </w:tblCellMar>
        </w:tblPrEx>
        <w:tc>
          <w:tcPr>
            <w:tcW w:w="1271" w:type="dxa"/>
            <w:shd w:val="clear" w:color="auto" w:fill="E7E6E6" w:themeFill="background2"/>
          </w:tcPr>
          <w:p w14:paraId="13D5D978" w14:textId="03F479F6" w:rsidR="0071500D" w:rsidRPr="006A7935" w:rsidRDefault="0071500D" w:rsidP="00981205">
            <w:pPr>
              <w:spacing w:before="60" w:after="60"/>
            </w:pPr>
            <w:r w:rsidRPr="006A7935">
              <w:br w:type="page"/>
            </w:r>
            <w:r w:rsidRPr="006A7935">
              <w:br w:type="page"/>
            </w:r>
          </w:p>
        </w:tc>
        <w:tc>
          <w:tcPr>
            <w:tcW w:w="1843" w:type="dxa"/>
            <w:shd w:val="clear" w:color="auto" w:fill="E7E6E6" w:themeFill="background2"/>
          </w:tcPr>
          <w:p w14:paraId="69FC662D" w14:textId="0B16559E" w:rsidR="0071500D" w:rsidRPr="006A7935" w:rsidRDefault="0071500D" w:rsidP="00981205">
            <w:pPr>
              <w:spacing w:before="60" w:after="60"/>
            </w:pPr>
            <w:r w:rsidRPr="006A7935">
              <w:t xml:space="preserve">Choose </w:t>
            </w:r>
            <w:r w:rsidRPr="006A7935">
              <w:rPr>
                <w:b/>
                <w:bCs/>
                <w:u w:val="single"/>
              </w:rPr>
              <w:t>either</w:t>
            </w:r>
            <w:r w:rsidRPr="006A7935">
              <w:t xml:space="preserve"> the number of </w:t>
            </w:r>
            <w:r w:rsidR="00204D40" w:rsidRPr="006A7935">
              <w:t>HH-</w:t>
            </w:r>
            <w:r w:rsidRPr="006A7935">
              <w:t>members migrating</w:t>
            </w:r>
            <w:r w:rsidR="00204D40" w:rsidRPr="006A7935">
              <w:t xml:space="preserve"> together</w:t>
            </w:r>
            <w:r w:rsidRPr="006A7935">
              <w:t xml:space="preserve"> (</w:t>
            </w:r>
            <w:r w:rsidR="00204D40" w:rsidRPr="006A7935">
              <w:t>single or group</w:t>
            </w:r>
            <w:r w:rsidRPr="006A7935">
              <w:t>),</w:t>
            </w:r>
          </w:p>
          <w:p w14:paraId="017BC2E3" w14:textId="77777777" w:rsidR="0071500D" w:rsidRPr="006A7935" w:rsidRDefault="0071500D" w:rsidP="00981205">
            <w:pPr>
              <w:spacing w:before="60" w:after="60"/>
            </w:pPr>
            <w:r w:rsidRPr="006A7935">
              <w:rPr>
                <w:b/>
                <w:bCs/>
              </w:rPr>
              <w:t>Or</w:t>
            </w:r>
            <w:r w:rsidRPr="006A7935">
              <w:t xml:space="preserve"> tick whole HH if all in this HH,</w:t>
            </w:r>
          </w:p>
          <w:p w14:paraId="0E047D41" w14:textId="260842F4" w:rsidR="0071500D" w:rsidRPr="006A7935" w:rsidRDefault="0071500D" w:rsidP="00981205">
            <w:pPr>
              <w:spacing w:before="60" w:after="60"/>
            </w:pPr>
            <w:r w:rsidRPr="006A7935">
              <w:rPr>
                <w:b/>
                <w:bCs/>
              </w:rPr>
              <w:t>Or</w:t>
            </w:r>
            <w:r w:rsidRPr="006A7935">
              <w:t xml:space="preserve"> tick extended family, if migrating even with other wives or relatives outside the HH</w:t>
            </w:r>
          </w:p>
        </w:tc>
        <w:tc>
          <w:tcPr>
            <w:tcW w:w="571" w:type="dxa"/>
            <w:shd w:val="clear" w:color="auto" w:fill="E7E6E6" w:themeFill="background2"/>
          </w:tcPr>
          <w:p w14:paraId="73C1788C" w14:textId="77777777" w:rsidR="0071500D" w:rsidRPr="006A7935" w:rsidRDefault="0071500D" w:rsidP="00981205">
            <w:pPr>
              <w:spacing w:before="60" w:after="60"/>
            </w:pPr>
          </w:p>
        </w:tc>
        <w:tc>
          <w:tcPr>
            <w:tcW w:w="1170" w:type="dxa"/>
            <w:shd w:val="clear" w:color="auto" w:fill="E7E6E6" w:themeFill="background2"/>
          </w:tcPr>
          <w:p w14:paraId="7AAA3460" w14:textId="77777777" w:rsidR="0071500D" w:rsidRPr="006A7935" w:rsidRDefault="00DA4E96" w:rsidP="00981205">
            <w:pPr>
              <w:spacing w:before="60" w:after="60"/>
            </w:pPr>
            <w:r w:rsidRPr="006A7935">
              <w:t xml:space="preserve">If they returned from that occasion, give month. </w:t>
            </w:r>
          </w:p>
          <w:p w14:paraId="5D45E3FA" w14:textId="19FF3B13" w:rsidR="00DA4E96" w:rsidRPr="006A7935" w:rsidRDefault="00DA4E96" w:rsidP="00981205">
            <w:pPr>
              <w:spacing w:before="60" w:after="60"/>
            </w:pPr>
            <w:r w:rsidRPr="006A7935">
              <w:t>If they are still away, tick “didn’t return”</w:t>
            </w:r>
          </w:p>
        </w:tc>
        <w:tc>
          <w:tcPr>
            <w:tcW w:w="1440" w:type="dxa"/>
            <w:shd w:val="clear" w:color="auto" w:fill="E7E6E6" w:themeFill="background2"/>
          </w:tcPr>
          <w:p w14:paraId="5D47E4F4" w14:textId="00D94100" w:rsidR="0071500D" w:rsidRPr="006A7935" w:rsidRDefault="0071500D" w:rsidP="00981205">
            <w:pPr>
              <w:spacing w:before="60" w:after="60"/>
            </w:pPr>
            <w:r w:rsidRPr="006A7935">
              <w:t>Name location / destination</w:t>
            </w:r>
          </w:p>
        </w:tc>
        <w:tc>
          <w:tcPr>
            <w:tcW w:w="3373" w:type="dxa"/>
            <w:gridSpan w:val="3"/>
            <w:shd w:val="clear" w:color="auto" w:fill="E7E6E6" w:themeFill="background2"/>
          </w:tcPr>
          <w:p w14:paraId="114B8016" w14:textId="18D8F65A" w:rsidR="0071500D" w:rsidRPr="006A7935" w:rsidRDefault="0071500D" w:rsidP="00981205">
            <w:pPr>
              <w:spacing w:before="60" w:after="60"/>
            </w:pPr>
            <w:r w:rsidRPr="006A7935">
              <w:t>Choose all reasons (purposes or causes) that apply.</w:t>
            </w:r>
          </w:p>
          <w:p w14:paraId="2A275D80" w14:textId="774970AE" w:rsidR="0071500D" w:rsidRPr="006A7935" w:rsidRDefault="0071500D" w:rsidP="00981205">
            <w:pPr>
              <w:spacing w:before="60" w:after="60"/>
            </w:pPr>
            <w:r w:rsidRPr="006A7935">
              <w:t>Choose “don’t know” eg. when respondent was not involved in this migration and doesn’t know the reason.</w:t>
            </w:r>
          </w:p>
        </w:tc>
      </w:tr>
      <w:tr w:rsidR="0071500D" w:rsidRPr="006A7935" w14:paraId="439485C5" w14:textId="19E4A407" w:rsidTr="00AA1FF1">
        <w:tblPrEx>
          <w:tblCellMar>
            <w:top w:w="14" w:type="dxa"/>
            <w:left w:w="43" w:type="dxa"/>
            <w:bottom w:w="14" w:type="dxa"/>
            <w:right w:w="29" w:type="dxa"/>
          </w:tblCellMar>
        </w:tblPrEx>
        <w:tc>
          <w:tcPr>
            <w:tcW w:w="1271" w:type="dxa"/>
          </w:tcPr>
          <w:p w14:paraId="7B1146AB" w14:textId="77777777" w:rsidR="0071500D" w:rsidRPr="006A7935" w:rsidRDefault="0071500D" w:rsidP="00981205">
            <w:pPr>
              <w:spacing w:before="60" w:after="60"/>
            </w:pPr>
            <w:r w:rsidRPr="006A7935">
              <w:t>Occasion 1</w:t>
            </w:r>
          </w:p>
        </w:tc>
        <w:tc>
          <w:tcPr>
            <w:tcW w:w="1843" w:type="dxa"/>
          </w:tcPr>
          <w:p w14:paraId="60D11597" w14:textId="77777777" w:rsidR="0071500D" w:rsidRPr="006A7935" w:rsidRDefault="0071500D" w:rsidP="00981205">
            <w:pPr>
              <w:spacing w:before="60" w:after="60"/>
            </w:pPr>
          </w:p>
        </w:tc>
        <w:tc>
          <w:tcPr>
            <w:tcW w:w="571" w:type="dxa"/>
            <w:shd w:val="clear" w:color="auto" w:fill="E7E6E6" w:themeFill="background2"/>
          </w:tcPr>
          <w:p w14:paraId="74C43BC0" w14:textId="77777777" w:rsidR="0071500D" w:rsidRPr="006A7935" w:rsidRDefault="0071500D" w:rsidP="00981205">
            <w:pPr>
              <w:spacing w:before="60" w:after="60"/>
            </w:pPr>
          </w:p>
        </w:tc>
        <w:tc>
          <w:tcPr>
            <w:tcW w:w="1170" w:type="dxa"/>
            <w:shd w:val="clear" w:color="auto" w:fill="E7E6E6" w:themeFill="background2"/>
          </w:tcPr>
          <w:p w14:paraId="50362B47" w14:textId="0C38A951" w:rsidR="0071500D" w:rsidRPr="006A7935" w:rsidRDefault="0071500D" w:rsidP="00981205">
            <w:pPr>
              <w:spacing w:before="60" w:after="60"/>
            </w:pPr>
          </w:p>
        </w:tc>
        <w:tc>
          <w:tcPr>
            <w:tcW w:w="1440" w:type="dxa"/>
          </w:tcPr>
          <w:p w14:paraId="49273270" w14:textId="77777777" w:rsidR="0071500D" w:rsidRPr="006A7935" w:rsidRDefault="0071500D" w:rsidP="00981205">
            <w:pPr>
              <w:spacing w:before="60" w:after="60"/>
            </w:pPr>
          </w:p>
        </w:tc>
        <w:tc>
          <w:tcPr>
            <w:tcW w:w="3373" w:type="dxa"/>
            <w:gridSpan w:val="3"/>
          </w:tcPr>
          <w:p w14:paraId="7FC6BEE3" w14:textId="26026BC0" w:rsidR="0071500D" w:rsidRPr="006A7935" w:rsidRDefault="00F24517" w:rsidP="00F24517">
            <w:pPr>
              <w:spacing w:before="60" w:after="60"/>
            </w:pPr>
            <w:r w:rsidRPr="006A7935">
              <w:rPr>
                <w:u w:val="single"/>
              </w:rPr>
              <w:t>Max. 5 occasions</w:t>
            </w:r>
            <w:r w:rsidRPr="006A7935">
              <w:t xml:space="preserve"> in ODK</w:t>
            </w:r>
          </w:p>
        </w:tc>
      </w:tr>
      <w:tr w:rsidR="0071500D" w:rsidRPr="006A7935" w14:paraId="49B07CF6" w14:textId="7644DF93" w:rsidTr="00AA1FF1">
        <w:tblPrEx>
          <w:tblCellMar>
            <w:top w:w="14" w:type="dxa"/>
            <w:left w:w="43" w:type="dxa"/>
            <w:bottom w:w="14" w:type="dxa"/>
            <w:right w:w="29" w:type="dxa"/>
          </w:tblCellMar>
        </w:tblPrEx>
        <w:tc>
          <w:tcPr>
            <w:tcW w:w="1271" w:type="dxa"/>
          </w:tcPr>
          <w:p w14:paraId="33DCAD56" w14:textId="77777777" w:rsidR="0071500D" w:rsidRPr="006A7935" w:rsidRDefault="0071500D" w:rsidP="00981205">
            <w:pPr>
              <w:spacing w:before="60" w:after="60"/>
            </w:pPr>
            <w:r w:rsidRPr="006A7935">
              <w:t>Occasion 2</w:t>
            </w:r>
          </w:p>
        </w:tc>
        <w:tc>
          <w:tcPr>
            <w:tcW w:w="1843" w:type="dxa"/>
          </w:tcPr>
          <w:p w14:paraId="33F27CC2" w14:textId="77777777" w:rsidR="0071500D" w:rsidRPr="006A7935" w:rsidRDefault="0071500D" w:rsidP="00981205">
            <w:pPr>
              <w:spacing w:before="60" w:after="60"/>
            </w:pPr>
          </w:p>
        </w:tc>
        <w:tc>
          <w:tcPr>
            <w:tcW w:w="571" w:type="dxa"/>
            <w:shd w:val="clear" w:color="auto" w:fill="E7E6E6" w:themeFill="background2"/>
          </w:tcPr>
          <w:p w14:paraId="4960173C" w14:textId="77777777" w:rsidR="0071500D" w:rsidRPr="006A7935" w:rsidRDefault="0071500D" w:rsidP="00981205">
            <w:pPr>
              <w:spacing w:before="60" w:after="60"/>
            </w:pPr>
          </w:p>
        </w:tc>
        <w:tc>
          <w:tcPr>
            <w:tcW w:w="1170" w:type="dxa"/>
            <w:shd w:val="clear" w:color="auto" w:fill="E7E6E6" w:themeFill="background2"/>
          </w:tcPr>
          <w:p w14:paraId="78A8E102" w14:textId="2414B492" w:rsidR="0071500D" w:rsidRPr="006A7935" w:rsidRDefault="0071500D" w:rsidP="00981205">
            <w:pPr>
              <w:spacing w:before="60" w:after="60"/>
            </w:pPr>
          </w:p>
        </w:tc>
        <w:tc>
          <w:tcPr>
            <w:tcW w:w="1440" w:type="dxa"/>
          </w:tcPr>
          <w:p w14:paraId="01CD1552" w14:textId="77777777" w:rsidR="0071500D" w:rsidRPr="006A7935" w:rsidRDefault="0071500D" w:rsidP="00981205">
            <w:pPr>
              <w:spacing w:before="60" w:after="60"/>
            </w:pPr>
          </w:p>
        </w:tc>
        <w:tc>
          <w:tcPr>
            <w:tcW w:w="3373" w:type="dxa"/>
            <w:gridSpan w:val="3"/>
          </w:tcPr>
          <w:p w14:paraId="33B7AD8D" w14:textId="77777777" w:rsidR="0071500D" w:rsidRPr="006A7935" w:rsidRDefault="0071500D" w:rsidP="00981205">
            <w:pPr>
              <w:spacing w:before="60" w:after="60"/>
            </w:pPr>
          </w:p>
        </w:tc>
      </w:tr>
      <w:tr w:rsidR="0071500D" w:rsidRPr="006A7935" w14:paraId="5BD4F01F" w14:textId="37536038" w:rsidTr="00AA1FF1">
        <w:tblPrEx>
          <w:tblCellMar>
            <w:top w:w="14" w:type="dxa"/>
            <w:left w:w="43" w:type="dxa"/>
            <w:bottom w:w="14" w:type="dxa"/>
            <w:right w:w="29" w:type="dxa"/>
          </w:tblCellMar>
        </w:tblPrEx>
        <w:trPr>
          <w:trHeight w:val="156"/>
        </w:trPr>
        <w:tc>
          <w:tcPr>
            <w:tcW w:w="1271" w:type="dxa"/>
          </w:tcPr>
          <w:p w14:paraId="66E601A7" w14:textId="77777777" w:rsidR="0071500D" w:rsidRPr="006A7935" w:rsidRDefault="0071500D" w:rsidP="00981205">
            <w:pPr>
              <w:spacing w:before="60" w:after="60"/>
            </w:pPr>
            <w:r w:rsidRPr="006A7935">
              <w:t>…</w:t>
            </w:r>
          </w:p>
        </w:tc>
        <w:tc>
          <w:tcPr>
            <w:tcW w:w="1843" w:type="dxa"/>
          </w:tcPr>
          <w:p w14:paraId="20DA55A3" w14:textId="77777777" w:rsidR="0071500D" w:rsidRPr="006A7935" w:rsidRDefault="0071500D" w:rsidP="00981205">
            <w:pPr>
              <w:spacing w:before="60" w:after="60"/>
            </w:pPr>
          </w:p>
        </w:tc>
        <w:tc>
          <w:tcPr>
            <w:tcW w:w="571" w:type="dxa"/>
            <w:shd w:val="clear" w:color="auto" w:fill="E7E6E6" w:themeFill="background2"/>
          </w:tcPr>
          <w:p w14:paraId="3FF0CAA6" w14:textId="77777777" w:rsidR="0071500D" w:rsidRPr="006A7935" w:rsidRDefault="0071500D" w:rsidP="00981205">
            <w:pPr>
              <w:spacing w:before="60" w:after="60"/>
            </w:pPr>
          </w:p>
        </w:tc>
        <w:tc>
          <w:tcPr>
            <w:tcW w:w="1170" w:type="dxa"/>
            <w:shd w:val="clear" w:color="auto" w:fill="E7E6E6" w:themeFill="background2"/>
          </w:tcPr>
          <w:p w14:paraId="73140C41" w14:textId="56561858" w:rsidR="0071500D" w:rsidRPr="006A7935" w:rsidRDefault="0071500D" w:rsidP="00981205">
            <w:pPr>
              <w:spacing w:before="60" w:after="60"/>
            </w:pPr>
          </w:p>
        </w:tc>
        <w:tc>
          <w:tcPr>
            <w:tcW w:w="1440" w:type="dxa"/>
          </w:tcPr>
          <w:p w14:paraId="632702BC" w14:textId="77777777" w:rsidR="0071500D" w:rsidRPr="006A7935" w:rsidRDefault="0071500D" w:rsidP="00981205">
            <w:pPr>
              <w:spacing w:before="60" w:after="60"/>
            </w:pPr>
          </w:p>
        </w:tc>
        <w:tc>
          <w:tcPr>
            <w:tcW w:w="3373" w:type="dxa"/>
            <w:gridSpan w:val="3"/>
          </w:tcPr>
          <w:p w14:paraId="6AA0E081" w14:textId="77777777" w:rsidR="0071500D" w:rsidRPr="006A7935" w:rsidRDefault="0071500D" w:rsidP="00981205">
            <w:pPr>
              <w:spacing w:before="60" w:after="60"/>
            </w:pPr>
          </w:p>
        </w:tc>
      </w:tr>
    </w:tbl>
    <w:p w14:paraId="475707AC" w14:textId="37381CD5" w:rsidR="009E62EE" w:rsidRPr="006A7935" w:rsidRDefault="009E62EE" w:rsidP="009E62EE">
      <w:pPr>
        <w:spacing w:after="0"/>
        <w:rPr>
          <w:rFonts w:cstheme="minorHAnsi"/>
          <w:b/>
          <w:sz w:val="24"/>
          <w:szCs w:val="24"/>
        </w:rPr>
      </w:pPr>
    </w:p>
    <w:tbl>
      <w:tblPr>
        <w:tblStyle w:val="TableGrid"/>
        <w:tblW w:w="10060" w:type="dxa"/>
        <w:tblLook w:val="04A0" w:firstRow="1" w:lastRow="0" w:firstColumn="1" w:lastColumn="0" w:noHBand="0" w:noVBand="1"/>
      </w:tblPr>
      <w:tblGrid>
        <w:gridCol w:w="3955"/>
        <w:gridCol w:w="6105"/>
      </w:tblGrid>
      <w:tr w:rsidR="00F33B68" w:rsidRPr="006A7935" w14:paraId="7D0B8012" w14:textId="77777777" w:rsidTr="00A27949">
        <w:trPr>
          <w:trHeight w:val="429"/>
        </w:trPr>
        <w:tc>
          <w:tcPr>
            <w:tcW w:w="3955" w:type="dxa"/>
          </w:tcPr>
          <w:p w14:paraId="3CCABD37" w14:textId="77777777" w:rsidR="00F33B68" w:rsidRPr="006A7935" w:rsidRDefault="00F33B68" w:rsidP="00F33B68">
            <w:pPr>
              <w:spacing w:after="0"/>
              <w:rPr>
                <w:rFonts w:cstheme="minorHAnsi"/>
              </w:rPr>
            </w:pPr>
          </w:p>
        </w:tc>
        <w:tc>
          <w:tcPr>
            <w:tcW w:w="6105" w:type="dxa"/>
            <w:shd w:val="clear" w:color="auto" w:fill="E7E6E6" w:themeFill="background2"/>
          </w:tcPr>
          <w:p w14:paraId="4EC0A637" w14:textId="183CD9E5" w:rsidR="00F33B68" w:rsidRPr="006A7935" w:rsidRDefault="00F33B68" w:rsidP="00F33B68">
            <w:pPr>
              <w:spacing w:after="0"/>
              <w:rPr>
                <w:rFonts w:cstheme="minorHAnsi"/>
              </w:rPr>
            </w:pPr>
            <w:r w:rsidRPr="006A7935">
              <w:rPr>
                <w:rFonts w:cstheme="minorHAnsi"/>
                <w:b/>
              </w:rPr>
              <w:t>Explanation</w:t>
            </w:r>
          </w:p>
        </w:tc>
      </w:tr>
      <w:tr w:rsidR="00F33B68" w:rsidRPr="006A7935" w14:paraId="0B3F2FAC" w14:textId="77777777" w:rsidTr="00A27949">
        <w:trPr>
          <w:trHeight w:val="429"/>
        </w:trPr>
        <w:tc>
          <w:tcPr>
            <w:tcW w:w="3955" w:type="dxa"/>
          </w:tcPr>
          <w:p w14:paraId="0897BCFD" w14:textId="77777777" w:rsidR="00F33B68" w:rsidRPr="006A7935" w:rsidRDefault="00F33B68" w:rsidP="00F33B68">
            <w:pPr>
              <w:spacing w:after="0"/>
              <w:rPr>
                <w:rFonts w:cstheme="minorHAnsi"/>
              </w:rPr>
            </w:pPr>
            <w:r w:rsidRPr="006A7935">
              <w:rPr>
                <w:rFonts w:cstheme="minorHAnsi"/>
              </w:rPr>
              <w:t>Other comments</w:t>
            </w:r>
          </w:p>
        </w:tc>
        <w:tc>
          <w:tcPr>
            <w:tcW w:w="6105" w:type="dxa"/>
            <w:shd w:val="clear" w:color="auto" w:fill="E7E6E6" w:themeFill="background2"/>
          </w:tcPr>
          <w:p w14:paraId="7BE50868" w14:textId="487D6BE9" w:rsidR="00F33B68" w:rsidRPr="006A7935" w:rsidRDefault="00F33B68" w:rsidP="00F33B68">
            <w:pPr>
              <w:spacing w:after="0"/>
              <w:rPr>
                <w:rFonts w:cstheme="minorHAnsi"/>
              </w:rPr>
            </w:pPr>
            <w:r w:rsidRPr="006A7935">
              <w:rPr>
                <w:rFonts w:cstheme="minorHAnsi"/>
                <w:color w:val="000000" w:themeColor="text1"/>
              </w:rPr>
              <w:t>Comments on the above that can make it easier to understand</w:t>
            </w:r>
          </w:p>
        </w:tc>
      </w:tr>
    </w:tbl>
    <w:p w14:paraId="266B3E3D" w14:textId="77777777" w:rsidR="00B60D91" w:rsidRPr="006A7935" w:rsidRDefault="00B60D91" w:rsidP="009E62EE">
      <w:pPr>
        <w:spacing w:after="0"/>
        <w:rPr>
          <w:rFonts w:cstheme="minorHAnsi"/>
          <w:b/>
          <w:sz w:val="24"/>
          <w:szCs w:val="24"/>
        </w:rPr>
      </w:pPr>
    </w:p>
    <w:p w14:paraId="2C50EB60" w14:textId="12474978" w:rsidR="0053092D" w:rsidRPr="006A7935" w:rsidRDefault="009E62EE" w:rsidP="00AA1FF1">
      <w:pPr>
        <w:spacing w:after="0"/>
        <w:rPr>
          <w:rFonts w:cstheme="minorHAnsi"/>
          <w:b/>
          <w:sz w:val="28"/>
          <w:szCs w:val="28"/>
        </w:rPr>
      </w:pPr>
      <w:r w:rsidRPr="006A7935">
        <w:rPr>
          <w:rFonts w:cstheme="minorHAnsi"/>
          <w:b/>
          <w:sz w:val="24"/>
          <w:szCs w:val="24"/>
        </w:rPr>
        <w:t>===============================================================================</w:t>
      </w:r>
    </w:p>
    <w:p w14:paraId="0333E102" w14:textId="32C0DFA7" w:rsidR="00BA2B62" w:rsidRPr="006A7935" w:rsidRDefault="00BA2B62" w:rsidP="00BA2B62">
      <w:pPr>
        <w:spacing w:after="0"/>
        <w:ind w:left="-6"/>
        <w:rPr>
          <w:rFonts w:cstheme="minorHAnsi"/>
          <w:b/>
          <w:sz w:val="28"/>
          <w:szCs w:val="28"/>
        </w:rPr>
      </w:pPr>
      <w:r w:rsidRPr="006A7935">
        <w:rPr>
          <w:rFonts w:cstheme="minorHAnsi"/>
          <w:b/>
          <w:sz w:val="28"/>
          <w:szCs w:val="28"/>
        </w:rPr>
        <w:lastRenderedPageBreak/>
        <w:t>This text for explaining Section E+F.</w:t>
      </w:r>
    </w:p>
    <w:p w14:paraId="2C86B95C" w14:textId="2587A240" w:rsidR="00BA2B62" w:rsidRPr="006A7935" w:rsidRDefault="00BA2B62" w:rsidP="003D16E2">
      <w:pPr>
        <w:spacing w:after="160"/>
        <w:rPr>
          <w:b/>
          <w:i/>
        </w:rPr>
      </w:pPr>
      <w:r w:rsidRPr="006A7935">
        <w:rPr>
          <w:b/>
          <w:i/>
        </w:rPr>
        <w:t xml:space="preserve">[Enumerator: I would like to ask some questions about the assets, income and expenditures of the </w:t>
      </w:r>
      <w:r w:rsidR="00A27949" w:rsidRPr="006A7935">
        <w:rPr>
          <w:b/>
          <w:i/>
        </w:rPr>
        <w:t>HH</w:t>
      </w:r>
      <w:r w:rsidRPr="006A7935">
        <w:rPr>
          <w:b/>
          <w:i/>
        </w:rPr>
        <w:t>.]</w:t>
      </w:r>
    </w:p>
    <w:p w14:paraId="6D83B687" w14:textId="4C82A189" w:rsidR="003F420C" w:rsidRPr="006A7935" w:rsidRDefault="003F420C" w:rsidP="00337B61">
      <w:pPr>
        <w:pStyle w:val="Heading1"/>
      </w:pPr>
      <w:r w:rsidRPr="006A7935">
        <w:t>Assets / wealth</w:t>
      </w:r>
      <w:r w:rsidR="000B6C75" w:rsidRPr="006A7935">
        <w:t xml:space="preserve"> </w:t>
      </w:r>
      <w:r w:rsidR="000B6C75" w:rsidRPr="006A7935">
        <w:rPr>
          <w:rFonts w:asciiTheme="minorHAnsi" w:eastAsiaTheme="minorHAnsi" w:hAnsiTheme="minorHAnsi" w:cstheme="minorBidi"/>
          <w:i/>
          <w:iCs/>
          <w:noProof/>
          <w:color w:val="002060"/>
          <w:sz w:val="28"/>
          <w:szCs w:val="28"/>
          <w:lang w:val="en-GB"/>
        </w:rPr>
        <w:t>BASELINE</w:t>
      </w:r>
    </w:p>
    <w:tbl>
      <w:tblPr>
        <w:tblStyle w:val="TableGrid"/>
        <w:tblW w:w="5021" w:type="pct"/>
        <w:tblLook w:val="04A0" w:firstRow="1" w:lastRow="0" w:firstColumn="1" w:lastColumn="0" w:noHBand="0" w:noVBand="1"/>
      </w:tblPr>
      <w:tblGrid>
        <w:gridCol w:w="3072"/>
        <w:gridCol w:w="3570"/>
        <w:gridCol w:w="3018"/>
      </w:tblGrid>
      <w:tr w:rsidR="00180B82" w:rsidRPr="006A7935" w14:paraId="1905D40C" w14:textId="41788867" w:rsidTr="00123586">
        <w:tc>
          <w:tcPr>
            <w:tcW w:w="1590" w:type="pct"/>
          </w:tcPr>
          <w:p w14:paraId="6D198917" w14:textId="1BAB8B0B" w:rsidR="00180B82" w:rsidRPr="006A7935" w:rsidRDefault="00180B82" w:rsidP="00F37AE0">
            <w:pPr>
              <w:spacing w:after="60"/>
              <w:rPr>
                <w:rFonts w:cstheme="minorHAnsi"/>
                <w:b/>
                <w:szCs w:val="24"/>
              </w:rPr>
            </w:pPr>
            <w:r w:rsidRPr="006A7935">
              <w:rPr>
                <w:rFonts w:cstheme="minorHAnsi"/>
                <w:b/>
                <w:szCs w:val="24"/>
              </w:rPr>
              <w:t>Question</w:t>
            </w:r>
          </w:p>
        </w:tc>
        <w:tc>
          <w:tcPr>
            <w:tcW w:w="1848" w:type="pct"/>
          </w:tcPr>
          <w:p w14:paraId="07AD28E0" w14:textId="77777777" w:rsidR="00180B82" w:rsidRPr="006A7935" w:rsidRDefault="00180B82" w:rsidP="00F37AE0">
            <w:pPr>
              <w:spacing w:after="60"/>
              <w:rPr>
                <w:rFonts w:cstheme="minorHAnsi"/>
                <w:b/>
                <w:szCs w:val="24"/>
              </w:rPr>
            </w:pPr>
            <w:r w:rsidRPr="006A7935">
              <w:rPr>
                <w:rFonts w:cstheme="minorHAnsi"/>
                <w:b/>
                <w:szCs w:val="24"/>
              </w:rPr>
              <w:t>Categories / details</w:t>
            </w:r>
          </w:p>
        </w:tc>
        <w:tc>
          <w:tcPr>
            <w:tcW w:w="1563" w:type="pct"/>
            <w:shd w:val="clear" w:color="auto" w:fill="E7E6E6" w:themeFill="background2"/>
          </w:tcPr>
          <w:p w14:paraId="4815B9F3" w14:textId="7302870D" w:rsidR="00180B82" w:rsidRPr="006A7935" w:rsidRDefault="00180B82" w:rsidP="00F37AE0">
            <w:pPr>
              <w:spacing w:after="60"/>
              <w:rPr>
                <w:rFonts w:cstheme="minorHAnsi"/>
                <w:b/>
                <w:szCs w:val="24"/>
              </w:rPr>
            </w:pPr>
            <w:r w:rsidRPr="006A7935">
              <w:rPr>
                <w:rFonts w:cstheme="minorHAnsi"/>
                <w:b/>
                <w:szCs w:val="24"/>
              </w:rPr>
              <w:t>Explanation</w:t>
            </w:r>
          </w:p>
        </w:tc>
      </w:tr>
      <w:tr w:rsidR="00180B82" w:rsidRPr="006A7935" w14:paraId="27A09F53" w14:textId="048B73A7" w:rsidTr="00123586">
        <w:trPr>
          <w:trHeight w:val="315"/>
        </w:trPr>
        <w:tc>
          <w:tcPr>
            <w:tcW w:w="1590" w:type="pct"/>
          </w:tcPr>
          <w:p w14:paraId="0FA48C75" w14:textId="77777777" w:rsidR="00180B82" w:rsidRPr="006A7935" w:rsidRDefault="00180B82" w:rsidP="00F37AE0">
            <w:pPr>
              <w:spacing w:after="60"/>
              <w:rPr>
                <w:rFonts w:cstheme="minorHAnsi"/>
                <w:szCs w:val="24"/>
                <w:u w:val="single"/>
              </w:rPr>
            </w:pPr>
            <w:r w:rsidRPr="006A7935">
              <w:rPr>
                <w:rFonts w:cstheme="minorHAnsi"/>
                <w:b/>
                <w:sz w:val="24"/>
                <w:szCs w:val="24"/>
                <w:u w:val="single"/>
              </w:rPr>
              <w:t>Wealth items</w:t>
            </w:r>
          </w:p>
        </w:tc>
        <w:tc>
          <w:tcPr>
            <w:tcW w:w="1848" w:type="pct"/>
          </w:tcPr>
          <w:p w14:paraId="36AD0B8B" w14:textId="77777777" w:rsidR="00180B82" w:rsidRPr="006A7935" w:rsidRDefault="00180B82" w:rsidP="00F37AE0">
            <w:pPr>
              <w:spacing w:after="60"/>
              <w:rPr>
                <w:rFonts w:cstheme="minorHAnsi"/>
                <w:szCs w:val="24"/>
              </w:rPr>
            </w:pPr>
          </w:p>
        </w:tc>
        <w:tc>
          <w:tcPr>
            <w:tcW w:w="1563" w:type="pct"/>
            <w:shd w:val="clear" w:color="auto" w:fill="E7E6E6" w:themeFill="background2"/>
          </w:tcPr>
          <w:p w14:paraId="74E06F02" w14:textId="00F2D99F" w:rsidR="00180B82" w:rsidRPr="006A7935" w:rsidRDefault="00180B82" w:rsidP="00F37AE0">
            <w:pPr>
              <w:spacing w:after="60"/>
              <w:rPr>
                <w:rFonts w:cstheme="minorHAnsi"/>
                <w:szCs w:val="24"/>
              </w:rPr>
            </w:pPr>
            <w:r w:rsidRPr="006A7935">
              <w:rPr>
                <w:rFonts w:cstheme="minorHAnsi"/>
                <w:szCs w:val="24"/>
              </w:rPr>
              <w:t>If other option, specify which</w:t>
            </w:r>
          </w:p>
        </w:tc>
      </w:tr>
      <w:tr w:rsidR="00180B82" w:rsidRPr="006A7935" w14:paraId="4D627B51" w14:textId="610F9969" w:rsidTr="00123586">
        <w:trPr>
          <w:trHeight w:val="1544"/>
        </w:trPr>
        <w:tc>
          <w:tcPr>
            <w:tcW w:w="1590" w:type="pct"/>
          </w:tcPr>
          <w:p w14:paraId="580D0619" w14:textId="77777777" w:rsidR="00180B82" w:rsidRPr="006A7935" w:rsidRDefault="00180B82" w:rsidP="00F37AE0">
            <w:pPr>
              <w:spacing w:after="60"/>
              <w:rPr>
                <w:rFonts w:cstheme="minorHAnsi"/>
                <w:szCs w:val="24"/>
              </w:rPr>
            </w:pPr>
            <w:r w:rsidRPr="006A7935">
              <w:rPr>
                <w:rFonts w:cstheme="minorHAnsi"/>
                <w:szCs w:val="24"/>
              </w:rPr>
              <w:t>Does your household have</w:t>
            </w:r>
          </w:p>
        </w:tc>
        <w:tc>
          <w:tcPr>
            <w:tcW w:w="1848" w:type="pct"/>
          </w:tcPr>
          <w:p w14:paraId="06AFC9D9"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Mosquito nets</w:t>
            </w:r>
          </w:p>
          <w:p w14:paraId="20DF385D"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Electricity</w:t>
            </w:r>
          </w:p>
          <w:p w14:paraId="2E8219E8"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Radio</w:t>
            </w:r>
          </w:p>
          <w:p w14:paraId="5028B61E"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Television</w:t>
            </w:r>
          </w:p>
          <w:p w14:paraId="44DF78C3"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Computer</w:t>
            </w:r>
          </w:p>
          <w:p w14:paraId="33CF9C61"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Refrigerator</w:t>
            </w:r>
          </w:p>
          <w:p w14:paraId="4C289ED7" w14:textId="4CCAE52B" w:rsidR="00070BD6" w:rsidRPr="006A7935" w:rsidRDefault="00070BD6" w:rsidP="00AD369B">
            <w:pPr>
              <w:pStyle w:val="ListParagraph"/>
              <w:numPr>
                <w:ilvl w:val="0"/>
                <w:numId w:val="12"/>
              </w:numPr>
              <w:spacing w:after="60"/>
              <w:rPr>
                <w:rFonts w:cstheme="minorHAnsi"/>
                <w:szCs w:val="24"/>
              </w:rPr>
            </w:pPr>
            <w:r w:rsidRPr="006A7935">
              <w:rPr>
                <w:rFonts w:cstheme="minorHAnsi"/>
                <w:szCs w:val="24"/>
              </w:rPr>
              <w:t>Other, comment</w:t>
            </w:r>
          </w:p>
        </w:tc>
        <w:tc>
          <w:tcPr>
            <w:tcW w:w="1563" w:type="pct"/>
            <w:shd w:val="clear" w:color="auto" w:fill="E7E6E6" w:themeFill="background2"/>
          </w:tcPr>
          <w:p w14:paraId="4FF4E70B" w14:textId="77777777" w:rsidR="00180B82" w:rsidRPr="006A7935" w:rsidRDefault="00180B82" w:rsidP="00180B82">
            <w:pPr>
              <w:spacing w:after="60"/>
              <w:rPr>
                <w:rFonts w:cstheme="minorHAnsi"/>
                <w:szCs w:val="24"/>
              </w:rPr>
            </w:pPr>
            <w:r w:rsidRPr="006A7935">
              <w:rPr>
                <w:rFonts w:cstheme="minorHAnsi"/>
                <w:szCs w:val="24"/>
              </w:rPr>
              <w:t xml:space="preserve">Multiple options are possible. </w:t>
            </w:r>
          </w:p>
          <w:p w14:paraId="2E7D2A63" w14:textId="04EABAB4" w:rsidR="007D0F9D" w:rsidRPr="006A7935" w:rsidRDefault="007D0F9D" w:rsidP="00180B82">
            <w:pPr>
              <w:spacing w:after="60"/>
              <w:rPr>
                <w:rFonts w:cstheme="minorHAnsi"/>
                <w:szCs w:val="24"/>
              </w:rPr>
            </w:pPr>
            <w:r w:rsidRPr="006A7935">
              <w:rPr>
                <w:rFonts w:cstheme="minorHAnsi"/>
                <w:szCs w:val="24"/>
              </w:rPr>
              <w:t xml:space="preserve">Choose all that are </w:t>
            </w:r>
            <w:r w:rsidR="00751C4B" w:rsidRPr="006A7935">
              <w:rPr>
                <w:rFonts w:cstheme="minorHAnsi"/>
                <w:szCs w:val="24"/>
              </w:rPr>
              <w:t>owned and in the HH</w:t>
            </w:r>
          </w:p>
        </w:tc>
      </w:tr>
      <w:tr w:rsidR="00180B82" w:rsidRPr="006A7935" w14:paraId="3AF3873C" w14:textId="12CFD842" w:rsidTr="00123586">
        <w:trPr>
          <w:trHeight w:val="1551"/>
        </w:trPr>
        <w:tc>
          <w:tcPr>
            <w:tcW w:w="1590" w:type="pct"/>
            <w:tcBorders>
              <w:bottom w:val="single" w:sz="4" w:space="0" w:color="auto"/>
            </w:tcBorders>
          </w:tcPr>
          <w:p w14:paraId="5621AAC4" w14:textId="77777777" w:rsidR="00180B82" w:rsidRPr="006A7935" w:rsidRDefault="00180B82" w:rsidP="00F37AE0">
            <w:pPr>
              <w:spacing w:after="60"/>
              <w:rPr>
                <w:rFonts w:cstheme="minorHAnsi"/>
                <w:szCs w:val="24"/>
              </w:rPr>
            </w:pPr>
            <w:r w:rsidRPr="006A7935">
              <w:rPr>
                <w:rFonts w:cstheme="minorHAnsi"/>
                <w:szCs w:val="24"/>
              </w:rPr>
              <w:t>Does any member of this HH own</w:t>
            </w:r>
          </w:p>
          <w:p w14:paraId="64A100F6" w14:textId="77777777" w:rsidR="00180B82" w:rsidRPr="006A7935" w:rsidRDefault="00180B82" w:rsidP="00F37AE0">
            <w:pPr>
              <w:spacing w:after="60"/>
              <w:rPr>
                <w:rFonts w:cstheme="minorHAnsi"/>
                <w:szCs w:val="24"/>
              </w:rPr>
            </w:pPr>
          </w:p>
        </w:tc>
        <w:tc>
          <w:tcPr>
            <w:tcW w:w="1848" w:type="pct"/>
            <w:tcBorders>
              <w:bottom w:val="single" w:sz="4" w:space="0" w:color="auto"/>
            </w:tcBorders>
          </w:tcPr>
          <w:p w14:paraId="0FAEBC74"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Watch</w:t>
            </w:r>
          </w:p>
          <w:p w14:paraId="3D8074E0"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Mobile phone</w:t>
            </w:r>
          </w:p>
          <w:p w14:paraId="04107AD6"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Bicycle</w:t>
            </w:r>
          </w:p>
          <w:p w14:paraId="074525D5"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Motorcycle or motor scooter</w:t>
            </w:r>
          </w:p>
          <w:p w14:paraId="02C917CD"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Animal-drawn cart</w:t>
            </w:r>
          </w:p>
          <w:p w14:paraId="16A45240"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Car or truck</w:t>
            </w:r>
          </w:p>
          <w:p w14:paraId="77A2C885" w14:textId="13E10028" w:rsidR="00016EF7" w:rsidRPr="006A7935" w:rsidRDefault="00016EF7" w:rsidP="00AD369B">
            <w:pPr>
              <w:pStyle w:val="ListParagraph"/>
              <w:numPr>
                <w:ilvl w:val="0"/>
                <w:numId w:val="13"/>
              </w:numPr>
              <w:spacing w:after="60"/>
              <w:rPr>
                <w:rFonts w:cstheme="minorHAnsi"/>
                <w:szCs w:val="24"/>
              </w:rPr>
            </w:pPr>
            <w:r w:rsidRPr="006A7935">
              <w:rPr>
                <w:rFonts w:cstheme="minorHAnsi"/>
                <w:szCs w:val="24"/>
              </w:rPr>
              <w:t>Other, comment</w:t>
            </w:r>
          </w:p>
        </w:tc>
        <w:tc>
          <w:tcPr>
            <w:tcW w:w="1563" w:type="pct"/>
            <w:tcBorders>
              <w:bottom w:val="single" w:sz="4" w:space="0" w:color="auto"/>
            </w:tcBorders>
            <w:shd w:val="clear" w:color="auto" w:fill="E7E6E6" w:themeFill="background2"/>
          </w:tcPr>
          <w:p w14:paraId="4AA8099C" w14:textId="1A03DBD7" w:rsidR="00180B82" w:rsidRPr="006A7935" w:rsidRDefault="00180B82" w:rsidP="00180B82">
            <w:pPr>
              <w:spacing w:after="60"/>
              <w:rPr>
                <w:rFonts w:cstheme="minorHAnsi"/>
                <w:szCs w:val="24"/>
              </w:rPr>
            </w:pPr>
            <w:r w:rsidRPr="006A7935">
              <w:rPr>
                <w:rFonts w:cstheme="minorHAnsi"/>
                <w:szCs w:val="24"/>
              </w:rPr>
              <w:t>Multiple options are possible</w:t>
            </w:r>
          </w:p>
        </w:tc>
      </w:tr>
      <w:tr w:rsidR="00180B82" w:rsidRPr="006A7935" w14:paraId="33C72745" w14:textId="2B8570E7" w:rsidTr="00123586">
        <w:trPr>
          <w:trHeight w:val="382"/>
        </w:trPr>
        <w:tc>
          <w:tcPr>
            <w:tcW w:w="1590" w:type="pct"/>
          </w:tcPr>
          <w:p w14:paraId="2B97EF60" w14:textId="77777777" w:rsidR="00180B82" w:rsidRPr="006A7935" w:rsidRDefault="00180B82" w:rsidP="00F37AE0">
            <w:pPr>
              <w:spacing w:after="60"/>
              <w:rPr>
                <w:rFonts w:cstheme="minorHAnsi"/>
                <w:b/>
                <w:szCs w:val="24"/>
                <w:u w:val="single"/>
              </w:rPr>
            </w:pPr>
            <w:r w:rsidRPr="006A7935">
              <w:rPr>
                <w:rFonts w:cstheme="minorHAnsi"/>
                <w:b/>
                <w:sz w:val="24"/>
                <w:szCs w:val="24"/>
                <w:u w:val="single"/>
              </w:rPr>
              <w:t>Facilities</w:t>
            </w:r>
          </w:p>
        </w:tc>
        <w:tc>
          <w:tcPr>
            <w:tcW w:w="1848" w:type="pct"/>
          </w:tcPr>
          <w:p w14:paraId="7EC702E6" w14:textId="77777777" w:rsidR="00180B82" w:rsidRPr="006A7935" w:rsidRDefault="00180B82" w:rsidP="00F37AE0">
            <w:pPr>
              <w:spacing w:after="60"/>
              <w:rPr>
                <w:rFonts w:cstheme="minorHAnsi"/>
                <w:szCs w:val="24"/>
              </w:rPr>
            </w:pPr>
          </w:p>
        </w:tc>
        <w:tc>
          <w:tcPr>
            <w:tcW w:w="1563" w:type="pct"/>
            <w:shd w:val="clear" w:color="auto" w:fill="E7E6E6" w:themeFill="background2"/>
          </w:tcPr>
          <w:p w14:paraId="39490F7B" w14:textId="77777777" w:rsidR="00180B82" w:rsidRPr="006A7935" w:rsidRDefault="00180B82" w:rsidP="00F37AE0">
            <w:pPr>
              <w:spacing w:after="60"/>
              <w:rPr>
                <w:rFonts w:cstheme="minorHAnsi"/>
                <w:szCs w:val="24"/>
              </w:rPr>
            </w:pPr>
          </w:p>
        </w:tc>
      </w:tr>
      <w:tr w:rsidR="00180B82" w:rsidRPr="006A7935" w14:paraId="746C91DA" w14:textId="42E3B90D" w:rsidTr="00123586">
        <w:trPr>
          <w:trHeight w:val="1745"/>
        </w:trPr>
        <w:tc>
          <w:tcPr>
            <w:tcW w:w="1590" w:type="pct"/>
            <w:shd w:val="clear" w:color="auto" w:fill="auto"/>
          </w:tcPr>
          <w:p w14:paraId="7A3A4353" w14:textId="77777777" w:rsidR="00180B82" w:rsidRPr="006A7935" w:rsidRDefault="00180B82" w:rsidP="00F37AE0">
            <w:pPr>
              <w:spacing w:after="60"/>
              <w:rPr>
                <w:rFonts w:cstheme="minorHAnsi"/>
                <w:szCs w:val="24"/>
              </w:rPr>
            </w:pPr>
            <w:r w:rsidRPr="006A7935">
              <w:rPr>
                <w:rFonts w:cstheme="minorHAnsi"/>
                <w:szCs w:val="24"/>
              </w:rPr>
              <w:t xml:space="preserve">What type of roof for the main house </w:t>
            </w:r>
          </w:p>
          <w:p w14:paraId="2835CF60" w14:textId="77777777" w:rsidR="00180B82" w:rsidRPr="006A7935" w:rsidRDefault="00180B82" w:rsidP="00F37AE0">
            <w:pPr>
              <w:spacing w:after="60"/>
              <w:rPr>
                <w:rFonts w:cstheme="minorHAnsi"/>
                <w:i/>
                <w:szCs w:val="24"/>
              </w:rPr>
            </w:pPr>
            <w:r w:rsidRPr="006A7935">
              <w:rPr>
                <w:rFonts w:cstheme="minorHAnsi"/>
                <w:i/>
                <w:szCs w:val="24"/>
              </w:rPr>
              <w:t>Enumerator assesses if possible</w:t>
            </w:r>
          </w:p>
        </w:tc>
        <w:tc>
          <w:tcPr>
            <w:tcW w:w="1848" w:type="pct"/>
            <w:shd w:val="clear" w:color="auto" w:fill="auto"/>
          </w:tcPr>
          <w:p w14:paraId="3361520B" w14:textId="613D8C94" w:rsidR="00180B82" w:rsidRPr="006A7935" w:rsidRDefault="00180B82" w:rsidP="00F37AE0">
            <w:pPr>
              <w:spacing w:after="60"/>
              <w:rPr>
                <w:rFonts w:cstheme="minorHAnsi"/>
                <w:i/>
                <w:iCs/>
                <w:szCs w:val="24"/>
              </w:rPr>
            </w:pPr>
            <w:r w:rsidRPr="006A7935">
              <w:rPr>
                <w:rFonts w:cstheme="minorHAnsi"/>
                <w:i/>
                <w:iCs/>
                <w:szCs w:val="24"/>
              </w:rPr>
              <w:t>Codes for roof type</w:t>
            </w:r>
          </w:p>
          <w:p w14:paraId="6A56C34B" w14:textId="77777777" w:rsidR="00180B82" w:rsidRPr="006A7935" w:rsidRDefault="00180B82" w:rsidP="00F37AE0">
            <w:pPr>
              <w:spacing w:after="60"/>
              <w:rPr>
                <w:rFonts w:cstheme="minorHAnsi"/>
                <w:szCs w:val="24"/>
              </w:rPr>
            </w:pPr>
            <w:r w:rsidRPr="006A7935">
              <w:rPr>
                <w:rFonts w:cstheme="minorHAnsi"/>
                <w:szCs w:val="24"/>
              </w:rPr>
              <w:t xml:space="preserve">1. Iron sheet/metal roof; </w:t>
            </w:r>
          </w:p>
          <w:p w14:paraId="132A874F" w14:textId="77777777" w:rsidR="00180B82" w:rsidRPr="006A7935" w:rsidRDefault="00180B82" w:rsidP="00F37AE0">
            <w:pPr>
              <w:spacing w:after="60"/>
              <w:rPr>
                <w:rFonts w:cstheme="minorHAnsi"/>
                <w:szCs w:val="24"/>
              </w:rPr>
            </w:pPr>
            <w:r w:rsidRPr="006A7935">
              <w:rPr>
                <w:rFonts w:cstheme="minorHAnsi"/>
                <w:szCs w:val="24"/>
              </w:rPr>
              <w:t xml:space="preserve">2. Tiles (clay); </w:t>
            </w:r>
          </w:p>
          <w:p w14:paraId="435A8794" w14:textId="77777777" w:rsidR="00180B82" w:rsidRPr="006A7935" w:rsidRDefault="00180B82" w:rsidP="00F37AE0">
            <w:pPr>
              <w:spacing w:after="60"/>
              <w:rPr>
                <w:rFonts w:cstheme="minorHAnsi"/>
                <w:szCs w:val="24"/>
              </w:rPr>
            </w:pPr>
            <w:r w:rsidRPr="006A7935">
              <w:rPr>
                <w:rFonts w:cstheme="minorHAnsi"/>
                <w:szCs w:val="24"/>
              </w:rPr>
              <w:t xml:space="preserve">3. Grass thatched; </w:t>
            </w:r>
          </w:p>
          <w:p w14:paraId="1B7E2C49" w14:textId="77777777" w:rsidR="00180B82" w:rsidRPr="006A7935" w:rsidRDefault="00180B82" w:rsidP="00F37AE0">
            <w:pPr>
              <w:spacing w:after="60"/>
              <w:rPr>
                <w:rFonts w:cstheme="minorHAnsi"/>
                <w:szCs w:val="24"/>
              </w:rPr>
            </w:pPr>
            <w:r w:rsidRPr="006A7935">
              <w:rPr>
                <w:rFonts w:cstheme="minorHAnsi"/>
                <w:szCs w:val="24"/>
              </w:rPr>
              <w:t xml:space="preserve">4. Asbestos sheet (mapale); </w:t>
            </w:r>
          </w:p>
          <w:p w14:paraId="3795445E" w14:textId="0310183A" w:rsidR="00180B82" w:rsidRPr="006A7935" w:rsidRDefault="00180B82" w:rsidP="00F37AE0">
            <w:pPr>
              <w:spacing w:after="60"/>
              <w:rPr>
                <w:rFonts w:cstheme="minorHAnsi"/>
                <w:szCs w:val="24"/>
              </w:rPr>
            </w:pPr>
            <w:r w:rsidRPr="006A7935">
              <w:rPr>
                <w:rFonts w:cstheme="minorHAnsi"/>
                <w:szCs w:val="24"/>
              </w:rPr>
              <w:t>9. Other ____</w:t>
            </w:r>
          </w:p>
        </w:tc>
        <w:tc>
          <w:tcPr>
            <w:tcW w:w="1563" w:type="pct"/>
            <w:shd w:val="clear" w:color="auto" w:fill="E7E6E6" w:themeFill="background2"/>
          </w:tcPr>
          <w:p w14:paraId="5645700A" w14:textId="77777777" w:rsidR="00180B82" w:rsidRPr="006A7935" w:rsidRDefault="00BC7A86" w:rsidP="00F37AE0">
            <w:pPr>
              <w:spacing w:after="60"/>
              <w:rPr>
                <w:rFonts w:cstheme="minorHAnsi"/>
                <w:szCs w:val="24"/>
              </w:rPr>
            </w:pPr>
            <w:r w:rsidRPr="006A7935">
              <w:rPr>
                <w:rFonts w:cstheme="minorHAnsi"/>
                <w:szCs w:val="24"/>
              </w:rPr>
              <w:t>Multiple options are possible</w:t>
            </w:r>
          </w:p>
          <w:p w14:paraId="353EF99F" w14:textId="7C85E408" w:rsidR="00BC7A86" w:rsidRPr="006A7935" w:rsidRDefault="00BC7A86" w:rsidP="00F37AE0">
            <w:pPr>
              <w:spacing w:after="60"/>
              <w:rPr>
                <w:rFonts w:cstheme="minorHAnsi"/>
                <w:i/>
                <w:iCs/>
                <w:szCs w:val="24"/>
              </w:rPr>
            </w:pPr>
          </w:p>
        </w:tc>
      </w:tr>
      <w:tr w:rsidR="00180B82" w:rsidRPr="006A7935" w14:paraId="551563F4" w14:textId="4BFB10B1" w:rsidTr="00123586">
        <w:trPr>
          <w:trHeight w:val="1115"/>
        </w:trPr>
        <w:tc>
          <w:tcPr>
            <w:tcW w:w="1590" w:type="pct"/>
            <w:shd w:val="clear" w:color="auto" w:fill="auto"/>
          </w:tcPr>
          <w:p w14:paraId="042451E2" w14:textId="77777777" w:rsidR="00180B82" w:rsidRPr="006A7935" w:rsidRDefault="00180B82" w:rsidP="00F37AE0">
            <w:pPr>
              <w:spacing w:after="60"/>
              <w:rPr>
                <w:rFonts w:cstheme="minorHAnsi"/>
                <w:szCs w:val="24"/>
              </w:rPr>
            </w:pPr>
            <w:r w:rsidRPr="006A7935">
              <w:rPr>
                <w:rFonts w:cstheme="minorHAnsi"/>
                <w:szCs w:val="24"/>
              </w:rPr>
              <w:t>What type of floor for the main house</w:t>
            </w:r>
          </w:p>
        </w:tc>
        <w:tc>
          <w:tcPr>
            <w:tcW w:w="1848" w:type="pct"/>
            <w:shd w:val="clear" w:color="auto" w:fill="auto"/>
          </w:tcPr>
          <w:p w14:paraId="0065FDFB" w14:textId="77777777" w:rsidR="00180B82" w:rsidRPr="006A7935" w:rsidRDefault="00180B82" w:rsidP="00F37AE0">
            <w:pPr>
              <w:spacing w:after="60"/>
              <w:rPr>
                <w:rFonts w:cstheme="minorHAnsi"/>
                <w:i/>
                <w:iCs/>
                <w:szCs w:val="24"/>
              </w:rPr>
            </w:pPr>
            <w:r w:rsidRPr="006A7935">
              <w:rPr>
                <w:rFonts w:cstheme="minorHAnsi"/>
                <w:i/>
                <w:iCs/>
                <w:szCs w:val="24"/>
              </w:rPr>
              <w:t>Codes for floor type</w:t>
            </w:r>
          </w:p>
          <w:p w14:paraId="052346D8" w14:textId="77777777" w:rsidR="00180B82" w:rsidRPr="006A7935" w:rsidRDefault="00180B82" w:rsidP="00F37AE0">
            <w:pPr>
              <w:spacing w:after="60"/>
              <w:rPr>
                <w:rFonts w:cstheme="minorHAnsi"/>
                <w:szCs w:val="24"/>
              </w:rPr>
            </w:pPr>
            <w:r w:rsidRPr="006A7935">
              <w:rPr>
                <w:rFonts w:cstheme="minorHAnsi"/>
                <w:szCs w:val="24"/>
              </w:rPr>
              <w:t xml:space="preserve">1. Tiles: </w:t>
            </w:r>
          </w:p>
          <w:p w14:paraId="75A798EA" w14:textId="77777777" w:rsidR="00180B82" w:rsidRPr="006A7935" w:rsidRDefault="00180B82" w:rsidP="00F37AE0">
            <w:pPr>
              <w:spacing w:after="60"/>
              <w:rPr>
                <w:rFonts w:cstheme="minorHAnsi"/>
                <w:szCs w:val="24"/>
              </w:rPr>
            </w:pPr>
            <w:r w:rsidRPr="006A7935">
              <w:rPr>
                <w:rFonts w:cstheme="minorHAnsi"/>
                <w:szCs w:val="24"/>
              </w:rPr>
              <w:t xml:space="preserve">2. Cement; </w:t>
            </w:r>
          </w:p>
          <w:p w14:paraId="63CD4678" w14:textId="35616D37" w:rsidR="00180B82" w:rsidRPr="006A7935" w:rsidRDefault="00180B82" w:rsidP="00F37AE0">
            <w:pPr>
              <w:spacing w:after="60"/>
              <w:rPr>
                <w:rFonts w:cstheme="minorHAnsi"/>
                <w:szCs w:val="24"/>
              </w:rPr>
            </w:pPr>
            <w:r w:rsidRPr="006A7935">
              <w:rPr>
                <w:rFonts w:cstheme="minorHAnsi"/>
                <w:szCs w:val="24"/>
              </w:rPr>
              <w:t>3. Mud/cow dung</w:t>
            </w:r>
          </w:p>
        </w:tc>
        <w:tc>
          <w:tcPr>
            <w:tcW w:w="1563" w:type="pct"/>
            <w:shd w:val="clear" w:color="auto" w:fill="E7E6E6" w:themeFill="background2"/>
          </w:tcPr>
          <w:p w14:paraId="79BC3E86" w14:textId="48B48F55" w:rsidR="00180B82" w:rsidRPr="006A7935" w:rsidRDefault="00BC7A86" w:rsidP="00F37AE0">
            <w:pPr>
              <w:spacing w:after="60"/>
              <w:rPr>
                <w:rFonts w:cstheme="minorHAnsi"/>
                <w:i/>
                <w:iCs/>
                <w:szCs w:val="24"/>
              </w:rPr>
            </w:pPr>
            <w:r w:rsidRPr="006A7935">
              <w:rPr>
                <w:rFonts w:cstheme="minorHAnsi"/>
                <w:szCs w:val="24"/>
              </w:rPr>
              <w:t>Multiple options are possible</w:t>
            </w:r>
          </w:p>
        </w:tc>
      </w:tr>
      <w:tr w:rsidR="00180B82" w:rsidRPr="006A7935" w14:paraId="681B4A64" w14:textId="45B78DEB" w:rsidTr="00123586">
        <w:trPr>
          <w:trHeight w:val="2726"/>
        </w:trPr>
        <w:tc>
          <w:tcPr>
            <w:tcW w:w="1590" w:type="pct"/>
            <w:shd w:val="clear" w:color="auto" w:fill="auto"/>
          </w:tcPr>
          <w:p w14:paraId="30A86142" w14:textId="77777777" w:rsidR="00180B82" w:rsidRPr="006A7935" w:rsidRDefault="00180B82" w:rsidP="00F37AE0">
            <w:pPr>
              <w:spacing w:after="60"/>
              <w:rPr>
                <w:rFonts w:cstheme="minorHAnsi"/>
                <w:szCs w:val="24"/>
              </w:rPr>
            </w:pPr>
            <w:r w:rsidRPr="006A7935">
              <w:rPr>
                <w:rFonts w:cstheme="minorHAnsi"/>
                <w:szCs w:val="24"/>
              </w:rPr>
              <w:t>What type of walls for the main house</w:t>
            </w:r>
          </w:p>
        </w:tc>
        <w:tc>
          <w:tcPr>
            <w:tcW w:w="1848" w:type="pct"/>
            <w:shd w:val="clear" w:color="auto" w:fill="auto"/>
          </w:tcPr>
          <w:p w14:paraId="46A7DDBE" w14:textId="1AA17A30" w:rsidR="00180B82" w:rsidRPr="006A7935" w:rsidRDefault="00180B82" w:rsidP="00F37AE0">
            <w:pPr>
              <w:spacing w:after="60"/>
              <w:rPr>
                <w:rFonts w:cstheme="minorHAnsi"/>
                <w:i/>
                <w:iCs/>
                <w:szCs w:val="24"/>
              </w:rPr>
            </w:pPr>
            <w:r w:rsidRPr="006A7935">
              <w:rPr>
                <w:rFonts w:cstheme="minorHAnsi"/>
                <w:i/>
                <w:iCs/>
                <w:szCs w:val="24"/>
              </w:rPr>
              <w:t>Codes for wall type</w:t>
            </w:r>
          </w:p>
          <w:p w14:paraId="20F978B6" w14:textId="77777777" w:rsidR="00180B82" w:rsidRPr="006A7935" w:rsidRDefault="00180B82" w:rsidP="00F37AE0">
            <w:pPr>
              <w:spacing w:after="60"/>
              <w:rPr>
                <w:rFonts w:cstheme="minorHAnsi"/>
                <w:szCs w:val="24"/>
              </w:rPr>
            </w:pPr>
            <w:r w:rsidRPr="006A7935">
              <w:rPr>
                <w:rFonts w:cstheme="minorHAnsi"/>
                <w:szCs w:val="24"/>
              </w:rPr>
              <w:t xml:space="preserve">1. Burned bricks; </w:t>
            </w:r>
          </w:p>
          <w:p w14:paraId="057A3354" w14:textId="77777777" w:rsidR="00180B82" w:rsidRPr="006A7935" w:rsidRDefault="00180B82" w:rsidP="00F37AE0">
            <w:pPr>
              <w:spacing w:after="60"/>
              <w:rPr>
                <w:rFonts w:cstheme="minorHAnsi"/>
                <w:szCs w:val="24"/>
              </w:rPr>
            </w:pPr>
            <w:r w:rsidRPr="006A7935">
              <w:rPr>
                <w:rFonts w:cstheme="minorHAnsi"/>
                <w:szCs w:val="24"/>
              </w:rPr>
              <w:t xml:space="preserve">2. Concrete blocks; </w:t>
            </w:r>
          </w:p>
          <w:p w14:paraId="45BD52DA" w14:textId="77777777" w:rsidR="00180B82" w:rsidRPr="006A7935" w:rsidRDefault="00180B82" w:rsidP="00F37AE0">
            <w:pPr>
              <w:spacing w:after="60"/>
              <w:rPr>
                <w:rFonts w:cstheme="minorHAnsi"/>
                <w:szCs w:val="24"/>
              </w:rPr>
            </w:pPr>
            <w:r w:rsidRPr="006A7935">
              <w:rPr>
                <w:rFonts w:cstheme="minorHAnsi"/>
                <w:szCs w:val="24"/>
              </w:rPr>
              <w:t xml:space="preserve">3. Mud blocks; </w:t>
            </w:r>
          </w:p>
          <w:p w14:paraId="70068F24" w14:textId="77777777" w:rsidR="00180B82" w:rsidRPr="006A7935" w:rsidRDefault="00180B82" w:rsidP="00F37AE0">
            <w:pPr>
              <w:spacing w:after="60"/>
              <w:rPr>
                <w:rFonts w:cstheme="minorHAnsi"/>
                <w:szCs w:val="24"/>
              </w:rPr>
            </w:pPr>
            <w:r w:rsidRPr="006A7935">
              <w:rPr>
                <w:rFonts w:cstheme="minorHAnsi"/>
                <w:szCs w:val="24"/>
              </w:rPr>
              <w:t xml:space="preserve">4. Stone; </w:t>
            </w:r>
          </w:p>
          <w:p w14:paraId="255323CF" w14:textId="77777777" w:rsidR="00180B82" w:rsidRPr="006A7935" w:rsidRDefault="00180B82" w:rsidP="00F37AE0">
            <w:pPr>
              <w:spacing w:after="60"/>
              <w:rPr>
                <w:rFonts w:cstheme="minorHAnsi"/>
                <w:szCs w:val="24"/>
              </w:rPr>
            </w:pPr>
            <w:r w:rsidRPr="006A7935">
              <w:rPr>
                <w:rFonts w:cstheme="minorHAnsi"/>
                <w:szCs w:val="24"/>
              </w:rPr>
              <w:t xml:space="preserve">5. Timber and grass; </w:t>
            </w:r>
          </w:p>
          <w:p w14:paraId="484CF9C8" w14:textId="77777777" w:rsidR="00180B82" w:rsidRPr="006A7935" w:rsidRDefault="00180B82" w:rsidP="00F37AE0">
            <w:pPr>
              <w:spacing w:after="60"/>
              <w:rPr>
                <w:rFonts w:cstheme="minorHAnsi"/>
                <w:szCs w:val="24"/>
              </w:rPr>
            </w:pPr>
            <w:r w:rsidRPr="006A7935">
              <w:rPr>
                <w:rFonts w:cstheme="minorHAnsi"/>
                <w:szCs w:val="24"/>
              </w:rPr>
              <w:t xml:space="preserve">6. Wooden; </w:t>
            </w:r>
          </w:p>
          <w:p w14:paraId="325E5FFA" w14:textId="77777777" w:rsidR="00A663B7" w:rsidRPr="006A7935" w:rsidRDefault="00180B82" w:rsidP="00F37AE0">
            <w:pPr>
              <w:spacing w:after="60"/>
              <w:rPr>
                <w:rFonts w:cstheme="minorHAnsi"/>
                <w:szCs w:val="24"/>
              </w:rPr>
            </w:pPr>
            <w:r w:rsidRPr="006A7935">
              <w:rPr>
                <w:rFonts w:cstheme="minorHAnsi"/>
                <w:szCs w:val="24"/>
              </w:rPr>
              <w:t xml:space="preserve">7. Wattles (sticks) covered with mud (mud and wattle); </w:t>
            </w:r>
          </w:p>
          <w:p w14:paraId="20C43AEA" w14:textId="5BC86883" w:rsidR="00180B82" w:rsidRPr="006A7935" w:rsidRDefault="00180B82" w:rsidP="00F37AE0">
            <w:pPr>
              <w:spacing w:after="60"/>
              <w:rPr>
                <w:rFonts w:cstheme="minorHAnsi"/>
                <w:szCs w:val="24"/>
              </w:rPr>
            </w:pPr>
            <w:r w:rsidRPr="006A7935">
              <w:rPr>
                <w:rFonts w:cstheme="minorHAnsi"/>
                <w:szCs w:val="24"/>
              </w:rPr>
              <w:t xml:space="preserve">8. Grass; </w:t>
            </w:r>
          </w:p>
          <w:p w14:paraId="30F2A7C7" w14:textId="6A1C6E4C" w:rsidR="00180B82" w:rsidRPr="006A7935" w:rsidRDefault="00180B82" w:rsidP="00F37AE0">
            <w:pPr>
              <w:spacing w:after="60"/>
              <w:rPr>
                <w:rFonts w:cstheme="minorHAnsi"/>
                <w:szCs w:val="24"/>
              </w:rPr>
            </w:pPr>
            <w:r w:rsidRPr="006A7935">
              <w:rPr>
                <w:rFonts w:cstheme="minorHAnsi"/>
                <w:szCs w:val="24"/>
              </w:rPr>
              <w:t>9. Other (specify) _________</w:t>
            </w:r>
          </w:p>
        </w:tc>
        <w:tc>
          <w:tcPr>
            <w:tcW w:w="1563" w:type="pct"/>
            <w:shd w:val="clear" w:color="auto" w:fill="E7E6E6" w:themeFill="background2"/>
          </w:tcPr>
          <w:p w14:paraId="2DCC584C" w14:textId="65BFA919" w:rsidR="00180B82" w:rsidRPr="006A7935" w:rsidRDefault="00F36D1A" w:rsidP="00F37AE0">
            <w:pPr>
              <w:spacing w:after="60"/>
              <w:rPr>
                <w:rFonts w:cstheme="minorHAnsi"/>
                <w:i/>
                <w:iCs/>
                <w:szCs w:val="24"/>
              </w:rPr>
            </w:pPr>
            <w:r w:rsidRPr="006A7935">
              <w:rPr>
                <w:rFonts w:cstheme="minorHAnsi"/>
                <w:szCs w:val="24"/>
              </w:rPr>
              <w:t>Multiple options are possible</w:t>
            </w:r>
          </w:p>
        </w:tc>
      </w:tr>
      <w:tr w:rsidR="00180B82" w:rsidRPr="006A7935" w14:paraId="61D6A76A" w14:textId="136432FB" w:rsidTr="00123586">
        <w:trPr>
          <w:trHeight w:val="382"/>
        </w:trPr>
        <w:tc>
          <w:tcPr>
            <w:tcW w:w="1590" w:type="pct"/>
          </w:tcPr>
          <w:p w14:paraId="7A01DB01" w14:textId="77777777" w:rsidR="00180B82" w:rsidRPr="006A7935" w:rsidRDefault="00180B82" w:rsidP="00F37AE0">
            <w:pPr>
              <w:spacing w:after="60"/>
              <w:rPr>
                <w:rFonts w:cstheme="minorHAnsi"/>
                <w:szCs w:val="24"/>
              </w:rPr>
            </w:pPr>
            <w:r w:rsidRPr="006A7935">
              <w:rPr>
                <w:rFonts w:cstheme="minorHAnsi"/>
                <w:szCs w:val="24"/>
              </w:rPr>
              <w:t>What kind of toilet does your household have?</w:t>
            </w:r>
          </w:p>
        </w:tc>
        <w:tc>
          <w:tcPr>
            <w:tcW w:w="1848" w:type="pct"/>
          </w:tcPr>
          <w:p w14:paraId="343BBF28" w14:textId="77777777" w:rsidR="00180B82" w:rsidRPr="006A7935" w:rsidRDefault="00180B82" w:rsidP="00F37AE0">
            <w:pPr>
              <w:spacing w:after="60"/>
              <w:rPr>
                <w:rFonts w:cstheme="minorHAnsi"/>
                <w:szCs w:val="24"/>
              </w:rPr>
            </w:pPr>
            <w:r w:rsidRPr="006A7935">
              <w:rPr>
                <w:rFonts w:cstheme="minorHAnsi"/>
                <w:szCs w:val="24"/>
              </w:rPr>
              <w:t>1. Toilet (uses water)</w:t>
            </w:r>
          </w:p>
          <w:p w14:paraId="73213CDE" w14:textId="77777777" w:rsidR="00180B82" w:rsidRPr="006A7935" w:rsidRDefault="00180B82" w:rsidP="00F37AE0">
            <w:pPr>
              <w:spacing w:after="60"/>
              <w:rPr>
                <w:rFonts w:cstheme="minorHAnsi"/>
                <w:szCs w:val="24"/>
              </w:rPr>
            </w:pPr>
            <w:r w:rsidRPr="006A7935">
              <w:rPr>
                <w:rFonts w:cstheme="minorHAnsi"/>
                <w:szCs w:val="24"/>
              </w:rPr>
              <w:t>2. Latrine (enclosed)</w:t>
            </w:r>
          </w:p>
          <w:p w14:paraId="5D28FA98" w14:textId="77777777" w:rsidR="00180B82" w:rsidRPr="006A7935" w:rsidRDefault="00180B82" w:rsidP="00F37AE0">
            <w:pPr>
              <w:spacing w:after="60"/>
              <w:rPr>
                <w:rFonts w:cstheme="minorHAnsi"/>
                <w:szCs w:val="24"/>
              </w:rPr>
            </w:pPr>
            <w:r w:rsidRPr="006A7935">
              <w:rPr>
                <w:rFonts w:cstheme="minorHAnsi"/>
                <w:szCs w:val="24"/>
              </w:rPr>
              <w:t>3. Latrine (open)</w:t>
            </w:r>
          </w:p>
          <w:p w14:paraId="0822936E" w14:textId="2E802655" w:rsidR="00180B82" w:rsidRPr="006A7935" w:rsidRDefault="00180B82" w:rsidP="00F37AE0">
            <w:pPr>
              <w:spacing w:after="60"/>
              <w:rPr>
                <w:rFonts w:cstheme="minorHAnsi"/>
                <w:szCs w:val="24"/>
              </w:rPr>
            </w:pPr>
            <w:r w:rsidRPr="006A7935">
              <w:rPr>
                <w:rFonts w:cstheme="minorHAnsi"/>
                <w:szCs w:val="24"/>
              </w:rPr>
              <w:t>4. Other, which __________</w:t>
            </w:r>
          </w:p>
          <w:p w14:paraId="317EA041" w14:textId="77777777" w:rsidR="00180B82" w:rsidRPr="006A7935" w:rsidRDefault="00180B82" w:rsidP="00F37AE0">
            <w:pPr>
              <w:spacing w:after="60"/>
              <w:rPr>
                <w:rFonts w:cstheme="minorHAnsi"/>
                <w:szCs w:val="24"/>
              </w:rPr>
            </w:pPr>
            <w:r w:rsidRPr="006A7935">
              <w:rPr>
                <w:rFonts w:cstheme="minorHAnsi"/>
                <w:szCs w:val="24"/>
              </w:rPr>
              <w:lastRenderedPageBreak/>
              <w:t>5. None</w:t>
            </w:r>
          </w:p>
        </w:tc>
        <w:tc>
          <w:tcPr>
            <w:tcW w:w="1563" w:type="pct"/>
            <w:shd w:val="clear" w:color="auto" w:fill="E7E6E6" w:themeFill="background2"/>
          </w:tcPr>
          <w:p w14:paraId="48394A17" w14:textId="1EF26B92" w:rsidR="00180B82" w:rsidRPr="006A7935" w:rsidRDefault="00180B82" w:rsidP="00F37AE0">
            <w:pPr>
              <w:spacing w:after="60"/>
              <w:rPr>
                <w:rFonts w:cstheme="minorHAnsi"/>
                <w:szCs w:val="24"/>
              </w:rPr>
            </w:pPr>
            <w:r w:rsidRPr="006A7935">
              <w:rPr>
                <w:rFonts w:cstheme="minorHAnsi"/>
                <w:szCs w:val="24"/>
              </w:rPr>
              <w:lastRenderedPageBreak/>
              <w:t xml:space="preserve">Tick </w:t>
            </w:r>
            <w:r w:rsidR="00290BE3" w:rsidRPr="006A7935">
              <w:rPr>
                <w:rFonts w:cstheme="minorHAnsi"/>
                <w:szCs w:val="24"/>
              </w:rPr>
              <w:t>all that the HH as access to.</w:t>
            </w:r>
            <w:r w:rsidR="00A663B7" w:rsidRPr="006A7935">
              <w:rPr>
                <w:rFonts w:cstheme="minorHAnsi"/>
                <w:szCs w:val="24"/>
              </w:rPr>
              <w:t xml:space="preserve"> </w:t>
            </w:r>
          </w:p>
          <w:p w14:paraId="32BB439A" w14:textId="77777777" w:rsidR="00180B82" w:rsidRPr="006A7935" w:rsidRDefault="00180B82" w:rsidP="00F37AE0">
            <w:pPr>
              <w:spacing w:after="60"/>
              <w:rPr>
                <w:rFonts w:cstheme="minorHAnsi"/>
                <w:szCs w:val="24"/>
              </w:rPr>
            </w:pPr>
            <w:r w:rsidRPr="006A7935">
              <w:rPr>
                <w:rFonts w:cstheme="minorHAnsi"/>
                <w:szCs w:val="24"/>
              </w:rPr>
              <w:t>If other, please specify.</w:t>
            </w:r>
          </w:p>
          <w:p w14:paraId="060472B9" w14:textId="551D3007" w:rsidR="00A663B7" w:rsidRPr="006A7935" w:rsidRDefault="00A663B7" w:rsidP="00F37AE0">
            <w:pPr>
              <w:spacing w:after="60"/>
              <w:rPr>
                <w:rFonts w:cstheme="minorHAnsi"/>
                <w:szCs w:val="24"/>
              </w:rPr>
            </w:pPr>
            <w:r w:rsidRPr="006A7935">
              <w:rPr>
                <w:rFonts w:cstheme="minorHAnsi"/>
                <w:szCs w:val="24"/>
              </w:rPr>
              <w:lastRenderedPageBreak/>
              <w:t>Choose “none” only as single answer.</w:t>
            </w:r>
          </w:p>
        </w:tc>
      </w:tr>
      <w:tr w:rsidR="00180B82" w:rsidRPr="006A7935" w14:paraId="0839F675" w14:textId="73B1C4C6" w:rsidTr="00123586">
        <w:trPr>
          <w:trHeight w:val="4940"/>
        </w:trPr>
        <w:tc>
          <w:tcPr>
            <w:tcW w:w="1590" w:type="pct"/>
          </w:tcPr>
          <w:p w14:paraId="02E18A7E" w14:textId="5AFB8E9B" w:rsidR="00180B82" w:rsidRPr="006A7935" w:rsidRDefault="00180B82" w:rsidP="00F37AE0">
            <w:pPr>
              <w:spacing w:after="60"/>
              <w:rPr>
                <w:rFonts w:cstheme="minorHAnsi"/>
                <w:szCs w:val="24"/>
              </w:rPr>
            </w:pPr>
            <w:r w:rsidRPr="006A7935">
              <w:rPr>
                <w:rFonts w:cstheme="minorHAnsi"/>
                <w:szCs w:val="24"/>
              </w:rPr>
              <w:lastRenderedPageBreak/>
              <w:t>What type of  water sources does</w:t>
            </w:r>
            <w:r w:rsidRPr="006A7935">
              <w:rPr>
                <w:rFonts w:cstheme="minorHAnsi"/>
                <w:color w:val="00B050"/>
                <w:szCs w:val="24"/>
              </w:rPr>
              <w:t xml:space="preserve"> </w:t>
            </w:r>
            <w:r w:rsidRPr="006A7935">
              <w:rPr>
                <w:rFonts w:cstheme="minorHAnsi"/>
                <w:szCs w:val="24"/>
              </w:rPr>
              <w:t>your household have access to?</w:t>
            </w:r>
          </w:p>
          <w:p w14:paraId="218AB65A" w14:textId="77777777" w:rsidR="00180B82" w:rsidRPr="006A7935" w:rsidRDefault="00180B82" w:rsidP="00F37AE0">
            <w:pPr>
              <w:spacing w:after="60"/>
              <w:rPr>
                <w:rFonts w:cstheme="minorHAnsi"/>
                <w:szCs w:val="24"/>
              </w:rPr>
            </w:pPr>
            <w:r w:rsidRPr="006A7935">
              <w:rPr>
                <w:rFonts w:cstheme="minorHAnsi"/>
                <w:szCs w:val="24"/>
              </w:rPr>
              <w:t xml:space="preserve">(used for </w:t>
            </w:r>
          </w:p>
          <w:p w14:paraId="61826579" w14:textId="77777777" w:rsidR="00180B82" w:rsidRPr="006A7935" w:rsidRDefault="00180B82" w:rsidP="00F37AE0">
            <w:pPr>
              <w:spacing w:after="60"/>
              <w:rPr>
                <w:rFonts w:cstheme="minorHAnsi"/>
                <w:szCs w:val="24"/>
              </w:rPr>
            </w:pPr>
            <w:r w:rsidRPr="006A7935">
              <w:rPr>
                <w:rFonts w:cstheme="minorHAnsi"/>
                <w:szCs w:val="24"/>
              </w:rPr>
              <w:t xml:space="preserve">1) for drinking, cooking, </w:t>
            </w:r>
            <w:r w:rsidRPr="006A7935">
              <w:rPr>
                <w:rFonts w:cstheme="minorHAnsi"/>
                <w:szCs w:val="24"/>
              </w:rPr>
              <w:br/>
              <w:t xml:space="preserve">2) for hygiene, </w:t>
            </w:r>
          </w:p>
          <w:p w14:paraId="627BCE70" w14:textId="77777777" w:rsidR="00180B82" w:rsidRPr="006A7935" w:rsidRDefault="00180B82" w:rsidP="00F37AE0">
            <w:pPr>
              <w:spacing w:after="60"/>
              <w:rPr>
                <w:rFonts w:cstheme="minorHAnsi"/>
                <w:iCs/>
                <w:szCs w:val="24"/>
              </w:rPr>
            </w:pPr>
            <w:r w:rsidRPr="006A7935">
              <w:rPr>
                <w:rFonts w:cstheme="minorHAnsi"/>
                <w:iCs/>
                <w:szCs w:val="24"/>
              </w:rPr>
              <w:t>3) for livestock</w:t>
            </w:r>
          </w:p>
          <w:p w14:paraId="42AB85B7" w14:textId="77777777" w:rsidR="00180B82" w:rsidRPr="006A7935" w:rsidRDefault="00180B82" w:rsidP="00F37AE0">
            <w:pPr>
              <w:spacing w:after="60"/>
              <w:rPr>
                <w:rFonts w:cstheme="minorHAnsi"/>
                <w:szCs w:val="24"/>
              </w:rPr>
            </w:pPr>
            <w:r w:rsidRPr="006A7935">
              <w:rPr>
                <w:rFonts w:cstheme="minorHAnsi"/>
                <w:szCs w:val="24"/>
              </w:rPr>
              <w:t>more than one answer possible)</w:t>
            </w:r>
          </w:p>
          <w:p w14:paraId="2693A6A1" w14:textId="6EEAB165" w:rsidR="00180B82" w:rsidRPr="006A7935" w:rsidRDefault="00180B82" w:rsidP="00F37AE0">
            <w:pPr>
              <w:spacing w:after="60"/>
              <w:rPr>
                <w:rFonts w:cstheme="minorHAnsi"/>
                <w:i/>
                <w:szCs w:val="24"/>
              </w:rPr>
            </w:pPr>
            <w:r w:rsidRPr="006A7935">
              <w:rPr>
                <w:rFonts w:cstheme="minorHAnsi"/>
                <w:i/>
                <w:szCs w:val="24"/>
              </w:rPr>
              <w:t>Report distance as travel time in minutes and km</w:t>
            </w:r>
          </w:p>
        </w:tc>
        <w:tc>
          <w:tcPr>
            <w:tcW w:w="1848" w:type="pct"/>
          </w:tcPr>
          <w:p w14:paraId="23C5EEB0" w14:textId="2F0B4F77" w:rsidR="00180B82" w:rsidRPr="006A7935" w:rsidRDefault="00180B82" w:rsidP="00F37AE0">
            <w:pPr>
              <w:spacing w:after="60"/>
              <w:rPr>
                <w:rFonts w:cstheme="minorHAnsi"/>
                <w:i/>
                <w:iCs/>
                <w:szCs w:val="24"/>
              </w:rPr>
            </w:pPr>
            <w:r w:rsidRPr="006A7935">
              <w:rPr>
                <w:rFonts w:cstheme="minorHAnsi"/>
                <w:szCs w:val="24"/>
              </w:rPr>
              <w:t xml:space="preserve">1. Piped water; y-n  </w:t>
            </w:r>
            <w:r w:rsidRPr="006A7935">
              <w:rPr>
                <w:rFonts w:cstheme="minorHAnsi"/>
                <w:szCs w:val="24"/>
              </w:rPr>
              <w:br/>
              <w:t>Distance</w:t>
            </w:r>
            <w:r w:rsidRPr="006A7935">
              <w:rPr>
                <w:rFonts w:cstheme="minorHAnsi"/>
                <w:i/>
                <w:iCs/>
                <w:szCs w:val="24"/>
              </w:rPr>
              <w:t xml:space="preserve"> Minutes: ___</w:t>
            </w:r>
            <w:r w:rsidR="00F36D1A" w:rsidRPr="006A7935">
              <w:rPr>
                <w:rFonts w:cstheme="minorHAnsi"/>
                <w:i/>
                <w:iCs/>
                <w:szCs w:val="24"/>
              </w:rPr>
              <w:t xml:space="preserve"> k</w:t>
            </w:r>
            <w:r w:rsidRPr="006A7935">
              <w:rPr>
                <w:rFonts w:cstheme="minorHAnsi"/>
                <w:i/>
                <w:iCs/>
                <w:szCs w:val="24"/>
              </w:rPr>
              <w:t>m: _____</w:t>
            </w:r>
          </w:p>
          <w:p w14:paraId="21E248EC" w14:textId="77777777" w:rsidR="00C901CD" w:rsidRPr="006A7935" w:rsidRDefault="00180B82" w:rsidP="00F37AE0">
            <w:pPr>
              <w:spacing w:after="60"/>
              <w:rPr>
                <w:rFonts w:cstheme="minorHAnsi"/>
                <w:i/>
                <w:iCs/>
                <w:szCs w:val="24"/>
              </w:rPr>
            </w:pPr>
            <w:r w:rsidRPr="006A7935">
              <w:rPr>
                <w:rFonts w:cstheme="minorHAnsi"/>
                <w:szCs w:val="24"/>
              </w:rPr>
              <w:t xml:space="preserve">2. Borehole; y-n  </w:t>
            </w:r>
            <w:r w:rsidRPr="006A7935">
              <w:rPr>
                <w:rFonts w:cstheme="minorHAnsi"/>
                <w:szCs w:val="24"/>
              </w:rPr>
              <w:br/>
              <w:t>Distance</w:t>
            </w:r>
            <w:r w:rsidRPr="006A7935">
              <w:rPr>
                <w:rFonts w:cstheme="minorHAnsi"/>
                <w:i/>
                <w:iCs/>
                <w:szCs w:val="24"/>
              </w:rPr>
              <w:t xml:space="preserve"> Minutes: _____ km: _____</w:t>
            </w:r>
          </w:p>
          <w:p w14:paraId="7BADAD84" w14:textId="590704F8" w:rsidR="00180B82" w:rsidRPr="006A7935" w:rsidRDefault="00180B82" w:rsidP="00F37AE0">
            <w:pPr>
              <w:spacing w:after="60"/>
              <w:rPr>
                <w:rFonts w:cstheme="minorHAnsi"/>
                <w:szCs w:val="24"/>
              </w:rPr>
            </w:pPr>
            <w:r w:rsidRPr="006A7935">
              <w:rPr>
                <w:rFonts w:cstheme="minorHAnsi"/>
                <w:szCs w:val="24"/>
              </w:rPr>
              <w:t>3. Well or sand well; y-n</w:t>
            </w:r>
            <w:r w:rsidRPr="006A7935">
              <w:rPr>
                <w:rFonts w:cstheme="minorHAnsi"/>
                <w:szCs w:val="24"/>
              </w:rPr>
              <w:br/>
              <w:t xml:space="preserve">Distance </w:t>
            </w:r>
            <w:r w:rsidRPr="006A7935">
              <w:rPr>
                <w:rFonts w:cstheme="minorHAnsi"/>
                <w:i/>
                <w:iCs/>
                <w:szCs w:val="24"/>
              </w:rPr>
              <w:t>Minutes: _____ km: _____</w:t>
            </w:r>
          </w:p>
          <w:p w14:paraId="50E6989D" w14:textId="17EC65DA" w:rsidR="00180B82" w:rsidRPr="006A7935" w:rsidRDefault="00180B82" w:rsidP="00F37AE0">
            <w:pPr>
              <w:spacing w:after="60"/>
              <w:rPr>
                <w:rFonts w:cstheme="minorHAnsi"/>
                <w:szCs w:val="24"/>
              </w:rPr>
            </w:pPr>
            <w:r w:rsidRPr="006A7935">
              <w:rPr>
                <w:rFonts w:cstheme="minorHAnsi"/>
                <w:szCs w:val="24"/>
              </w:rPr>
              <w:t xml:space="preserve">4. Spring; y-n </w:t>
            </w:r>
            <w:r w:rsidRPr="006A7935">
              <w:rPr>
                <w:rFonts w:cstheme="minorHAnsi"/>
                <w:szCs w:val="24"/>
              </w:rPr>
              <w:br/>
              <w:t>Distance</w:t>
            </w:r>
            <w:r w:rsidRPr="006A7935">
              <w:rPr>
                <w:rFonts w:cstheme="minorHAnsi"/>
                <w:i/>
                <w:iCs/>
                <w:szCs w:val="24"/>
              </w:rPr>
              <w:t xml:space="preserve"> Minutes: _____ km: _____</w:t>
            </w:r>
          </w:p>
          <w:p w14:paraId="39799C06" w14:textId="5B0D4C0B" w:rsidR="00180B82" w:rsidRPr="006A7935" w:rsidRDefault="00180B82" w:rsidP="00F37AE0">
            <w:pPr>
              <w:spacing w:after="60"/>
              <w:rPr>
                <w:rFonts w:cstheme="minorHAnsi"/>
                <w:szCs w:val="24"/>
              </w:rPr>
            </w:pPr>
            <w:r w:rsidRPr="006A7935">
              <w:rPr>
                <w:rFonts w:cstheme="minorHAnsi"/>
                <w:szCs w:val="24"/>
              </w:rPr>
              <w:t xml:space="preserve">5. Stream/River; y-n </w:t>
            </w:r>
            <w:r w:rsidRPr="006A7935">
              <w:rPr>
                <w:rFonts w:cstheme="minorHAnsi"/>
                <w:szCs w:val="24"/>
              </w:rPr>
              <w:br/>
              <w:t>Distance</w:t>
            </w:r>
            <w:r w:rsidRPr="006A7935">
              <w:rPr>
                <w:rFonts w:cstheme="minorHAnsi"/>
                <w:i/>
                <w:iCs/>
                <w:szCs w:val="24"/>
              </w:rPr>
              <w:t xml:space="preserve"> Minutes: _____ km: _____</w:t>
            </w:r>
          </w:p>
          <w:p w14:paraId="21C7DBAF" w14:textId="18EF33F2" w:rsidR="00180B82" w:rsidRPr="006A7935" w:rsidRDefault="00180B82" w:rsidP="00F37AE0">
            <w:pPr>
              <w:spacing w:after="60"/>
              <w:rPr>
                <w:rFonts w:cstheme="minorHAnsi"/>
                <w:szCs w:val="24"/>
              </w:rPr>
            </w:pPr>
            <w:r w:rsidRPr="006A7935">
              <w:rPr>
                <w:rFonts w:cstheme="minorHAnsi"/>
                <w:szCs w:val="24"/>
              </w:rPr>
              <w:t xml:space="preserve">6. Lake; y-n </w:t>
            </w:r>
          </w:p>
          <w:p w14:paraId="0963559E" w14:textId="042FB2BA" w:rsidR="00180B82" w:rsidRPr="006A7935" w:rsidRDefault="00180B82" w:rsidP="00F37AE0">
            <w:pPr>
              <w:spacing w:after="60"/>
              <w:rPr>
                <w:rFonts w:cstheme="minorHAnsi"/>
                <w:szCs w:val="24"/>
              </w:rPr>
            </w:pPr>
            <w:r w:rsidRPr="006A7935">
              <w:rPr>
                <w:rFonts w:cstheme="minorHAnsi"/>
                <w:szCs w:val="24"/>
              </w:rPr>
              <w:t>Distance</w:t>
            </w:r>
            <w:r w:rsidRPr="006A7935">
              <w:rPr>
                <w:rFonts w:cstheme="minorHAnsi"/>
                <w:i/>
                <w:iCs/>
                <w:szCs w:val="24"/>
              </w:rPr>
              <w:t xml:space="preserve"> Minutes: _____ km: _____</w:t>
            </w:r>
          </w:p>
          <w:p w14:paraId="6BC7AE4C" w14:textId="2BA87D1E" w:rsidR="00180B82" w:rsidRPr="006A7935" w:rsidRDefault="00180B82" w:rsidP="00F37AE0">
            <w:pPr>
              <w:spacing w:after="60"/>
              <w:rPr>
                <w:rFonts w:cstheme="minorHAnsi"/>
                <w:szCs w:val="24"/>
              </w:rPr>
            </w:pPr>
            <w:r w:rsidRPr="006A7935">
              <w:rPr>
                <w:rFonts w:cstheme="minorHAnsi"/>
                <w:szCs w:val="24"/>
              </w:rPr>
              <w:t xml:space="preserve">7. Pond/Dam/flood; y-n  </w:t>
            </w:r>
          </w:p>
          <w:p w14:paraId="54410876" w14:textId="46D6FD80" w:rsidR="00180B82" w:rsidRPr="006A7935" w:rsidRDefault="00180B82" w:rsidP="00F37AE0">
            <w:pPr>
              <w:spacing w:after="60"/>
              <w:rPr>
                <w:rFonts w:cstheme="minorHAnsi"/>
                <w:i/>
                <w:iCs/>
                <w:szCs w:val="24"/>
              </w:rPr>
            </w:pPr>
            <w:r w:rsidRPr="006A7935">
              <w:rPr>
                <w:rFonts w:cstheme="minorHAnsi"/>
                <w:szCs w:val="24"/>
              </w:rPr>
              <w:t>Distance</w:t>
            </w:r>
            <w:r w:rsidRPr="006A7935">
              <w:rPr>
                <w:rFonts w:cstheme="minorHAnsi"/>
                <w:i/>
                <w:iCs/>
                <w:szCs w:val="24"/>
              </w:rPr>
              <w:t xml:space="preserve"> Minutes: _____ km: _____</w:t>
            </w:r>
          </w:p>
          <w:p w14:paraId="0021607F" w14:textId="2BDEB874" w:rsidR="00180B82" w:rsidRPr="006A7935" w:rsidRDefault="00180B82" w:rsidP="00F37AE0">
            <w:pPr>
              <w:spacing w:after="60"/>
              <w:rPr>
                <w:rFonts w:cstheme="minorHAnsi"/>
                <w:szCs w:val="24"/>
              </w:rPr>
            </w:pPr>
            <w:r w:rsidRPr="006A7935">
              <w:rPr>
                <w:rFonts w:cstheme="minorHAnsi"/>
                <w:szCs w:val="24"/>
              </w:rPr>
              <w:t xml:space="preserve">8. Harvested rain water y-n </w:t>
            </w:r>
            <w:r w:rsidRPr="006A7935">
              <w:rPr>
                <w:rFonts w:cstheme="minorHAnsi"/>
                <w:szCs w:val="24"/>
              </w:rPr>
              <w:br/>
              <w:t>Distance</w:t>
            </w:r>
            <w:r w:rsidRPr="006A7935">
              <w:rPr>
                <w:rFonts w:cstheme="minorHAnsi"/>
                <w:i/>
                <w:iCs/>
                <w:szCs w:val="24"/>
              </w:rPr>
              <w:t xml:space="preserve"> Minutes: _____ km: _____</w:t>
            </w:r>
          </w:p>
          <w:p w14:paraId="1B7F9313" w14:textId="65A2D561" w:rsidR="00180B82" w:rsidRPr="006A7935" w:rsidRDefault="00180B82" w:rsidP="00F37AE0">
            <w:pPr>
              <w:spacing w:after="60"/>
              <w:rPr>
                <w:rFonts w:cstheme="minorHAnsi"/>
                <w:szCs w:val="24"/>
              </w:rPr>
            </w:pPr>
            <w:r w:rsidRPr="006A7935">
              <w:rPr>
                <w:rFonts w:cstheme="minorHAnsi"/>
                <w:szCs w:val="24"/>
              </w:rPr>
              <w:t xml:space="preserve">9. Other, which? ___ </w:t>
            </w:r>
            <w:r w:rsidRPr="006A7935">
              <w:rPr>
                <w:rFonts w:cstheme="minorHAnsi"/>
                <w:i/>
                <w:iCs/>
                <w:szCs w:val="24"/>
              </w:rPr>
              <w:t xml:space="preserve"> </w:t>
            </w:r>
            <w:r w:rsidRPr="006A7935">
              <w:rPr>
                <w:rFonts w:cstheme="minorHAnsi"/>
                <w:i/>
                <w:iCs/>
                <w:szCs w:val="24"/>
              </w:rPr>
              <w:br/>
            </w:r>
            <w:r w:rsidRPr="006A7935">
              <w:rPr>
                <w:rFonts w:cstheme="minorHAnsi"/>
                <w:szCs w:val="24"/>
              </w:rPr>
              <w:t>Distance</w:t>
            </w:r>
            <w:r w:rsidRPr="006A7935">
              <w:rPr>
                <w:rFonts w:cstheme="minorHAnsi"/>
                <w:i/>
                <w:iCs/>
                <w:szCs w:val="24"/>
              </w:rPr>
              <w:t xml:space="preserve"> Minutes: _____ km: _____</w:t>
            </w:r>
          </w:p>
        </w:tc>
        <w:tc>
          <w:tcPr>
            <w:tcW w:w="1563" w:type="pct"/>
            <w:shd w:val="clear" w:color="auto" w:fill="E7E6E6" w:themeFill="background2"/>
          </w:tcPr>
          <w:p w14:paraId="52F2B423" w14:textId="0AA9710E" w:rsidR="00C901CD" w:rsidRPr="006A7935" w:rsidRDefault="00C901CD" w:rsidP="00F37AE0">
            <w:pPr>
              <w:spacing w:after="60"/>
              <w:rPr>
                <w:rFonts w:cstheme="minorHAnsi"/>
                <w:szCs w:val="24"/>
              </w:rPr>
            </w:pPr>
            <w:r w:rsidRPr="006A7935">
              <w:rPr>
                <w:rFonts w:cstheme="minorHAnsi"/>
                <w:szCs w:val="24"/>
              </w:rPr>
              <w:t>In ODK, these are three separate, repeated blocks</w:t>
            </w:r>
            <w:r w:rsidR="00625A1F" w:rsidRPr="006A7935">
              <w:rPr>
                <w:rFonts w:cstheme="minorHAnsi"/>
                <w:szCs w:val="24"/>
              </w:rPr>
              <w:t xml:space="preserve"> for drinking/cooking, then for hygiene, then for livestock.</w:t>
            </w:r>
          </w:p>
          <w:p w14:paraId="1169B555" w14:textId="77777777" w:rsidR="00F84569" w:rsidRPr="006A7935" w:rsidRDefault="00625A1F" w:rsidP="00F37AE0">
            <w:pPr>
              <w:spacing w:after="60"/>
              <w:rPr>
                <w:rFonts w:cstheme="minorHAnsi"/>
                <w:szCs w:val="24"/>
              </w:rPr>
            </w:pPr>
            <w:r w:rsidRPr="006A7935">
              <w:rPr>
                <w:rFonts w:cstheme="minorHAnsi"/>
                <w:szCs w:val="24"/>
              </w:rPr>
              <w:t xml:space="preserve">“hygiene” – washing </w:t>
            </w:r>
            <w:r w:rsidR="00A7261C" w:rsidRPr="006A7935">
              <w:rPr>
                <w:rFonts w:cstheme="minorHAnsi"/>
                <w:szCs w:val="24"/>
              </w:rPr>
              <w:t xml:space="preserve">(people, clothes, dishes). </w:t>
            </w:r>
          </w:p>
          <w:p w14:paraId="6960AE0D" w14:textId="76B824D3" w:rsidR="00625A1F" w:rsidRPr="006A7935" w:rsidRDefault="00A7261C" w:rsidP="00F37AE0">
            <w:pPr>
              <w:spacing w:after="60"/>
              <w:rPr>
                <w:rFonts w:cstheme="minorHAnsi"/>
                <w:szCs w:val="24"/>
              </w:rPr>
            </w:pPr>
            <w:r w:rsidRPr="006A7935">
              <w:rPr>
                <w:rFonts w:cstheme="minorHAnsi"/>
                <w:szCs w:val="24"/>
              </w:rPr>
              <w:t>“livestock”: drinking water for animals.</w:t>
            </w:r>
          </w:p>
          <w:p w14:paraId="40EB1773" w14:textId="0B4BD1B1" w:rsidR="00180B82" w:rsidRPr="006A7935" w:rsidRDefault="00F84569" w:rsidP="00F37AE0">
            <w:pPr>
              <w:spacing w:after="60"/>
              <w:rPr>
                <w:rFonts w:cstheme="minorHAnsi"/>
                <w:szCs w:val="24"/>
              </w:rPr>
            </w:pPr>
            <w:r w:rsidRPr="006A7935">
              <w:rPr>
                <w:rFonts w:cstheme="minorHAnsi"/>
                <w:szCs w:val="24"/>
              </w:rPr>
              <w:t>For each source, t</w:t>
            </w:r>
            <w:r w:rsidR="00180B82" w:rsidRPr="006A7935">
              <w:rPr>
                <w:rFonts w:cstheme="minorHAnsi"/>
                <w:szCs w:val="24"/>
              </w:rPr>
              <w:t>ick yes</w:t>
            </w:r>
            <w:r w:rsidRPr="006A7935">
              <w:rPr>
                <w:rFonts w:cstheme="minorHAnsi"/>
                <w:szCs w:val="24"/>
              </w:rPr>
              <w:t xml:space="preserve"> or </w:t>
            </w:r>
            <w:r w:rsidR="00180B82" w:rsidRPr="006A7935">
              <w:rPr>
                <w:rFonts w:cstheme="minorHAnsi"/>
                <w:szCs w:val="24"/>
              </w:rPr>
              <w:t>no</w:t>
            </w:r>
            <w:r w:rsidRPr="006A7935">
              <w:rPr>
                <w:rFonts w:cstheme="minorHAnsi"/>
                <w:szCs w:val="24"/>
              </w:rPr>
              <w:t xml:space="preserve"> </w:t>
            </w:r>
          </w:p>
          <w:p w14:paraId="7877EF44" w14:textId="77777777" w:rsidR="00180B82" w:rsidRPr="006A7935" w:rsidRDefault="00F36D1A" w:rsidP="00F37AE0">
            <w:pPr>
              <w:spacing w:after="60"/>
              <w:rPr>
                <w:rFonts w:cstheme="minorHAnsi"/>
                <w:szCs w:val="24"/>
              </w:rPr>
            </w:pPr>
            <w:r w:rsidRPr="006A7935">
              <w:rPr>
                <w:rFonts w:cstheme="minorHAnsi"/>
                <w:szCs w:val="24"/>
              </w:rPr>
              <w:t xml:space="preserve">If yes: </w:t>
            </w:r>
            <w:r w:rsidR="00180B82" w:rsidRPr="006A7935">
              <w:rPr>
                <w:rFonts w:cstheme="minorHAnsi"/>
                <w:szCs w:val="24"/>
              </w:rPr>
              <w:t xml:space="preserve">Indicate </w:t>
            </w:r>
            <w:r w:rsidRPr="006A7935">
              <w:rPr>
                <w:rFonts w:cstheme="minorHAnsi"/>
                <w:b/>
                <w:bCs/>
                <w:szCs w:val="24"/>
              </w:rPr>
              <w:t>both</w:t>
            </w:r>
            <w:r w:rsidRPr="006A7935">
              <w:rPr>
                <w:rFonts w:cstheme="minorHAnsi"/>
                <w:szCs w:val="24"/>
              </w:rPr>
              <w:t xml:space="preserve"> </w:t>
            </w:r>
            <w:r w:rsidR="00180B82" w:rsidRPr="006A7935">
              <w:rPr>
                <w:rFonts w:cstheme="minorHAnsi"/>
                <w:szCs w:val="24"/>
              </w:rPr>
              <w:t>distance in minutes and km</w:t>
            </w:r>
          </w:p>
          <w:p w14:paraId="05D6C829" w14:textId="32E0E32C" w:rsidR="00C901CD" w:rsidRPr="006A7935" w:rsidRDefault="00C901CD" w:rsidP="00F37AE0">
            <w:pPr>
              <w:spacing w:after="60"/>
              <w:rPr>
                <w:rFonts w:cstheme="minorHAnsi"/>
                <w:szCs w:val="24"/>
              </w:rPr>
            </w:pPr>
          </w:p>
        </w:tc>
      </w:tr>
    </w:tbl>
    <w:p w14:paraId="32B08AFF" w14:textId="77777777" w:rsidR="0056704D" w:rsidRPr="006A7935" w:rsidRDefault="0056704D" w:rsidP="006257D9">
      <w:pPr>
        <w:spacing w:after="0"/>
      </w:pPr>
    </w:p>
    <w:tbl>
      <w:tblPr>
        <w:tblStyle w:val="TableGrid"/>
        <w:tblW w:w="5000" w:type="pct"/>
        <w:tblLook w:val="04A0" w:firstRow="1" w:lastRow="0" w:firstColumn="1" w:lastColumn="0" w:noHBand="0" w:noVBand="1"/>
      </w:tblPr>
      <w:tblGrid>
        <w:gridCol w:w="3071"/>
        <w:gridCol w:w="3584"/>
        <w:gridCol w:w="2965"/>
      </w:tblGrid>
      <w:tr w:rsidR="00180B82" w:rsidRPr="006A7935" w14:paraId="0E322B61" w14:textId="0A847AAA" w:rsidTr="008B0AAF">
        <w:trPr>
          <w:trHeight w:val="1412"/>
        </w:trPr>
        <w:tc>
          <w:tcPr>
            <w:tcW w:w="1596" w:type="pct"/>
          </w:tcPr>
          <w:p w14:paraId="39D11DB9" w14:textId="77777777" w:rsidR="00180B82" w:rsidRPr="006A7935" w:rsidRDefault="00180B82" w:rsidP="00121050">
            <w:pPr>
              <w:spacing w:after="0"/>
              <w:rPr>
                <w:rFonts w:cstheme="minorHAnsi"/>
              </w:rPr>
            </w:pPr>
            <w:r w:rsidRPr="006A7935">
              <w:rPr>
                <w:rFonts w:cstheme="minorHAnsi"/>
              </w:rPr>
              <w:t>Type of stove used for cooking</w:t>
            </w:r>
          </w:p>
        </w:tc>
        <w:tc>
          <w:tcPr>
            <w:tcW w:w="1863" w:type="pct"/>
          </w:tcPr>
          <w:p w14:paraId="266E07D1" w14:textId="77777777" w:rsidR="00180B82" w:rsidRPr="006A7935" w:rsidRDefault="00180B82" w:rsidP="00AD369B">
            <w:pPr>
              <w:pStyle w:val="ListParagraph"/>
              <w:numPr>
                <w:ilvl w:val="0"/>
                <w:numId w:val="5"/>
              </w:numPr>
              <w:spacing w:after="0"/>
              <w:rPr>
                <w:rFonts w:cstheme="minorHAnsi"/>
              </w:rPr>
            </w:pPr>
            <w:r w:rsidRPr="006A7935">
              <w:rPr>
                <w:rFonts w:cstheme="minorHAnsi"/>
              </w:rPr>
              <w:t>Cooking stones</w:t>
            </w:r>
          </w:p>
          <w:p w14:paraId="662EACF2" w14:textId="77777777" w:rsidR="00180B82" w:rsidRPr="006A7935" w:rsidRDefault="00180B82" w:rsidP="00AD369B">
            <w:pPr>
              <w:pStyle w:val="ListParagraph"/>
              <w:numPr>
                <w:ilvl w:val="0"/>
                <w:numId w:val="5"/>
              </w:numPr>
              <w:spacing w:after="0"/>
              <w:rPr>
                <w:rFonts w:cstheme="minorHAnsi"/>
              </w:rPr>
            </w:pPr>
            <w:r w:rsidRPr="006A7935">
              <w:rPr>
                <w:rFonts w:cstheme="minorHAnsi"/>
              </w:rPr>
              <w:t xml:space="preserve">Clay stove, </w:t>
            </w:r>
          </w:p>
          <w:p w14:paraId="27ADBFD2" w14:textId="77777777" w:rsidR="00180B82" w:rsidRPr="006A7935" w:rsidRDefault="00180B82" w:rsidP="00AD369B">
            <w:pPr>
              <w:pStyle w:val="ListParagraph"/>
              <w:numPr>
                <w:ilvl w:val="0"/>
                <w:numId w:val="5"/>
              </w:numPr>
              <w:spacing w:after="0"/>
              <w:rPr>
                <w:rFonts w:cstheme="minorHAnsi"/>
              </w:rPr>
            </w:pPr>
            <w:r w:rsidRPr="006A7935">
              <w:rPr>
                <w:rFonts w:cstheme="minorHAnsi"/>
              </w:rPr>
              <w:t>Metal stove,</w:t>
            </w:r>
          </w:p>
          <w:p w14:paraId="4FA49116" w14:textId="77777777" w:rsidR="00180B82" w:rsidRPr="006A7935" w:rsidRDefault="00180B82" w:rsidP="00AD369B">
            <w:pPr>
              <w:pStyle w:val="ListParagraph"/>
              <w:numPr>
                <w:ilvl w:val="0"/>
                <w:numId w:val="5"/>
              </w:numPr>
              <w:spacing w:after="0"/>
              <w:rPr>
                <w:rFonts w:cstheme="minorHAnsi"/>
              </w:rPr>
            </w:pPr>
            <w:r w:rsidRPr="006A7935">
              <w:rPr>
                <w:rFonts w:cstheme="minorHAnsi"/>
              </w:rPr>
              <w:t>Gas cooker/stove</w:t>
            </w:r>
          </w:p>
          <w:p w14:paraId="775EE2DD" w14:textId="44C96615" w:rsidR="00180B82" w:rsidRPr="006A7935" w:rsidRDefault="00180B82" w:rsidP="00AD369B">
            <w:pPr>
              <w:pStyle w:val="ListParagraph"/>
              <w:numPr>
                <w:ilvl w:val="0"/>
                <w:numId w:val="5"/>
              </w:numPr>
              <w:spacing w:after="0"/>
              <w:rPr>
                <w:rFonts w:cstheme="minorHAnsi"/>
              </w:rPr>
            </w:pPr>
            <w:r w:rsidRPr="006A7935">
              <w:rPr>
                <w:rFonts w:cstheme="minorHAnsi"/>
              </w:rPr>
              <w:t>Other, which? _________</w:t>
            </w:r>
          </w:p>
        </w:tc>
        <w:tc>
          <w:tcPr>
            <w:tcW w:w="1541" w:type="pct"/>
            <w:shd w:val="clear" w:color="auto" w:fill="E7E6E6" w:themeFill="background2"/>
          </w:tcPr>
          <w:p w14:paraId="17627AD1" w14:textId="11CD82D8" w:rsidR="00180B82" w:rsidRPr="006A7935" w:rsidRDefault="00180B82" w:rsidP="00180B82">
            <w:pPr>
              <w:spacing w:after="0"/>
              <w:jc w:val="both"/>
              <w:rPr>
                <w:rFonts w:cstheme="minorHAnsi"/>
              </w:rPr>
            </w:pPr>
            <w:r w:rsidRPr="006A7935">
              <w:rPr>
                <w:rFonts w:cstheme="minorHAnsi"/>
              </w:rPr>
              <w:t xml:space="preserve">Indicate </w:t>
            </w:r>
            <w:r w:rsidR="00D83866" w:rsidRPr="006A7935">
              <w:rPr>
                <w:rFonts w:cstheme="minorHAnsi"/>
              </w:rPr>
              <w:t xml:space="preserve">all that are </w:t>
            </w:r>
            <w:r w:rsidRPr="006A7935">
              <w:rPr>
                <w:rFonts w:cstheme="minorHAnsi"/>
              </w:rPr>
              <w:t>normally used.</w:t>
            </w:r>
          </w:p>
        </w:tc>
      </w:tr>
    </w:tbl>
    <w:p w14:paraId="2E61D86D" w14:textId="7BBDE700" w:rsidR="007B764A" w:rsidRPr="006A7935" w:rsidRDefault="007B764A" w:rsidP="006257D9">
      <w:pPr>
        <w:spacing w:after="0"/>
        <w:rPr>
          <w:sz w:val="24"/>
          <w:szCs w:val="24"/>
        </w:rPr>
      </w:pPr>
    </w:p>
    <w:tbl>
      <w:tblPr>
        <w:tblStyle w:val="TableGrid"/>
        <w:tblW w:w="5000" w:type="pct"/>
        <w:tblLook w:val="04A0" w:firstRow="1" w:lastRow="0" w:firstColumn="1" w:lastColumn="0" w:noHBand="0" w:noVBand="1"/>
      </w:tblPr>
      <w:tblGrid>
        <w:gridCol w:w="3071"/>
        <w:gridCol w:w="3584"/>
        <w:gridCol w:w="2965"/>
      </w:tblGrid>
      <w:tr w:rsidR="00180B82" w:rsidRPr="006A7935" w14:paraId="014EDBD7" w14:textId="77777777" w:rsidTr="008B0AAF">
        <w:trPr>
          <w:trHeight w:val="314"/>
        </w:trPr>
        <w:tc>
          <w:tcPr>
            <w:tcW w:w="1596" w:type="pct"/>
          </w:tcPr>
          <w:p w14:paraId="357A14B2" w14:textId="77777777" w:rsidR="00180B82" w:rsidRPr="006A7935" w:rsidRDefault="00180B82" w:rsidP="00121050">
            <w:pPr>
              <w:spacing w:after="0"/>
              <w:rPr>
                <w:sz w:val="24"/>
                <w:szCs w:val="24"/>
              </w:rPr>
            </w:pPr>
          </w:p>
        </w:tc>
        <w:tc>
          <w:tcPr>
            <w:tcW w:w="1863" w:type="pct"/>
          </w:tcPr>
          <w:p w14:paraId="2778B839" w14:textId="77777777" w:rsidR="00180B82" w:rsidRPr="006A7935" w:rsidRDefault="00180B82" w:rsidP="00121050">
            <w:pPr>
              <w:spacing w:after="0"/>
              <w:rPr>
                <w:rFonts w:cstheme="minorHAnsi"/>
                <w:szCs w:val="24"/>
              </w:rPr>
            </w:pPr>
          </w:p>
        </w:tc>
        <w:tc>
          <w:tcPr>
            <w:tcW w:w="1541" w:type="pct"/>
            <w:shd w:val="clear" w:color="auto" w:fill="E7E6E6" w:themeFill="background2"/>
          </w:tcPr>
          <w:p w14:paraId="5D402817" w14:textId="046CB841" w:rsidR="007F57BB" w:rsidRPr="006A7935" w:rsidRDefault="00180B82" w:rsidP="00A27949">
            <w:pPr>
              <w:spacing w:after="0"/>
              <w:rPr>
                <w:rFonts w:cstheme="minorHAnsi"/>
                <w:b/>
                <w:szCs w:val="24"/>
              </w:rPr>
            </w:pPr>
            <w:r w:rsidRPr="006A7935">
              <w:rPr>
                <w:rFonts w:cstheme="minorHAnsi"/>
                <w:b/>
                <w:szCs w:val="24"/>
              </w:rPr>
              <w:t>Explanation</w:t>
            </w:r>
          </w:p>
        </w:tc>
      </w:tr>
      <w:tr w:rsidR="00180B82" w:rsidRPr="006A7935" w14:paraId="19BF0D3A" w14:textId="33B8CC43" w:rsidTr="008B0AAF">
        <w:trPr>
          <w:trHeight w:val="3536"/>
        </w:trPr>
        <w:tc>
          <w:tcPr>
            <w:tcW w:w="1596" w:type="pct"/>
          </w:tcPr>
          <w:p w14:paraId="47E65A49" w14:textId="77777777" w:rsidR="00180B82" w:rsidRPr="006A7935" w:rsidRDefault="00180B82" w:rsidP="00121050">
            <w:pPr>
              <w:spacing w:after="0"/>
              <w:rPr>
                <w:rFonts w:cstheme="minorHAnsi"/>
                <w:szCs w:val="24"/>
              </w:rPr>
            </w:pPr>
            <w:r w:rsidRPr="006A7935">
              <w:rPr>
                <w:sz w:val="24"/>
                <w:szCs w:val="24"/>
              </w:rPr>
              <w:br w:type="page"/>
            </w:r>
            <w:r w:rsidRPr="006A7935">
              <w:rPr>
                <w:rFonts w:cstheme="minorHAnsi"/>
                <w:szCs w:val="24"/>
              </w:rPr>
              <w:t>What kind of energy supply does your household have for lighting?</w:t>
            </w:r>
          </w:p>
          <w:p w14:paraId="7AB8A569" w14:textId="3AC45168" w:rsidR="00180B82" w:rsidRPr="006A7935" w:rsidRDefault="00180B82" w:rsidP="00121050">
            <w:pPr>
              <w:spacing w:after="0"/>
              <w:rPr>
                <w:rFonts w:cstheme="minorHAnsi"/>
                <w:i/>
                <w:iCs/>
                <w:color w:val="7030A0"/>
                <w:szCs w:val="24"/>
              </w:rPr>
            </w:pPr>
            <w:r w:rsidRPr="006A7935">
              <w:rPr>
                <w:rFonts w:cstheme="minorHAnsi"/>
                <w:i/>
                <w:iCs/>
                <w:color w:val="000000" w:themeColor="text1"/>
                <w:szCs w:val="24"/>
              </w:rPr>
              <w:t>(several answers possible)</w:t>
            </w:r>
          </w:p>
        </w:tc>
        <w:tc>
          <w:tcPr>
            <w:tcW w:w="1863" w:type="pct"/>
          </w:tcPr>
          <w:p w14:paraId="7F9088D6" w14:textId="39910CF4"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 xml:space="preserve">1. Public-electricity supply </w:t>
            </w:r>
          </w:p>
          <w:p w14:paraId="66DE6B2E" w14:textId="0CAAC5A9"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 xml:space="preserve">2. Solar </w:t>
            </w:r>
          </w:p>
          <w:p w14:paraId="7DC2C436" w14:textId="1C31A5A7"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3. Generator</w:t>
            </w:r>
          </w:p>
          <w:p w14:paraId="33EE392A" w14:textId="7992950E"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4. Kerosene</w:t>
            </w:r>
          </w:p>
          <w:p w14:paraId="5513C950" w14:textId="01C718A3"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5. Candles</w:t>
            </w:r>
          </w:p>
          <w:p w14:paraId="731EDFB8" w14:textId="44F4E9E6"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6. Torch</w:t>
            </w:r>
          </w:p>
          <w:p w14:paraId="02799800" w14:textId="49FBF0E2"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7. Grass/Firewood (Muuni)</w:t>
            </w:r>
          </w:p>
          <w:p w14:paraId="0DC8D8BF" w14:textId="13471ABA"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8. Car/Motorcycle Batteries Rechargable</w:t>
            </w:r>
          </w:p>
          <w:p w14:paraId="6D2FD953" w14:textId="05FC8B07"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9. Dry-cells/Batteries (non-rechargable) connected to bulbs</w:t>
            </w:r>
          </w:p>
          <w:p w14:paraId="5FB13000" w14:textId="446E31E8"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10. Kerosene mixed with diesel</w:t>
            </w:r>
          </w:p>
          <w:p w14:paraId="2B8B4ABD" w14:textId="28DA4B7D"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95. Other (specify):</w:t>
            </w:r>
            <w:r w:rsidR="0063528C" w:rsidRPr="006A7935">
              <w:rPr>
                <w:rFonts w:cstheme="minorHAnsi"/>
                <w:color w:val="000000" w:themeColor="text1"/>
                <w:szCs w:val="24"/>
              </w:rPr>
              <w:t xml:space="preserve"> _____</w:t>
            </w:r>
          </w:p>
        </w:tc>
        <w:tc>
          <w:tcPr>
            <w:tcW w:w="1541" w:type="pct"/>
            <w:shd w:val="clear" w:color="auto" w:fill="E7E6E6" w:themeFill="background2"/>
          </w:tcPr>
          <w:p w14:paraId="4561B8E9" w14:textId="77777777" w:rsidR="00A24E64" w:rsidRPr="006A7935" w:rsidRDefault="00555483" w:rsidP="00A24E64">
            <w:pPr>
              <w:spacing w:after="0"/>
              <w:rPr>
                <w:rFonts w:cstheme="minorHAnsi"/>
                <w:szCs w:val="24"/>
              </w:rPr>
            </w:pPr>
            <w:r w:rsidRPr="006A7935">
              <w:rPr>
                <w:rFonts w:cstheme="minorHAnsi"/>
                <w:szCs w:val="24"/>
              </w:rPr>
              <w:t>Energy – only for light in the house.</w:t>
            </w:r>
          </w:p>
          <w:p w14:paraId="5380E7C0" w14:textId="4F99410F" w:rsidR="00180B82" w:rsidRPr="006A7935" w:rsidRDefault="00180B82" w:rsidP="00A24E64">
            <w:pPr>
              <w:spacing w:before="120" w:after="0"/>
              <w:rPr>
                <w:rFonts w:cstheme="minorHAnsi"/>
                <w:szCs w:val="24"/>
              </w:rPr>
            </w:pPr>
            <w:r w:rsidRPr="006A7935">
              <w:rPr>
                <w:rFonts w:cstheme="minorHAnsi"/>
                <w:szCs w:val="24"/>
              </w:rPr>
              <w:t>Multiple answers are possible</w:t>
            </w:r>
          </w:p>
        </w:tc>
      </w:tr>
      <w:tr w:rsidR="00180B82" w:rsidRPr="006A7935" w14:paraId="237657ED" w14:textId="1347A08C" w:rsidTr="008B0AAF">
        <w:trPr>
          <w:trHeight w:val="281"/>
        </w:trPr>
        <w:tc>
          <w:tcPr>
            <w:tcW w:w="1596" w:type="pct"/>
          </w:tcPr>
          <w:p w14:paraId="516B385F" w14:textId="14880188" w:rsidR="00180B82" w:rsidRPr="006A7935" w:rsidRDefault="00180B82" w:rsidP="00121050">
            <w:pPr>
              <w:spacing w:after="0"/>
              <w:rPr>
                <w:rFonts w:cstheme="minorHAnsi"/>
              </w:rPr>
            </w:pPr>
            <w:r w:rsidRPr="006A7935">
              <w:rPr>
                <w:rFonts w:cstheme="minorHAnsi"/>
              </w:rPr>
              <w:t>How much time</w:t>
            </w:r>
            <w:r w:rsidR="00655C6E">
              <w:rPr>
                <w:rFonts w:cstheme="minorHAnsi"/>
              </w:rPr>
              <w:t xml:space="preserve"> </w:t>
            </w:r>
            <w:r w:rsidRPr="006A7935">
              <w:rPr>
                <w:rFonts w:cstheme="minorHAnsi"/>
              </w:rPr>
              <w:t>is usually spent each day for fire wood collection?</w:t>
            </w:r>
          </w:p>
          <w:p w14:paraId="537E1E06" w14:textId="653564EF" w:rsidR="00A73519" w:rsidRPr="006A7935" w:rsidRDefault="00A73519" w:rsidP="00A73519">
            <w:pPr>
              <w:spacing w:after="0"/>
              <w:rPr>
                <w:rFonts w:cstheme="minorHAnsi"/>
                <w:i/>
                <w:iCs/>
                <w:color w:val="000000" w:themeColor="text1"/>
              </w:rPr>
            </w:pPr>
          </w:p>
          <w:p w14:paraId="195E673C" w14:textId="5AA35827" w:rsidR="00180B82" w:rsidRPr="006A7935" w:rsidRDefault="00180B82" w:rsidP="00121050">
            <w:pPr>
              <w:spacing w:after="0"/>
              <w:rPr>
                <w:rFonts w:cstheme="minorHAnsi"/>
                <w:i/>
                <w:iCs/>
              </w:rPr>
            </w:pPr>
            <w:r w:rsidRPr="006A7935">
              <w:rPr>
                <w:rFonts w:cstheme="minorHAnsi"/>
                <w:i/>
                <w:iCs/>
              </w:rPr>
              <w:t>If not done daily: daily time averaged over 1 week</w:t>
            </w:r>
          </w:p>
        </w:tc>
        <w:tc>
          <w:tcPr>
            <w:tcW w:w="1863" w:type="pct"/>
          </w:tcPr>
          <w:p w14:paraId="55AB30A7" w14:textId="4C6E0E19" w:rsidR="00180B82" w:rsidRPr="006A7935" w:rsidRDefault="00180B82" w:rsidP="00121050">
            <w:pPr>
              <w:spacing w:after="0"/>
              <w:rPr>
                <w:rFonts w:cstheme="minorHAnsi"/>
                <w:color w:val="000000" w:themeColor="text1"/>
              </w:rPr>
            </w:pPr>
            <w:r w:rsidRPr="006A7935">
              <w:rPr>
                <w:rFonts w:cstheme="minorHAnsi"/>
                <w:color w:val="000000" w:themeColor="text1"/>
              </w:rPr>
              <w:t>____ (</w:t>
            </w:r>
            <w:r w:rsidR="0056112C" w:rsidRPr="006A7935">
              <w:rPr>
                <w:rFonts w:cstheme="minorHAnsi"/>
                <w:color w:val="000000" w:themeColor="text1"/>
              </w:rPr>
              <w:t>minutes</w:t>
            </w:r>
            <w:r w:rsidRPr="006A7935">
              <w:rPr>
                <w:rFonts w:cstheme="minorHAnsi"/>
                <w:color w:val="000000" w:themeColor="text1"/>
              </w:rPr>
              <w:t>)</w:t>
            </w:r>
          </w:p>
        </w:tc>
        <w:tc>
          <w:tcPr>
            <w:tcW w:w="1541" w:type="pct"/>
            <w:shd w:val="clear" w:color="auto" w:fill="E7E6E6" w:themeFill="background2"/>
          </w:tcPr>
          <w:p w14:paraId="3B8A29B2" w14:textId="2DF25AC1" w:rsidR="0056112C" w:rsidRPr="006A7935" w:rsidRDefault="0056112C" w:rsidP="0056112C">
            <w:pPr>
              <w:spacing w:after="0"/>
              <w:rPr>
                <w:rFonts w:cstheme="minorHAnsi"/>
                <w:iCs/>
              </w:rPr>
            </w:pPr>
            <w:r w:rsidRPr="006A7935">
              <w:rPr>
                <w:rFonts w:cstheme="minorHAnsi"/>
                <w:iCs/>
              </w:rPr>
              <w:t>Recalculate hours into minutes</w:t>
            </w:r>
          </w:p>
          <w:p w14:paraId="3DE6CEA3" w14:textId="4F7697DC" w:rsidR="00180B82" w:rsidRPr="006A7935" w:rsidRDefault="00180B82" w:rsidP="002D763C">
            <w:pPr>
              <w:spacing w:after="0"/>
              <w:rPr>
                <w:rFonts w:cstheme="minorHAnsi"/>
              </w:rPr>
            </w:pPr>
            <w:r w:rsidRPr="006A7935">
              <w:rPr>
                <w:rFonts w:cstheme="minorHAnsi"/>
                <w:iCs/>
              </w:rPr>
              <w:t>If not done daily: daily time averaged over 1 week</w:t>
            </w:r>
          </w:p>
        </w:tc>
      </w:tr>
      <w:tr w:rsidR="00180B82" w:rsidRPr="006A7935" w14:paraId="3FC3A05D" w14:textId="5A920A65" w:rsidTr="008B0AAF">
        <w:trPr>
          <w:trHeight w:val="494"/>
        </w:trPr>
        <w:tc>
          <w:tcPr>
            <w:tcW w:w="1596" w:type="pct"/>
          </w:tcPr>
          <w:p w14:paraId="4762B01F" w14:textId="5B9C7A4C" w:rsidR="00180B82" w:rsidRPr="006A7935" w:rsidRDefault="00180B82" w:rsidP="0063528C">
            <w:pPr>
              <w:spacing w:after="0"/>
              <w:rPr>
                <w:rFonts w:cstheme="minorHAnsi"/>
                <w:i/>
                <w:iCs/>
              </w:rPr>
            </w:pPr>
            <w:r w:rsidRPr="006A7935">
              <w:rPr>
                <w:rFonts w:cstheme="minorHAnsi"/>
              </w:rPr>
              <w:t xml:space="preserve">Costs for energy per week </w:t>
            </w:r>
            <w:r w:rsidR="0063528C" w:rsidRPr="006A7935">
              <w:rPr>
                <w:rFonts w:cstheme="minorHAnsi"/>
              </w:rPr>
              <w:br/>
            </w:r>
            <w:r w:rsidRPr="006A7935">
              <w:rPr>
                <w:rFonts w:cstheme="minorHAnsi"/>
                <w:i/>
                <w:iCs/>
              </w:rPr>
              <w:t>For lightning, cooking etc</w:t>
            </w:r>
          </w:p>
        </w:tc>
        <w:tc>
          <w:tcPr>
            <w:tcW w:w="1863" w:type="pct"/>
          </w:tcPr>
          <w:p w14:paraId="300B6237" w14:textId="3F6512FD" w:rsidR="00180B82" w:rsidRPr="006A7935" w:rsidRDefault="00180B82" w:rsidP="00121050">
            <w:pPr>
              <w:spacing w:after="0"/>
              <w:rPr>
                <w:rFonts w:cstheme="minorHAnsi"/>
              </w:rPr>
            </w:pPr>
            <w:r w:rsidRPr="006A7935">
              <w:rPr>
                <w:rFonts w:cstheme="minorHAnsi"/>
              </w:rPr>
              <w:t>__________</w:t>
            </w:r>
          </w:p>
        </w:tc>
        <w:tc>
          <w:tcPr>
            <w:tcW w:w="1541" w:type="pct"/>
            <w:shd w:val="clear" w:color="auto" w:fill="E7E6E6" w:themeFill="background2"/>
          </w:tcPr>
          <w:p w14:paraId="2FA5B3F6" w14:textId="3D83D19E" w:rsidR="00987BF4" w:rsidRPr="006A7935" w:rsidRDefault="00180B82" w:rsidP="0063528C">
            <w:pPr>
              <w:spacing w:after="0"/>
              <w:rPr>
                <w:rFonts w:cstheme="minorHAnsi"/>
              </w:rPr>
            </w:pPr>
            <w:r w:rsidRPr="006A7935">
              <w:rPr>
                <w:rFonts w:cstheme="minorHAnsi"/>
                <w:iCs/>
              </w:rPr>
              <w:t>Cost for for lightning, cooking etc per week</w:t>
            </w:r>
            <w:r w:rsidR="0063528C" w:rsidRPr="006A7935">
              <w:rPr>
                <w:rFonts w:cstheme="minorHAnsi"/>
                <w:iCs/>
              </w:rPr>
              <w:t xml:space="preserve">. </w:t>
            </w:r>
            <w:r w:rsidR="0063528C" w:rsidRPr="006A7935">
              <w:rPr>
                <w:rFonts w:cstheme="minorHAnsi"/>
              </w:rPr>
              <w:t>(In KES or UgX)</w:t>
            </w:r>
          </w:p>
        </w:tc>
      </w:tr>
    </w:tbl>
    <w:p w14:paraId="3E8393A3" w14:textId="5D83BB4E" w:rsidR="008B0AAF" w:rsidRPr="006A7935" w:rsidRDefault="008B0AAF"/>
    <w:tbl>
      <w:tblPr>
        <w:tblStyle w:val="TableGrid"/>
        <w:tblW w:w="5000" w:type="pct"/>
        <w:tblLook w:val="04A0" w:firstRow="1" w:lastRow="0" w:firstColumn="1" w:lastColumn="0" w:noHBand="0" w:noVBand="1"/>
      </w:tblPr>
      <w:tblGrid>
        <w:gridCol w:w="3071"/>
        <w:gridCol w:w="3584"/>
        <w:gridCol w:w="2965"/>
      </w:tblGrid>
      <w:tr w:rsidR="00180B82" w:rsidRPr="006A7935" w14:paraId="5F8CC575" w14:textId="02F5B418" w:rsidTr="008B0AAF">
        <w:tc>
          <w:tcPr>
            <w:tcW w:w="1596" w:type="pct"/>
          </w:tcPr>
          <w:p w14:paraId="4EEBD518" w14:textId="34D3DAF4" w:rsidR="00180B82" w:rsidRPr="006A7935" w:rsidRDefault="00180B82" w:rsidP="00121050">
            <w:pPr>
              <w:spacing w:after="0"/>
              <w:rPr>
                <w:rFonts w:cstheme="minorHAnsi"/>
                <w:szCs w:val="24"/>
              </w:rPr>
            </w:pPr>
            <w:r w:rsidRPr="006A7935">
              <w:rPr>
                <w:rFonts w:cstheme="minorHAnsi"/>
                <w:szCs w:val="24"/>
              </w:rPr>
              <w:lastRenderedPageBreak/>
              <w:t>Does any member of this household use MPESA or similar mobile money / banking services?</w:t>
            </w:r>
          </w:p>
        </w:tc>
        <w:tc>
          <w:tcPr>
            <w:tcW w:w="1863" w:type="pct"/>
          </w:tcPr>
          <w:p w14:paraId="485AD43B" w14:textId="77777777" w:rsidR="00180B82" w:rsidRPr="006A7935" w:rsidRDefault="00180B82" w:rsidP="00121050">
            <w:pPr>
              <w:spacing w:after="0"/>
              <w:rPr>
                <w:rFonts w:cstheme="minorHAnsi"/>
                <w:szCs w:val="24"/>
              </w:rPr>
            </w:pPr>
            <w:r w:rsidRPr="006A7935">
              <w:rPr>
                <w:rFonts w:cstheme="minorHAnsi"/>
                <w:szCs w:val="24"/>
              </w:rPr>
              <w:t>Yes / no</w:t>
            </w:r>
          </w:p>
        </w:tc>
        <w:tc>
          <w:tcPr>
            <w:tcW w:w="1541" w:type="pct"/>
            <w:shd w:val="clear" w:color="auto" w:fill="E7E6E6" w:themeFill="background2"/>
          </w:tcPr>
          <w:p w14:paraId="270ABA63" w14:textId="2646FFBB" w:rsidR="00180B82" w:rsidRPr="006A7935" w:rsidRDefault="00180B82" w:rsidP="00766C89">
            <w:pPr>
              <w:spacing w:after="0"/>
              <w:rPr>
                <w:rFonts w:cstheme="minorHAnsi"/>
                <w:szCs w:val="24"/>
              </w:rPr>
            </w:pPr>
            <w:r w:rsidRPr="006A7935">
              <w:rPr>
                <w:rFonts w:cstheme="minorHAnsi"/>
                <w:szCs w:val="24"/>
              </w:rPr>
              <w:t>Indicate yes/no</w:t>
            </w:r>
            <w:r w:rsidR="00766C89" w:rsidRPr="006A7935">
              <w:rPr>
                <w:rFonts w:cstheme="minorHAnsi"/>
                <w:szCs w:val="24"/>
              </w:rPr>
              <w:t xml:space="preserve"> for any financial service that is connected to a mobile phone.</w:t>
            </w:r>
          </w:p>
        </w:tc>
      </w:tr>
      <w:tr w:rsidR="00180B82" w:rsidRPr="006A7935" w14:paraId="1AA121C4" w14:textId="619D2E40" w:rsidTr="008B0AAF">
        <w:tc>
          <w:tcPr>
            <w:tcW w:w="1596" w:type="pct"/>
          </w:tcPr>
          <w:p w14:paraId="367FF42B" w14:textId="77777777" w:rsidR="00180B82" w:rsidRPr="006A7935" w:rsidRDefault="00180B82" w:rsidP="00121050">
            <w:pPr>
              <w:spacing w:after="0"/>
              <w:rPr>
                <w:rFonts w:cstheme="minorHAnsi"/>
                <w:szCs w:val="24"/>
              </w:rPr>
            </w:pPr>
            <w:r w:rsidRPr="006A7935">
              <w:rPr>
                <w:rFonts w:cstheme="minorHAnsi"/>
                <w:szCs w:val="24"/>
              </w:rPr>
              <w:t>Does any member of this household have an account in a bank or other financial institution?</w:t>
            </w:r>
          </w:p>
        </w:tc>
        <w:tc>
          <w:tcPr>
            <w:tcW w:w="1863" w:type="pct"/>
          </w:tcPr>
          <w:p w14:paraId="65C6E737" w14:textId="77777777" w:rsidR="00180B82" w:rsidRPr="006A7935" w:rsidRDefault="00180B82" w:rsidP="00121050">
            <w:pPr>
              <w:spacing w:after="0"/>
              <w:rPr>
                <w:rFonts w:cstheme="minorHAnsi"/>
                <w:szCs w:val="24"/>
              </w:rPr>
            </w:pPr>
            <w:r w:rsidRPr="006A7935">
              <w:rPr>
                <w:rFonts w:cstheme="minorHAnsi"/>
                <w:szCs w:val="24"/>
              </w:rPr>
              <w:t>Yes / no</w:t>
            </w:r>
          </w:p>
        </w:tc>
        <w:tc>
          <w:tcPr>
            <w:tcW w:w="1541" w:type="pct"/>
            <w:shd w:val="clear" w:color="auto" w:fill="E7E6E6" w:themeFill="background2"/>
          </w:tcPr>
          <w:p w14:paraId="66042643" w14:textId="3ECE2090" w:rsidR="00180B82" w:rsidRPr="006A7935" w:rsidRDefault="00180B82" w:rsidP="00121050">
            <w:pPr>
              <w:spacing w:after="0"/>
              <w:rPr>
                <w:rFonts w:cstheme="minorHAnsi"/>
                <w:szCs w:val="24"/>
              </w:rPr>
            </w:pPr>
            <w:r w:rsidRPr="006A7935">
              <w:rPr>
                <w:rFonts w:cstheme="minorHAnsi"/>
                <w:szCs w:val="24"/>
              </w:rPr>
              <w:t>Indicate yes/no</w:t>
            </w:r>
            <w:r w:rsidR="00766C89" w:rsidRPr="006A7935">
              <w:rPr>
                <w:rFonts w:cstheme="minorHAnsi"/>
                <w:szCs w:val="24"/>
              </w:rPr>
              <w:t xml:space="preserve"> if any person in the household have a bank account or service with a financial institution other than through the mobile.</w:t>
            </w:r>
          </w:p>
        </w:tc>
      </w:tr>
    </w:tbl>
    <w:p w14:paraId="32992E8D" w14:textId="77777777" w:rsidR="0056704D" w:rsidRPr="006A7935" w:rsidRDefault="0056704D" w:rsidP="0056704D">
      <w:pPr>
        <w:spacing w:after="0"/>
        <w:rPr>
          <w:rFonts w:cstheme="minorHAnsi"/>
          <w:szCs w:val="24"/>
        </w:rPr>
      </w:pPr>
    </w:p>
    <w:tbl>
      <w:tblPr>
        <w:tblStyle w:val="TableGrid"/>
        <w:tblW w:w="5000" w:type="pct"/>
        <w:tblLook w:val="04A0" w:firstRow="1" w:lastRow="0" w:firstColumn="1" w:lastColumn="0" w:noHBand="0" w:noVBand="1"/>
      </w:tblPr>
      <w:tblGrid>
        <w:gridCol w:w="2507"/>
        <w:gridCol w:w="7113"/>
      </w:tblGrid>
      <w:tr w:rsidR="00180B82" w:rsidRPr="006A7935" w14:paraId="23FF569B" w14:textId="77777777" w:rsidTr="008F0886">
        <w:trPr>
          <w:trHeight w:val="507"/>
        </w:trPr>
        <w:tc>
          <w:tcPr>
            <w:tcW w:w="1303" w:type="pct"/>
          </w:tcPr>
          <w:p w14:paraId="30BE6E6A" w14:textId="77777777" w:rsidR="00180B82" w:rsidRPr="006A7935" w:rsidRDefault="00180B82" w:rsidP="00121050">
            <w:pPr>
              <w:spacing w:after="0"/>
              <w:rPr>
                <w:rFonts w:cstheme="minorHAnsi"/>
              </w:rPr>
            </w:pPr>
          </w:p>
        </w:tc>
        <w:tc>
          <w:tcPr>
            <w:tcW w:w="3697" w:type="pct"/>
            <w:shd w:val="clear" w:color="auto" w:fill="E7E6E6" w:themeFill="background2"/>
          </w:tcPr>
          <w:p w14:paraId="149E9D25" w14:textId="34DAADEF" w:rsidR="00180B82" w:rsidRPr="006A7935" w:rsidRDefault="00180B82" w:rsidP="00121050">
            <w:pPr>
              <w:spacing w:after="0"/>
              <w:rPr>
                <w:rFonts w:cstheme="minorHAnsi"/>
                <w:b/>
              </w:rPr>
            </w:pPr>
            <w:r w:rsidRPr="006A7935">
              <w:rPr>
                <w:rFonts w:cstheme="minorHAnsi"/>
                <w:b/>
              </w:rPr>
              <w:t>Explanation</w:t>
            </w:r>
          </w:p>
        </w:tc>
      </w:tr>
      <w:tr w:rsidR="0056704D" w:rsidRPr="006A7935" w14:paraId="4AA58D8A" w14:textId="77777777" w:rsidTr="008F0886">
        <w:trPr>
          <w:trHeight w:val="507"/>
        </w:trPr>
        <w:tc>
          <w:tcPr>
            <w:tcW w:w="1303" w:type="pct"/>
          </w:tcPr>
          <w:p w14:paraId="399BA29A" w14:textId="77777777" w:rsidR="0056704D" w:rsidRPr="006A7935" w:rsidRDefault="0056704D" w:rsidP="00121050">
            <w:pPr>
              <w:spacing w:after="0"/>
              <w:rPr>
                <w:rFonts w:cstheme="minorHAnsi"/>
              </w:rPr>
            </w:pPr>
            <w:r w:rsidRPr="006A7935">
              <w:rPr>
                <w:rFonts w:cstheme="minorHAnsi"/>
              </w:rPr>
              <w:t>Other comments</w:t>
            </w:r>
          </w:p>
        </w:tc>
        <w:tc>
          <w:tcPr>
            <w:tcW w:w="3697" w:type="pct"/>
            <w:shd w:val="clear" w:color="auto" w:fill="E7E6E6" w:themeFill="background2"/>
          </w:tcPr>
          <w:p w14:paraId="22B9BD72" w14:textId="248AD5F6" w:rsidR="0056704D" w:rsidRPr="006A7935" w:rsidRDefault="00180B82" w:rsidP="00121050">
            <w:pPr>
              <w:spacing w:after="0"/>
              <w:rPr>
                <w:rFonts w:cstheme="minorHAnsi"/>
              </w:rPr>
            </w:pPr>
            <w:r w:rsidRPr="006A7935">
              <w:rPr>
                <w:rFonts w:cstheme="minorHAnsi"/>
                <w:color w:val="000000" w:themeColor="text1"/>
                <w:szCs w:val="24"/>
              </w:rPr>
              <w:t>Any other information of interest</w:t>
            </w:r>
          </w:p>
        </w:tc>
      </w:tr>
    </w:tbl>
    <w:p w14:paraId="6F5265A9" w14:textId="77777777" w:rsidR="007F57BB" w:rsidRPr="006A7935" w:rsidRDefault="007F57BB" w:rsidP="0056704D">
      <w:pPr>
        <w:spacing w:after="0"/>
        <w:jc w:val="center"/>
        <w:rPr>
          <w:rFonts w:cstheme="minorHAnsi"/>
          <w:b/>
          <w:sz w:val="24"/>
          <w:szCs w:val="24"/>
        </w:rPr>
      </w:pPr>
    </w:p>
    <w:p w14:paraId="5D1DA202" w14:textId="77777777" w:rsidR="007F57BB" w:rsidRPr="006A7935" w:rsidRDefault="007F57BB" w:rsidP="0056704D">
      <w:pPr>
        <w:spacing w:after="0"/>
        <w:jc w:val="center"/>
        <w:rPr>
          <w:rFonts w:cstheme="minorHAnsi"/>
          <w:b/>
          <w:sz w:val="24"/>
          <w:szCs w:val="24"/>
        </w:rPr>
      </w:pPr>
    </w:p>
    <w:p w14:paraId="7D09BA6D" w14:textId="0CF99033" w:rsidR="003F420C" w:rsidRPr="006A7935" w:rsidRDefault="0056704D" w:rsidP="0056704D">
      <w:pPr>
        <w:spacing w:after="0"/>
        <w:jc w:val="center"/>
        <w:rPr>
          <w:rFonts w:cstheme="minorHAnsi"/>
          <w:b/>
          <w:sz w:val="24"/>
          <w:szCs w:val="24"/>
        </w:rPr>
      </w:pPr>
      <w:r w:rsidRPr="006A7935">
        <w:rPr>
          <w:rFonts w:cstheme="minorHAnsi"/>
          <w:b/>
          <w:sz w:val="24"/>
          <w:szCs w:val="24"/>
        </w:rPr>
        <w:t>============================================================================</w:t>
      </w:r>
    </w:p>
    <w:p w14:paraId="2AF77568" w14:textId="77777777" w:rsidR="00810455" w:rsidRPr="006A7935" w:rsidRDefault="00810455">
      <w:pPr>
        <w:spacing w:after="160" w:line="259" w:lineRule="auto"/>
        <w:rPr>
          <w:rFonts w:asciiTheme="majorHAnsi" w:eastAsiaTheme="majorEastAsia" w:hAnsiTheme="majorHAnsi" w:cstheme="majorBidi"/>
          <w:b/>
          <w:bCs/>
          <w:noProof w:val="0"/>
          <w:color w:val="00B0F0"/>
          <w:sz w:val="40"/>
          <w:szCs w:val="32"/>
          <w:lang w:val="en-US"/>
        </w:rPr>
      </w:pPr>
      <w:r w:rsidRPr="006A7935">
        <w:br w:type="page"/>
      </w:r>
    </w:p>
    <w:p w14:paraId="2EDD9681" w14:textId="3115C370" w:rsidR="005F4638" w:rsidRPr="006A7935" w:rsidRDefault="00571B62" w:rsidP="00337B61">
      <w:pPr>
        <w:pStyle w:val="Heading1"/>
      </w:pPr>
      <w:r w:rsidRPr="006A7935">
        <w:lastRenderedPageBreak/>
        <w:t>Income</w:t>
      </w:r>
      <w:r w:rsidR="005F4638" w:rsidRPr="006A7935">
        <w:t xml:space="preserve"> &amp; E</w:t>
      </w:r>
      <w:r w:rsidRPr="006A7935">
        <w:t>xpenditures</w:t>
      </w:r>
      <w:r w:rsidR="00364032" w:rsidRPr="006A7935">
        <w:t xml:space="preserve"> </w:t>
      </w:r>
      <w:r w:rsidR="00364032" w:rsidRPr="006A7935">
        <w:rPr>
          <w:rFonts w:asciiTheme="minorHAnsi" w:eastAsiaTheme="minorHAnsi" w:hAnsiTheme="minorHAnsi" w:cstheme="minorBidi"/>
          <w:i/>
          <w:iCs/>
          <w:noProof/>
          <w:color w:val="002060"/>
          <w:sz w:val="28"/>
          <w:szCs w:val="28"/>
          <w:lang w:val="en-GB"/>
        </w:rPr>
        <w:t>BASELINE</w:t>
      </w:r>
    </w:p>
    <w:p w14:paraId="079AAF5D" w14:textId="05F897E6" w:rsidR="00CA0D54" w:rsidRPr="006A7935" w:rsidRDefault="00CA0D54" w:rsidP="00CA0D54">
      <w:pPr>
        <w:rPr>
          <w:b/>
          <w:bCs/>
          <w:i/>
          <w:iCs/>
          <w:sz w:val="24"/>
          <w:szCs w:val="24"/>
        </w:rPr>
      </w:pPr>
      <w:r w:rsidRPr="006A7935">
        <w:rPr>
          <w:b/>
          <w:bCs/>
          <w:i/>
          <w:iCs/>
          <w:sz w:val="24"/>
          <w:szCs w:val="24"/>
        </w:rPr>
        <w:t>Note</w:t>
      </w:r>
      <w:r w:rsidR="00C073E3" w:rsidRPr="006A7935">
        <w:rPr>
          <w:b/>
          <w:bCs/>
          <w:i/>
          <w:iCs/>
          <w:sz w:val="24"/>
          <w:szCs w:val="24"/>
        </w:rPr>
        <w:t xml:space="preserve"> Enumerators</w:t>
      </w:r>
      <w:r w:rsidRPr="006A7935">
        <w:rPr>
          <w:b/>
          <w:bCs/>
          <w:i/>
          <w:iCs/>
          <w:sz w:val="24"/>
          <w:szCs w:val="24"/>
        </w:rPr>
        <w:t>: Time frame last 12 months</w:t>
      </w:r>
      <w:r w:rsidR="005D1C0D" w:rsidRPr="006A7935">
        <w:rPr>
          <w:b/>
          <w:bCs/>
          <w:i/>
          <w:iCs/>
          <w:sz w:val="24"/>
          <w:szCs w:val="24"/>
        </w:rPr>
        <w:t xml:space="preserve">. </w:t>
      </w:r>
      <w:r w:rsidR="00DA3F07" w:rsidRPr="006A7935">
        <w:rPr>
          <w:b/>
          <w:bCs/>
          <w:i/>
          <w:iCs/>
          <w:sz w:val="24"/>
          <w:szCs w:val="24"/>
        </w:rPr>
        <w:br/>
      </w:r>
      <w:r w:rsidR="005D1C0D" w:rsidRPr="006A7935">
        <w:rPr>
          <w:b/>
          <w:bCs/>
          <w:i/>
          <w:iCs/>
          <w:sz w:val="24"/>
          <w:szCs w:val="24"/>
        </w:rPr>
        <w:t xml:space="preserve">Indicate in currency of </w:t>
      </w:r>
      <w:r w:rsidR="00D23C25" w:rsidRPr="006A7935">
        <w:rPr>
          <w:b/>
          <w:bCs/>
          <w:i/>
          <w:iCs/>
          <w:sz w:val="24"/>
          <w:szCs w:val="24"/>
        </w:rPr>
        <w:t>study site’s country</w:t>
      </w:r>
      <w:r w:rsidR="00DA3F07" w:rsidRPr="006A7935">
        <w:rPr>
          <w:b/>
          <w:bCs/>
          <w:i/>
          <w:iCs/>
          <w:sz w:val="24"/>
          <w:szCs w:val="24"/>
        </w:rPr>
        <w:t>, convert if necessary</w:t>
      </w:r>
    </w:p>
    <w:p w14:paraId="5C580181" w14:textId="01C1EC81" w:rsidR="008B473C" w:rsidRPr="006A7935" w:rsidRDefault="008B473C" w:rsidP="00333C66">
      <w:pPr>
        <w:pStyle w:val="Heading2"/>
      </w:pPr>
      <w:r w:rsidRPr="006A7935">
        <w:t xml:space="preserve">Expenditures </w:t>
      </w:r>
    </w:p>
    <w:tbl>
      <w:tblPr>
        <w:tblStyle w:val="TableGrid"/>
        <w:tblW w:w="5000" w:type="pct"/>
        <w:tblLook w:val="04A0" w:firstRow="1" w:lastRow="0" w:firstColumn="1" w:lastColumn="0" w:noHBand="0" w:noVBand="1"/>
      </w:tblPr>
      <w:tblGrid>
        <w:gridCol w:w="4532"/>
        <w:gridCol w:w="1387"/>
        <w:gridCol w:w="1387"/>
        <w:gridCol w:w="1015"/>
        <w:gridCol w:w="1299"/>
      </w:tblGrid>
      <w:tr w:rsidR="0016103D" w:rsidRPr="006A7935" w14:paraId="71527600" w14:textId="3DD763D4" w:rsidTr="0016103D">
        <w:tc>
          <w:tcPr>
            <w:tcW w:w="2356" w:type="pct"/>
            <w:tcBorders>
              <w:top w:val="single" w:sz="4" w:space="0" w:color="auto"/>
              <w:left w:val="single" w:sz="4" w:space="0" w:color="auto"/>
              <w:bottom w:val="single" w:sz="4" w:space="0" w:color="auto"/>
              <w:right w:val="single" w:sz="4" w:space="0" w:color="auto"/>
            </w:tcBorders>
            <w:hideMark/>
          </w:tcPr>
          <w:p w14:paraId="2AB8ADFC" w14:textId="77777777" w:rsidR="0016103D" w:rsidRPr="006A7935" w:rsidRDefault="0016103D" w:rsidP="00121050">
            <w:pPr>
              <w:spacing w:after="0"/>
              <w:rPr>
                <w:rFonts w:cstheme="minorHAnsi"/>
                <w:b/>
                <w:szCs w:val="24"/>
                <w:lang w:val="en-US"/>
              </w:rPr>
            </w:pPr>
            <w:r w:rsidRPr="006A7935">
              <w:rPr>
                <w:rFonts w:cstheme="minorHAnsi"/>
                <w:b/>
                <w:szCs w:val="24"/>
                <w:lang w:val="en-US"/>
              </w:rPr>
              <w:t>Question</w:t>
            </w:r>
          </w:p>
        </w:tc>
        <w:tc>
          <w:tcPr>
            <w:tcW w:w="1969" w:type="pct"/>
            <w:gridSpan w:val="3"/>
            <w:tcBorders>
              <w:top w:val="single" w:sz="4" w:space="0" w:color="auto"/>
              <w:left w:val="single" w:sz="4" w:space="0" w:color="auto"/>
              <w:bottom w:val="single" w:sz="4" w:space="0" w:color="auto"/>
              <w:right w:val="single" w:sz="4" w:space="0" w:color="auto"/>
            </w:tcBorders>
            <w:hideMark/>
          </w:tcPr>
          <w:p w14:paraId="09F75A5E" w14:textId="23CB5688" w:rsidR="0016103D" w:rsidRPr="006A7935" w:rsidRDefault="0016103D" w:rsidP="00121050">
            <w:pPr>
              <w:spacing w:after="0"/>
              <w:rPr>
                <w:rFonts w:cstheme="minorHAnsi"/>
                <w:b/>
                <w:szCs w:val="24"/>
                <w:lang w:val="en-US"/>
              </w:rPr>
            </w:pPr>
            <w:r w:rsidRPr="006A7935">
              <w:rPr>
                <w:rFonts w:cstheme="minorHAnsi"/>
                <w:b/>
                <w:szCs w:val="24"/>
                <w:lang w:val="en-US"/>
              </w:rPr>
              <w:t xml:space="preserve">Months </w:t>
            </w:r>
            <w:r w:rsidRPr="006A7935">
              <w:rPr>
                <w:rFonts w:cstheme="minorHAnsi"/>
                <w:i/>
                <w:iCs/>
                <w:szCs w:val="24"/>
                <w:lang w:val="en-US"/>
              </w:rPr>
              <w:t>(program brings these up automat.)</w:t>
            </w:r>
          </w:p>
        </w:tc>
        <w:tc>
          <w:tcPr>
            <w:tcW w:w="675" w:type="pct"/>
            <w:vMerge w:val="restart"/>
            <w:tcBorders>
              <w:top w:val="single" w:sz="4" w:space="0" w:color="auto"/>
              <w:left w:val="single" w:sz="4" w:space="0" w:color="auto"/>
              <w:right w:val="single" w:sz="4" w:space="0" w:color="auto"/>
            </w:tcBorders>
            <w:shd w:val="clear" w:color="auto" w:fill="E7E6E6" w:themeFill="background2"/>
          </w:tcPr>
          <w:p w14:paraId="0B1D85D3" w14:textId="3B2E7AAD" w:rsidR="0016103D" w:rsidRPr="006A7935" w:rsidRDefault="0016103D" w:rsidP="00121050">
            <w:pPr>
              <w:spacing w:after="0"/>
              <w:rPr>
                <w:rFonts w:cstheme="minorHAnsi"/>
                <w:b/>
                <w:szCs w:val="24"/>
                <w:lang w:val="en-US"/>
              </w:rPr>
            </w:pPr>
            <w:r w:rsidRPr="006A7935">
              <w:rPr>
                <w:rFonts w:cstheme="minorHAnsi"/>
                <w:b/>
                <w:szCs w:val="24"/>
                <w:lang w:val="en-US"/>
              </w:rPr>
              <w:t>Explanation</w:t>
            </w:r>
          </w:p>
        </w:tc>
      </w:tr>
      <w:tr w:rsidR="0016103D" w:rsidRPr="006A7935" w14:paraId="74FA2E4E" w14:textId="06A39FE9" w:rsidTr="0016103D">
        <w:trPr>
          <w:trHeight w:val="439"/>
        </w:trPr>
        <w:tc>
          <w:tcPr>
            <w:tcW w:w="2356" w:type="pct"/>
            <w:vMerge w:val="restart"/>
            <w:tcBorders>
              <w:top w:val="single" w:sz="4" w:space="0" w:color="auto"/>
              <w:left w:val="single" w:sz="4" w:space="0" w:color="auto"/>
              <w:bottom w:val="single" w:sz="4" w:space="0" w:color="auto"/>
              <w:right w:val="single" w:sz="4" w:space="0" w:color="auto"/>
            </w:tcBorders>
          </w:tcPr>
          <w:p w14:paraId="0385E480" w14:textId="77777777" w:rsidR="0016103D" w:rsidRPr="006A7935" w:rsidRDefault="0016103D" w:rsidP="004243A9">
            <w:pPr>
              <w:spacing w:after="60"/>
              <w:rPr>
                <w:rFonts w:cstheme="minorHAnsi"/>
                <w:i/>
                <w:szCs w:val="24"/>
                <w:lang w:val="en-US"/>
              </w:rPr>
            </w:pPr>
            <w:r w:rsidRPr="006A7935">
              <w:rPr>
                <w:rFonts w:cstheme="minorHAnsi"/>
                <w:i/>
                <w:szCs w:val="24"/>
                <w:lang w:val="en-US"/>
              </w:rPr>
              <w:t xml:space="preserve">Enumerator assesses </w:t>
            </w:r>
            <w:r w:rsidRPr="006A7935">
              <w:rPr>
                <w:rFonts w:cstheme="minorHAnsi"/>
                <w:i/>
                <w:szCs w:val="24"/>
                <w:u w:val="single"/>
                <w:lang w:val="en-US"/>
              </w:rPr>
              <w:t xml:space="preserve">month by month: </w:t>
            </w:r>
          </w:p>
          <w:p w14:paraId="429BB7C6" w14:textId="0B0B6978" w:rsidR="0016103D" w:rsidRPr="006A7935" w:rsidRDefault="0016103D" w:rsidP="004243A9">
            <w:pPr>
              <w:spacing w:after="60"/>
              <w:rPr>
                <w:rFonts w:cstheme="minorHAnsi"/>
                <w:szCs w:val="24"/>
                <w:lang w:val="en-US"/>
              </w:rPr>
            </w:pPr>
            <w:r w:rsidRPr="006A7935">
              <w:rPr>
                <w:rFonts w:cstheme="minorHAnsi"/>
                <w:szCs w:val="24"/>
                <w:lang w:val="en-US"/>
              </w:rPr>
              <w:t xml:space="preserve">In the past </w:t>
            </w:r>
            <w:r w:rsidRPr="006A7935">
              <w:rPr>
                <w:rFonts w:cstheme="minorHAnsi"/>
                <w:b/>
                <w:bCs/>
                <w:szCs w:val="24"/>
                <w:lang w:val="en-US"/>
              </w:rPr>
              <w:t>12</w:t>
            </w:r>
            <w:r w:rsidRPr="006A7935">
              <w:rPr>
                <w:rFonts w:cstheme="minorHAnsi"/>
                <w:szCs w:val="24"/>
                <w:lang w:val="en-US"/>
              </w:rPr>
              <w:t xml:space="preserve"> months, did income exceed expenditures, or expenditures exceed income, or are they more or less even?</w:t>
            </w:r>
          </w:p>
          <w:p w14:paraId="4D989E6C" w14:textId="1B954FEB" w:rsidR="0016103D" w:rsidRPr="006A7935" w:rsidRDefault="0016103D" w:rsidP="008B0AAF">
            <w:pPr>
              <w:spacing w:after="60"/>
              <w:rPr>
                <w:rFonts w:cstheme="minorHAnsi"/>
                <w:i/>
                <w:szCs w:val="24"/>
                <w:lang w:val="en-US"/>
              </w:rPr>
            </w:pPr>
            <w:r w:rsidRPr="006A7935">
              <w:rPr>
                <w:rFonts w:cstheme="minorHAnsi"/>
                <w:i/>
                <w:iCs/>
                <w:szCs w:val="24"/>
                <w:lang w:val="en-US"/>
              </w:rPr>
              <w:t xml:space="preserve">Indicate the month when any of these occurances occur in the next columns  </w:t>
            </w:r>
            <w:r w:rsidRPr="006A7935">
              <w:rPr>
                <w:rFonts w:cstheme="minorHAnsi"/>
                <w:i/>
                <w:szCs w:val="24"/>
                <w:u w:val="single"/>
                <w:lang w:val="en-US"/>
              </w:rPr>
              <w:t>(Multiple responses allowed)</w:t>
            </w:r>
          </w:p>
        </w:tc>
        <w:tc>
          <w:tcPr>
            <w:tcW w:w="721" w:type="pct"/>
            <w:tcBorders>
              <w:top w:val="single" w:sz="4" w:space="0" w:color="auto"/>
              <w:left w:val="single" w:sz="4" w:space="0" w:color="auto"/>
              <w:bottom w:val="single" w:sz="4" w:space="0" w:color="auto"/>
              <w:right w:val="single" w:sz="4" w:space="0" w:color="auto"/>
            </w:tcBorders>
            <w:hideMark/>
          </w:tcPr>
          <w:p w14:paraId="73028686" w14:textId="77777777" w:rsidR="0016103D" w:rsidRPr="006A7935" w:rsidRDefault="0016103D" w:rsidP="004243A9">
            <w:pPr>
              <w:spacing w:after="60"/>
              <w:jc w:val="center"/>
              <w:rPr>
                <w:rFonts w:cstheme="minorHAnsi"/>
                <w:szCs w:val="24"/>
                <w:lang w:val="en-US"/>
              </w:rPr>
            </w:pPr>
            <w:r w:rsidRPr="006A7935">
              <w:rPr>
                <w:rFonts w:cstheme="minorHAnsi"/>
                <w:szCs w:val="24"/>
                <w:lang w:val="en-US"/>
              </w:rPr>
              <w:t>Income &gt; Expenditures</w:t>
            </w:r>
          </w:p>
        </w:tc>
        <w:tc>
          <w:tcPr>
            <w:tcW w:w="721" w:type="pct"/>
            <w:tcBorders>
              <w:top w:val="single" w:sz="4" w:space="0" w:color="auto"/>
              <w:left w:val="single" w:sz="4" w:space="0" w:color="auto"/>
              <w:bottom w:val="single" w:sz="4" w:space="0" w:color="auto"/>
              <w:right w:val="single" w:sz="4" w:space="0" w:color="auto"/>
            </w:tcBorders>
            <w:hideMark/>
          </w:tcPr>
          <w:p w14:paraId="42EFB518" w14:textId="5A86189C" w:rsidR="0016103D" w:rsidRPr="006A7935" w:rsidRDefault="0016103D" w:rsidP="004243A9">
            <w:pPr>
              <w:spacing w:after="60"/>
              <w:jc w:val="center"/>
              <w:rPr>
                <w:rFonts w:cstheme="minorHAnsi"/>
                <w:szCs w:val="24"/>
                <w:lang w:val="en-US"/>
              </w:rPr>
            </w:pPr>
            <w:r w:rsidRPr="006A7935">
              <w:rPr>
                <w:rFonts w:cstheme="minorHAnsi"/>
                <w:szCs w:val="24"/>
                <w:lang w:val="en-US"/>
              </w:rPr>
              <w:t>Income &lt; Expenditures</w:t>
            </w:r>
          </w:p>
        </w:tc>
        <w:tc>
          <w:tcPr>
            <w:tcW w:w="528" w:type="pct"/>
            <w:tcBorders>
              <w:top w:val="single" w:sz="4" w:space="0" w:color="auto"/>
              <w:left w:val="single" w:sz="4" w:space="0" w:color="auto"/>
              <w:bottom w:val="single" w:sz="4" w:space="0" w:color="auto"/>
              <w:right w:val="single" w:sz="4" w:space="0" w:color="auto"/>
            </w:tcBorders>
            <w:hideMark/>
          </w:tcPr>
          <w:p w14:paraId="010341A6" w14:textId="77777777" w:rsidR="0016103D" w:rsidRPr="006A7935" w:rsidRDefault="0016103D" w:rsidP="004243A9">
            <w:pPr>
              <w:spacing w:after="60"/>
              <w:jc w:val="center"/>
              <w:rPr>
                <w:rFonts w:cstheme="minorHAnsi"/>
                <w:szCs w:val="24"/>
                <w:lang w:val="en-US"/>
              </w:rPr>
            </w:pPr>
            <w:r w:rsidRPr="006A7935">
              <w:rPr>
                <w:rFonts w:cstheme="minorHAnsi"/>
                <w:szCs w:val="24"/>
                <w:lang w:val="en-US"/>
              </w:rPr>
              <w:t>About even</w:t>
            </w:r>
          </w:p>
        </w:tc>
        <w:tc>
          <w:tcPr>
            <w:tcW w:w="675" w:type="pct"/>
            <w:vMerge/>
            <w:tcBorders>
              <w:left w:val="single" w:sz="4" w:space="0" w:color="auto"/>
              <w:bottom w:val="single" w:sz="4" w:space="0" w:color="auto"/>
              <w:right w:val="single" w:sz="4" w:space="0" w:color="auto"/>
            </w:tcBorders>
            <w:shd w:val="clear" w:color="auto" w:fill="E7E6E6" w:themeFill="background2"/>
          </w:tcPr>
          <w:p w14:paraId="4E3A6038" w14:textId="77777777" w:rsidR="0016103D" w:rsidRPr="006A7935" w:rsidRDefault="0016103D" w:rsidP="004243A9">
            <w:pPr>
              <w:spacing w:after="60"/>
              <w:jc w:val="center"/>
              <w:rPr>
                <w:rFonts w:cstheme="minorHAnsi"/>
                <w:szCs w:val="24"/>
                <w:lang w:val="en-US"/>
              </w:rPr>
            </w:pPr>
          </w:p>
        </w:tc>
      </w:tr>
      <w:tr w:rsidR="0016103D" w:rsidRPr="006A7935" w14:paraId="7EC9AD6A" w14:textId="308A357D" w:rsidTr="0016103D">
        <w:trPr>
          <w:trHeight w:val="438"/>
        </w:trPr>
        <w:tc>
          <w:tcPr>
            <w:tcW w:w="2356" w:type="pct"/>
            <w:vMerge/>
            <w:tcBorders>
              <w:top w:val="single" w:sz="4" w:space="0" w:color="auto"/>
              <w:left w:val="single" w:sz="4" w:space="0" w:color="auto"/>
              <w:bottom w:val="single" w:sz="4" w:space="0" w:color="auto"/>
              <w:right w:val="single" w:sz="4" w:space="0" w:color="auto"/>
            </w:tcBorders>
            <w:vAlign w:val="center"/>
            <w:hideMark/>
          </w:tcPr>
          <w:p w14:paraId="3CCF5E99" w14:textId="77777777" w:rsidR="0016103D" w:rsidRPr="006A7935" w:rsidRDefault="0016103D" w:rsidP="004243A9">
            <w:pPr>
              <w:spacing w:after="60"/>
              <w:rPr>
                <w:rFonts w:cstheme="minorHAnsi"/>
                <w:i/>
                <w:szCs w:val="24"/>
                <w:lang w:val="en-US"/>
              </w:rPr>
            </w:pPr>
          </w:p>
        </w:tc>
        <w:tc>
          <w:tcPr>
            <w:tcW w:w="721" w:type="pct"/>
            <w:tcBorders>
              <w:top w:val="single" w:sz="4" w:space="0" w:color="auto"/>
              <w:left w:val="single" w:sz="4" w:space="0" w:color="auto"/>
              <w:bottom w:val="single" w:sz="4" w:space="0" w:color="auto"/>
              <w:right w:val="single" w:sz="4" w:space="0" w:color="auto"/>
            </w:tcBorders>
          </w:tcPr>
          <w:p w14:paraId="7A6CE720" w14:textId="77777777" w:rsidR="0016103D" w:rsidRPr="006A7935" w:rsidRDefault="0016103D" w:rsidP="004243A9">
            <w:pPr>
              <w:spacing w:after="60"/>
              <w:rPr>
                <w:rFonts w:cstheme="minorHAnsi"/>
                <w:szCs w:val="24"/>
                <w:lang w:val="en-US"/>
              </w:rPr>
            </w:pPr>
          </w:p>
        </w:tc>
        <w:tc>
          <w:tcPr>
            <w:tcW w:w="721" w:type="pct"/>
            <w:tcBorders>
              <w:top w:val="single" w:sz="4" w:space="0" w:color="auto"/>
              <w:left w:val="single" w:sz="4" w:space="0" w:color="auto"/>
              <w:bottom w:val="single" w:sz="4" w:space="0" w:color="auto"/>
              <w:right w:val="single" w:sz="4" w:space="0" w:color="auto"/>
            </w:tcBorders>
          </w:tcPr>
          <w:p w14:paraId="3EEBA4C5" w14:textId="77777777" w:rsidR="0016103D" w:rsidRPr="006A7935" w:rsidRDefault="0016103D" w:rsidP="004243A9">
            <w:pPr>
              <w:spacing w:after="60"/>
              <w:rPr>
                <w:rFonts w:cstheme="minorHAnsi"/>
                <w:szCs w:val="24"/>
                <w:lang w:val="en-US"/>
              </w:rPr>
            </w:pPr>
          </w:p>
        </w:tc>
        <w:tc>
          <w:tcPr>
            <w:tcW w:w="528" w:type="pct"/>
            <w:tcBorders>
              <w:top w:val="single" w:sz="4" w:space="0" w:color="auto"/>
              <w:left w:val="single" w:sz="4" w:space="0" w:color="auto"/>
              <w:bottom w:val="single" w:sz="4" w:space="0" w:color="auto"/>
              <w:right w:val="single" w:sz="4" w:space="0" w:color="auto"/>
            </w:tcBorders>
          </w:tcPr>
          <w:p w14:paraId="711CF401" w14:textId="77777777" w:rsidR="0016103D" w:rsidRPr="006A7935" w:rsidRDefault="0016103D" w:rsidP="004243A9">
            <w:pPr>
              <w:spacing w:after="60"/>
              <w:rPr>
                <w:rFonts w:cstheme="minorHAnsi"/>
                <w:szCs w:val="24"/>
                <w:lang w:val="en-US"/>
              </w:rPr>
            </w:pPr>
          </w:p>
        </w:tc>
        <w:tc>
          <w:tcPr>
            <w:tcW w:w="675" w:type="pct"/>
            <w:tcBorders>
              <w:top w:val="single" w:sz="4" w:space="0" w:color="auto"/>
              <w:left w:val="single" w:sz="4" w:space="0" w:color="auto"/>
              <w:bottom w:val="single" w:sz="4" w:space="0" w:color="auto"/>
              <w:right w:val="single" w:sz="4" w:space="0" w:color="auto"/>
            </w:tcBorders>
            <w:shd w:val="clear" w:color="auto" w:fill="E7E6E6" w:themeFill="background2"/>
          </w:tcPr>
          <w:p w14:paraId="4132BA87" w14:textId="58B7367E" w:rsidR="0016103D" w:rsidRPr="006A7935" w:rsidRDefault="0016103D" w:rsidP="004243A9">
            <w:pPr>
              <w:spacing w:after="60"/>
              <w:rPr>
                <w:rFonts w:cstheme="minorHAnsi"/>
                <w:szCs w:val="24"/>
                <w:lang w:val="en-US"/>
              </w:rPr>
            </w:pPr>
            <w:r w:rsidRPr="006A7935">
              <w:rPr>
                <w:rFonts w:cstheme="minorHAnsi"/>
                <w:szCs w:val="24"/>
                <w:lang w:val="en-US"/>
              </w:rPr>
              <w:t>Was there any month that you had to borrow money</w:t>
            </w:r>
          </w:p>
        </w:tc>
      </w:tr>
    </w:tbl>
    <w:p w14:paraId="40EB57DA" w14:textId="77777777" w:rsidR="008B473C" w:rsidRPr="006A7935" w:rsidRDefault="008B473C" w:rsidP="004243A9">
      <w:pPr>
        <w:spacing w:after="60"/>
        <w:rPr>
          <w:lang w:val="en-US"/>
        </w:rPr>
      </w:pPr>
    </w:p>
    <w:tbl>
      <w:tblPr>
        <w:tblStyle w:val="TableGrid"/>
        <w:tblW w:w="5000" w:type="pct"/>
        <w:tblLayout w:type="fixed"/>
        <w:tblLook w:val="04A0" w:firstRow="1" w:lastRow="0" w:firstColumn="1" w:lastColumn="0" w:noHBand="0" w:noVBand="1"/>
      </w:tblPr>
      <w:tblGrid>
        <w:gridCol w:w="3656"/>
        <w:gridCol w:w="2293"/>
        <w:gridCol w:w="3671"/>
      </w:tblGrid>
      <w:tr w:rsidR="00E05D4A" w:rsidRPr="006A7935" w14:paraId="6AC7747F" w14:textId="368B5077" w:rsidTr="00AA1FF1">
        <w:tc>
          <w:tcPr>
            <w:tcW w:w="3092" w:type="pct"/>
            <w:gridSpan w:val="2"/>
            <w:tcBorders>
              <w:top w:val="single" w:sz="4" w:space="0" w:color="auto"/>
              <w:left w:val="single" w:sz="4" w:space="0" w:color="auto"/>
              <w:bottom w:val="single" w:sz="4" w:space="0" w:color="auto"/>
              <w:right w:val="single" w:sz="4" w:space="0" w:color="auto"/>
            </w:tcBorders>
            <w:hideMark/>
          </w:tcPr>
          <w:p w14:paraId="360A693E" w14:textId="278FE552" w:rsidR="00E05D4A" w:rsidRPr="006A7935" w:rsidRDefault="00E05D4A" w:rsidP="004243A9">
            <w:pPr>
              <w:spacing w:after="60"/>
              <w:rPr>
                <w:rFonts w:cstheme="minorHAnsi"/>
                <w:bCs/>
                <w:lang w:val="en-US"/>
              </w:rPr>
            </w:pPr>
            <w:r w:rsidRPr="006A7935">
              <w:rPr>
                <w:rFonts w:cstheme="minorHAnsi"/>
                <w:bCs/>
                <w:lang w:val="en-US"/>
              </w:rPr>
              <w:t xml:space="preserve">What were your households’ </w:t>
            </w:r>
            <w:r w:rsidRPr="006A7935">
              <w:rPr>
                <w:rFonts w:cstheme="minorHAnsi"/>
                <w:b/>
                <w:bCs/>
                <w:lang w:val="en-US"/>
              </w:rPr>
              <w:t>expenditures</w:t>
            </w:r>
            <w:r w:rsidR="00337B16" w:rsidRPr="006A7935">
              <w:rPr>
                <w:rFonts w:cstheme="minorHAnsi"/>
                <w:b/>
                <w:bCs/>
                <w:lang w:val="en-US"/>
              </w:rPr>
              <w:t xml:space="preserve"> last </w:t>
            </w:r>
            <w:r w:rsidR="007B2616" w:rsidRPr="00B55604">
              <w:rPr>
                <w:rFonts w:cstheme="minorHAnsi"/>
                <w:b/>
                <w:bCs/>
                <w:color w:val="FF0000"/>
                <w:highlight w:val="yellow"/>
                <w:lang w:val="en-US"/>
              </w:rPr>
              <w:t>12</w:t>
            </w:r>
            <w:r w:rsidR="007B2616">
              <w:rPr>
                <w:rFonts w:cstheme="minorHAnsi"/>
                <w:b/>
                <w:bCs/>
                <w:lang w:val="en-US"/>
              </w:rPr>
              <w:t xml:space="preserve"> </w:t>
            </w:r>
            <w:r w:rsidR="00337B16" w:rsidRPr="006A7935">
              <w:rPr>
                <w:rFonts w:cstheme="minorHAnsi"/>
                <w:b/>
                <w:bCs/>
                <w:lang w:val="en-US"/>
              </w:rPr>
              <w:t>month</w:t>
            </w:r>
            <w:r w:rsidR="007B2616">
              <w:rPr>
                <w:rFonts w:cstheme="minorHAnsi"/>
                <w:b/>
                <w:bCs/>
                <w:lang w:val="en-US"/>
              </w:rPr>
              <w:t>s</w:t>
            </w:r>
            <w:r w:rsidRPr="006A7935">
              <w:rPr>
                <w:rFonts w:cstheme="minorHAnsi"/>
                <w:bCs/>
                <w:lang w:val="en-US"/>
              </w:rPr>
              <w:t xml:space="preserve">? </w:t>
            </w:r>
          </w:p>
          <w:p w14:paraId="463B44B4" w14:textId="67D3628B" w:rsidR="00E05D4A" w:rsidRPr="006A7935" w:rsidRDefault="00E05D4A" w:rsidP="004243A9">
            <w:pPr>
              <w:spacing w:after="60"/>
              <w:rPr>
                <w:rFonts w:cstheme="minorHAnsi"/>
                <w:noProof w:val="0"/>
                <w:lang w:val="en-US" w:eastAsia="en-GB"/>
              </w:rPr>
            </w:pPr>
            <w:r w:rsidRPr="006A7935">
              <w:rPr>
                <w:rFonts w:cstheme="minorHAnsi"/>
                <w:bCs/>
                <w:i/>
                <w:lang w:val="en-US"/>
              </w:rPr>
              <w:t xml:space="preserve">Enum: start from week, probing </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2066915" w14:textId="120D96F2" w:rsidR="007C7F2A" w:rsidRPr="006A7935" w:rsidRDefault="007C7F2A" w:rsidP="007C7F2A">
            <w:pPr>
              <w:spacing w:after="60"/>
              <w:rPr>
                <w:rFonts w:cstheme="minorHAnsi"/>
                <w:b/>
                <w:noProof w:val="0"/>
                <w:lang w:val="en-US"/>
              </w:rPr>
            </w:pPr>
            <w:r w:rsidRPr="006A7935">
              <w:rPr>
                <w:rFonts w:cstheme="minorHAnsi"/>
                <w:b/>
                <w:noProof w:val="0"/>
                <w:lang w:val="en-US"/>
              </w:rPr>
              <w:t>Explanation</w:t>
            </w:r>
            <w:r w:rsidR="00AE0F09" w:rsidRPr="006A7935">
              <w:rPr>
                <w:rFonts w:cstheme="minorHAnsi"/>
                <w:b/>
                <w:noProof w:val="0"/>
                <w:lang w:val="en-US"/>
              </w:rPr>
              <w:t>s</w:t>
            </w:r>
          </w:p>
          <w:p w14:paraId="199AC045" w14:textId="65116932" w:rsidR="00E05D4A" w:rsidRPr="006A7935" w:rsidRDefault="007C7F2A" w:rsidP="004243A9">
            <w:pPr>
              <w:spacing w:after="60"/>
              <w:rPr>
                <w:rFonts w:cstheme="minorHAnsi"/>
                <w:bCs/>
                <w:lang w:val="en-US"/>
              </w:rPr>
            </w:pPr>
            <w:r w:rsidRPr="006A7935">
              <w:rPr>
                <w:rFonts w:cstheme="minorHAnsi"/>
                <w:bCs/>
                <w:lang w:val="en-US"/>
              </w:rPr>
              <w:t xml:space="preserve">Note: Time frame </w:t>
            </w:r>
            <w:r w:rsidR="00337B16" w:rsidRPr="006A7935">
              <w:rPr>
                <w:rFonts w:cstheme="minorHAnsi"/>
                <w:bCs/>
                <w:lang w:val="en-US"/>
              </w:rPr>
              <w:t>Month of May</w:t>
            </w:r>
          </w:p>
        </w:tc>
      </w:tr>
      <w:tr w:rsidR="00E05D4A" w:rsidRPr="006A7935" w14:paraId="28702C15" w14:textId="60CEE524" w:rsidTr="00AA1FF1">
        <w:tc>
          <w:tcPr>
            <w:tcW w:w="1900" w:type="pct"/>
            <w:tcBorders>
              <w:top w:val="single" w:sz="4" w:space="0" w:color="auto"/>
              <w:left w:val="single" w:sz="4" w:space="0" w:color="auto"/>
              <w:bottom w:val="single" w:sz="4" w:space="0" w:color="auto"/>
              <w:right w:val="single" w:sz="4" w:space="0" w:color="auto"/>
            </w:tcBorders>
            <w:hideMark/>
          </w:tcPr>
          <w:p w14:paraId="00CD1471" w14:textId="77777777" w:rsidR="00E05D4A" w:rsidRPr="006A7935" w:rsidRDefault="00E05D4A" w:rsidP="004243A9">
            <w:pPr>
              <w:spacing w:after="60"/>
              <w:rPr>
                <w:rFonts w:cstheme="minorHAnsi"/>
                <w:b/>
                <w:bCs/>
                <w:lang w:val="en-US"/>
              </w:rPr>
            </w:pPr>
            <w:r w:rsidRPr="006A7935">
              <w:rPr>
                <w:rFonts w:cstheme="minorHAnsi"/>
                <w:b/>
                <w:bCs/>
                <w:lang w:val="en-US"/>
              </w:rPr>
              <w:t>Total</w:t>
            </w:r>
          </w:p>
        </w:tc>
        <w:tc>
          <w:tcPr>
            <w:tcW w:w="1192" w:type="pct"/>
            <w:tcBorders>
              <w:top w:val="single" w:sz="4" w:space="0" w:color="auto"/>
              <w:left w:val="single" w:sz="4" w:space="0" w:color="auto"/>
              <w:bottom w:val="single" w:sz="4" w:space="0" w:color="auto"/>
              <w:right w:val="single" w:sz="4" w:space="0" w:color="auto"/>
            </w:tcBorders>
          </w:tcPr>
          <w:p w14:paraId="4ED3A510" w14:textId="00912994" w:rsidR="00E05D4A" w:rsidRPr="006A7935" w:rsidRDefault="00E05D4A" w:rsidP="004243A9">
            <w:pPr>
              <w:spacing w:after="60"/>
              <w:rPr>
                <w:rFonts w:cstheme="minorHAnsi"/>
                <w:lang w:val="en-US"/>
              </w:rPr>
            </w:pPr>
            <w:r w:rsidRPr="006A7935">
              <w:rPr>
                <w:rFonts w:cstheme="minorHAnsi"/>
                <w:noProof w:val="0"/>
                <w:lang w:val="en-US"/>
              </w:rPr>
              <w:t>Shillings _________</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C397A41" w14:textId="581041AD" w:rsidR="00E05D4A" w:rsidRPr="006A7935" w:rsidRDefault="00E05D4A" w:rsidP="004243A9">
            <w:pPr>
              <w:spacing w:after="60"/>
              <w:rPr>
                <w:rFonts w:cstheme="minorHAnsi"/>
                <w:b/>
                <w:noProof w:val="0"/>
                <w:lang w:val="en-US"/>
              </w:rPr>
            </w:pPr>
            <w:r w:rsidRPr="006A7935">
              <w:t xml:space="preserve">Indicate </w:t>
            </w:r>
            <w:r w:rsidR="000D3A99" w:rsidRPr="006A7935">
              <w:t xml:space="preserve">in </w:t>
            </w:r>
            <w:r w:rsidRPr="006A7935">
              <w:t>Ugandan or Kenyan shilling</w:t>
            </w:r>
          </w:p>
        </w:tc>
      </w:tr>
      <w:tr w:rsidR="00AA1FF1" w:rsidRPr="006A7935" w14:paraId="438BE687" w14:textId="44140A32" w:rsidTr="00AA1FF1">
        <w:tc>
          <w:tcPr>
            <w:tcW w:w="1900" w:type="pct"/>
            <w:tcBorders>
              <w:top w:val="single" w:sz="4" w:space="0" w:color="auto"/>
              <w:left w:val="single" w:sz="4" w:space="0" w:color="auto"/>
              <w:bottom w:val="single" w:sz="4" w:space="0" w:color="auto"/>
              <w:right w:val="single" w:sz="4" w:space="0" w:color="auto"/>
            </w:tcBorders>
            <w:hideMark/>
          </w:tcPr>
          <w:p w14:paraId="15367BA2" w14:textId="77777777" w:rsidR="00AA1FF1" w:rsidRDefault="00AA1FF1" w:rsidP="004243A9">
            <w:pPr>
              <w:spacing w:after="60"/>
              <w:rPr>
                <w:rFonts w:cstheme="minorHAnsi"/>
                <w:bCs/>
                <w:lang w:val="en-US"/>
              </w:rPr>
            </w:pPr>
            <w:r w:rsidRPr="006A7935">
              <w:rPr>
                <w:rFonts w:cstheme="minorHAnsi"/>
                <w:bCs/>
                <w:lang w:val="en-US"/>
              </w:rPr>
              <w:t>Question</w:t>
            </w:r>
          </w:p>
          <w:p w14:paraId="7257F03A" w14:textId="4C62DD3C" w:rsidR="000D11A0" w:rsidRPr="000D11A0" w:rsidRDefault="000D11A0" w:rsidP="004243A9">
            <w:pPr>
              <w:spacing w:after="60"/>
              <w:rPr>
                <w:rFonts w:cstheme="minorHAnsi"/>
                <w:b/>
                <w:lang w:val="en-US"/>
              </w:rPr>
            </w:pPr>
            <w:r w:rsidRPr="000D11A0">
              <w:rPr>
                <w:rFonts w:cstheme="minorHAnsi"/>
                <w:b/>
                <w:color w:val="FF0000"/>
                <w:highlight w:val="yellow"/>
                <w:lang w:val="en-US"/>
              </w:rPr>
              <w:t>Expenditures during the last 12 months</w:t>
            </w:r>
          </w:p>
        </w:tc>
        <w:tc>
          <w:tcPr>
            <w:tcW w:w="1192" w:type="pct"/>
            <w:tcBorders>
              <w:top w:val="single" w:sz="4" w:space="0" w:color="auto"/>
              <w:left w:val="single" w:sz="4" w:space="0" w:color="auto"/>
              <w:bottom w:val="single" w:sz="4" w:space="0" w:color="auto"/>
              <w:right w:val="single" w:sz="4" w:space="0" w:color="auto"/>
            </w:tcBorders>
            <w:hideMark/>
          </w:tcPr>
          <w:p w14:paraId="6AD68A7E" w14:textId="4CB091D7" w:rsidR="00AA1FF1" w:rsidRPr="006A7935" w:rsidRDefault="00AA1FF1" w:rsidP="004243A9">
            <w:pPr>
              <w:spacing w:after="60"/>
              <w:rPr>
                <w:rFonts w:cstheme="minorHAnsi"/>
                <w:strike/>
                <w:lang w:val="en-US"/>
              </w:rPr>
            </w:pPr>
            <w:r w:rsidRPr="006A7935">
              <w:rPr>
                <w:rFonts w:cstheme="minorHAnsi"/>
                <w:noProof w:val="0"/>
                <w:lang w:val="en-US"/>
              </w:rPr>
              <w:t>Did you incur this expenditure (1=yes, 0=No)?</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4FD8004C" w14:textId="02B46C3C" w:rsidR="00AA1FF1" w:rsidRPr="006A7935" w:rsidRDefault="00AA1FF1" w:rsidP="004243A9">
            <w:pPr>
              <w:spacing w:after="60"/>
              <w:rPr>
                <w:rFonts w:cstheme="minorHAnsi"/>
                <w:noProof w:val="0"/>
                <w:lang w:val="en-US"/>
              </w:rPr>
            </w:pPr>
          </w:p>
        </w:tc>
      </w:tr>
      <w:tr w:rsidR="00AA1FF1" w:rsidRPr="006A7935" w14:paraId="612B2430" w14:textId="2C903F2C" w:rsidTr="00AA1FF1">
        <w:tc>
          <w:tcPr>
            <w:tcW w:w="1900" w:type="pct"/>
            <w:tcBorders>
              <w:top w:val="single" w:sz="4" w:space="0" w:color="auto"/>
              <w:left w:val="single" w:sz="4" w:space="0" w:color="auto"/>
              <w:bottom w:val="single" w:sz="4" w:space="0" w:color="auto"/>
              <w:right w:val="single" w:sz="4" w:space="0" w:color="auto"/>
            </w:tcBorders>
            <w:hideMark/>
          </w:tcPr>
          <w:p w14:paraId="6917B277" w14:textId="77777777" w:rsidR="00AA1FF1" w:rsidRPr="006A7935" w:rsidRDefault="00AA1FF1" w:rsidP="004243A9">
            <w:pPr>
              <w:spacing w:after="60"/>
              <w:rPr>
                <w:rFonts w:cstheme="minorHAnsi"/>
                <w:lang w:val="en-US"/>
              </w:rPr>
            </w:pPr>
            <w:r w:rsidRPr="006A7935">
              <w:rPr>
                <w:rFonts w:cstheme="minorHAnsi"/>
                <w:lang w:val="en-US"/>
              </w:rPr>
              <w:t>1. Buying food</w:t>
            </w:r>
          </w:p>
        </w:tc>
        <w:tc>
          <w:tcPr>
            <w:tcW w:w="1192" w:type="pct"/>
            <w:tcBorders>
              <w:top w:val="single" w:sz="4" w:space="0" w:color="auto"/>
              <w:left w:val="single" w:sz="4" w:space="0" w:color="auto"/>
              <w:bottom w:val="single" w:sz="4" w:space="0" w:color="auto"/>
              <w:right w:val="single" w:sz="4" w:space="0" w:color="auto"/>
            </w:tcBorders>
          </w:tcPr>
          <w:p w14:paraId="56785393"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4D4537A" w14:textId="7D983E76" w:rsidR="00AA1FF1" w:rsidRPr="006A7935" w:rsidRDefault="00AA1FF1" w:rsidP="004243A9">
            <w:pPr>
              <w:spacing w:after="60"/>
              <w:rPr>
                <w:rFonts w:cstheme="minorHAnsi"/>
                <w:lang w:val="en-US"/>
              </w:rPr>
            </w:pPr>
            <w:r w:rsidRPr="006A7935">
              <w:rPr>
                <w:rFonts w:cstheme="minorHAnsi"/>
                <w:lang w:val="en-US"/>
              </w:rPr>
              <w:t>Everything for eating and drinking</w:t>
            </w:r>
          </w:p>
        </w:tc>
      </w:tr>
      <w:tr w:rsidR="00AA1FF1" w:rsidRPr="006A7935" w14:paraId="63E0C806" w14:textId="509336A7" w:rsidTr="00AA1FF1">
        <w:tc>
          <w:tcPr>
            <w:tcW w:w="1900" w:type="pct"/>
            <w:tcBorders>
              <w:top w:val="single" w:sz="4" w:space="0" w:color="auto"/>
              <w:left w:val="single" w:sz="4" w:space="0" w:color="auto"/>
              <w:bottom w:val="single" w:sz="4" w:space="0" w:color="auto"/>
              <w:right w:val="single" w:sz="4" w:space="0" w:color="auto"/>
            </w:tcBorders>
            <w:hideMark/>
          </w:tcPr>
          <w:p w14:paraId="4F1833F5" w14:textId="6662D6DE" w:rsidR="00AA1FF1" w:rsidRPr="006A7935" w:rsidRDefault="00AA1FF1" w:rsidP="004243A9">
            <w:pPr>
              <w:spacing w:after="60"/>
              <w:rPr>
                <w:rFonts w:cstheme="minorHAnsi"/>
                <w:lang w:val="en-US"/>
              </w:rPr>
            </w:pPr>
            <w:r w:rsidRPr="006A7935">
              <w:rPr>
                <w:rFonts w:cstheme="minorHAnsi"/>
                <w:lang w:val="en-US"/>
              </w:rPr>
              <w:t xml:space="preserve">2. School fees, uniforms, and scholastic materials </w:t>
            </w:r>
          </w:p>
        </w:tc>
        <w:tc>
          <w:tcPr>
            <w:tcW w:w="1192" w:type="pct"/>
            <w:tcBorders>
              <w:top w:val="single" w:sz="4" w:space="0" w:color="auto"/>
              <w:left w:val="single" w:sz="4" w:space="0" w:color="auto"/>
              <w:bottom w:val="single" w:sz="4" w:space="0" w:color="auto"/>
              <w:right w:val="single" w:sz="4" w:space="0" w:color="auto"/>
            </w:tcBorders>
          </w:tcPr>
          <w:p w14:paraId="5BBFB071"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AA47B83" w14:textId="18A82A13" w:rsidR="00AA1FF1" w:rsidRPr="006A7935" w:rsidRDefault="00AA1FF1" w:rsidP="004243A9">
            <w:pPr>
              <w:spacing w:after="60"/>
              <w:rPr>
                <w:rFonts w:cstheme="minorHAnsi"/>
                <w:lang w:val="en-US"/>
              </w:rPr>
            </w:pPr>
            <w:r w:rsidRPr="006A7935">
              <w:rPr>
                <w:rFonts w:cstheme="minorHAnsi"/>
                <w:lang w:val="en-US"/>
              </w:rPr>
              <w:t>All that is needed for school for all schooling children</w:t>
            </w:r>
          </w:p>
        </w:tc>
      </w:tr>
      <w:tr w:rsidR="00AA1FF1" w:rsidRPr="006A7935" w14:paraId="3E98ED60" w14:textId="53231812" w:rsidTr="00AA1FF1">
        <w:tc>
          <w:tcPr>
            <w:tcW w:w="1900" w:type="pct"/>
            <w:tcBorders>
              <w:top w:val="single" w:sz="4" w:space="0" w:color="auto"/>
              <w:left w:val="single" w:sz="4" w:space="0" w:color="auto"/>
              <w:bottom w:val="single" w:sz="4" w:space="0" w:color="auto"/>
              <w:right w:val="single" w:sz="4" w:space="0" w:color="auto"/>
            </w:tcBorders>
            <w:hideMark/>
          </w:tcPr>
          <w:p w14:paraId="41667A60" w14:textId="2B3E3CA1" w:rsidR="00AA1FF1" w:rsidRPr="006A7935" w:rsidRDefault="00AA1FF1" w:rsidP="004243A9">
            <w:pPr>
              <w:spacing w:after="60"/>
              <w:rPr>
                <w:rFonts w:cstheme="minorHAnsi"/>
                <w:lang w:val="en-US"/>
              </w:rPr>
            </w:pPr>
            <w:r w:rsidRPr="006A7935">
              <w:rPr>
                <w:rFonts w:cstheme="minorHAnsi"/>
                <w:lang w:val="en-US"/>
              </w:rPr>
              <w:t xml:space="preserve"> 3. Livestock feed</w:t>
            </w:r>
          </w:p>
        </w:tc>
        <w:tc>
          <w:tcPr>
            <w:tcW w:w="1192" w:type="pct"/>
            <w:tcBorders>
              <w:top w:val="single" w:sz="4" w:space="0" w:color="auto"/>
              <w:left w:val="single" w:sz="4" w:space="0" w:color="auto"/>
              <w:bottom w:val="single" w:sz="4" w:space="0" w:color="auto"/>
              <w:right w:val="single" w:sz="4" w:space="0" w:color="auto"/>
            </w:tcBorders>
          </w:tcPr>
          <w:p w14:paraId="08264104"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045F4F52" w14:textId="349F2555" w:rsidR="00AA1FF1" w:rsidRPr="006A7935" w:rsidRDefault="00AA1FF1" w:rsidP="004243A9">
            <w:pPr>
              <w:spacing w:after="60"/>
              <w:rPr>
                <w:rFonts w:cstheme="minorHAnsi"/>
                <w:lang w:val="en-US"/>
              </w:rPr>
            </w:pPr>
            <w:r w:rsidRPr="006A7935">
              <w:rPr>
                <w:rFonts w:cstheme="minorHAnsi"/>
                <w:lang w:val="en-US"/>
              </w:rPr>
              <w:t>Feed for livestock including dairy meal</w:t>
            </w:r>
          </w:p>
        </w:tc>
      </w:tr>
      <w:tr w:rsidR="00AA1FF1" w:rsidRPr="006A7935" w14:paraId="76F0BEF9" w14:textId="5772BC07" w:rsidTr="00AA1FF1">
        <w:tc>
          <w:tcPr>
            <w:tcW w:w="1900" w:type="pct"/>
            <w:tcBorders>
              <w:top w:val="single" w:sz="4" w:space="0" w:color="auto"/>
              <w:left w:val="single" w:sz="4" w:space="0" w:color="auto"/>
              <w:bottom w:val="single" w:sz="4" w:space="0" w:color="auto"/>
              <w:right w:val="single" w:sz="4" w:space="0" w:color="auto"/>
            </w:tcBorders>
            <w:hideMark/>
          </w:tcPr>
          <w:p w14:paraId="0BD75B30" w14:textId="5075E4B9" w:rsidR="00AA1FF1" w:rsidRPr="006A7935" w:rsidRDefault="00AA1FF1" w:rsidP="004243A9">
            <w:pPr>
              <w:spacing w:after="60"/>
              <w:rPr>
                <w:rFonts w:cstheme="minorHAnsi"/>
                <w:lang w:val="en-US"/>
              </w:rPr>
            </w:pPr>
            <w:r w:rsidRPr="006A7935">
              <w:rPr>
                <w:rFonts w:cstheme="minorHAnsi"/>
                <w:lang w:val="en-US"/>
              </w:rPr>
              <w:t>4. Other farm inputs (e.g. seeds, fertilizers &amp; agro-chemicals)</w:t>
            </w:r>
          </w:p>
        </w:tc>
        <w:tc>
          <w:tcPr>
            <w:tcW w:w="1192" w:type="pct"/>
            <w:tcBorders>
              <w:top w:val="single" w:sz="4" w:space="0" w:color="auto"/>
              <w:left w:val="single" w:sz="4" w:space="0" w:color="auto"/>
              <w:bottom w:val="single" w:sz="4" w:space="0" w:color="auto"/>
              <w:right w:val="single" w:sz="4" w:space="0" w:color="auto"/>
            </w:tcBorders>
          </w:tcPr>
          <w:p w14:paraId="14CC2694"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7A43E12" w14:textId="7C568768" w:rsidR="00AA1FF1" w:rsidRPr="006A7935" w:rsidRDefault="00AA1FF1" w:rsidP="004243A9">
            <w:pPr>
              <w:spacing w:after="60"/>
              <w:rPr>
                <w:rFonts w:cstheme="minorHAnsi"/>
                <w:lang w:val="en-US"/>
              </w:rPr>
            </w:pPr>
            <w:r w:rsidRPr="006A7935">
              <w:rPr>
                <w:rFonts w:cstheme="minorHAnsi"/>
                <w:lang w:val="en-US"/>
              </w:rPr>
              <w:t>Seeds, fertilisers, pesticides, tools etc.</w:t>
            </w:r>
          </w:p>
        </w:tc>
      </w:tr>
      <w:tr w:rsidR="00AA1FF1" w:rsidRPr="006A7935" w14:paraId="5805FDCE" w14:textId="22EE171A" w:rsidTr="00AA1FF1">
        <w:tc>
          <w:tcPr>
            <w:tcW w:w="1900" w:type="pct"/>
            <w:tcBorders>
              <w:top w:val="single" w:sz="4" w:space="0" w:color="auto"/>
              <w:left w:val="single" w:sz="4" w:space="0" w:color="auto"/>
              <w:bottom w:val="single" w:sz="4" w:space="0" w:color="auto"/>
              <w:right w:val="single" w:sz="4" w:space="0" w:color="auto"/>
            </w:tcBorders>
            <w:hideMark/>
          </w:tcPr>
          <w:p w14:paraId="0CDB540A" w14:textId="77777777" w:rsidR="00AA1FF1" w:rsidRPr="006A7935" w:rsidRDefault="00AA1FF1" w:rsidP="004243A9">
            <w:pPr>
              <w:spacing w:after="60"/>
              <w:rPr>
                <w:rFonts w:cstheme="minorHAnsi"/>
                <w:lang w:val="en-US"/>
              </w:rPr>
            </w:pPr>
            <w:r w:rsidRPr="006A7935">
              <w:rPr>
                <w:rFonts w:cstheme="minorHAnsi"/>
                <w:lang w:val="en-US"/>
              </w:rPr>
              <w:t>5. Labour</w:t>
            </w:r>
          </w:p>
        </w:tc>
        <w:tc>
          <w:tcPr>
            <w:tcW w:w="1192" w:type="pct"/>
            <w:tcBorders>
              <w:top w:val="single" w:sz="4" w:space="0" w:color="auto"/>
              <w:left w:val="single" w:sz="4" w:space="0" w:color="auto"/>
              <w:bottom w:val="single" w:sz="4" w:space="0" w:color="auto"/>
              <w:right w:val="single" w:sz="4" w:space="0" w:color="auto"/>
            </w:tcBorders>
          </w:tcPr>
          <w:p w14:paraId="3E7CE264"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22F8FCC4" w14:textId="679E1C21" w:rsidR="00AA1FF1" w:rsidRPr="006A7935" w:rsidRDefault="00AA1FF1" w:rsidP="004243A9">
            <w:pPr>
              <w:spacing w:after="60"/>
              <w:rPr>
                <w:rFonts w:cstheme="minorHAnsi"/>
                <w:lang w:val="en-US"/>
              </w:rPr>
            </w:pPr>
            <w:r w:rsidRPr="006A7935">
              <w:rPr>
                <w:rFonts w:cstheme="minorHAnsi"/>
                <w:lang w:val="en-US"/>
              </w:rPr>
              <w:t>Payment for labour services</w:t>
            </w:r>
          </w:p>
        </w:tc>
      </w:tr>
      <w:tr w:rsidR="00AA1FF1" w:rsidRPr="006A7935" w14:paraId="3A0AABD5" w14:textId="4505A725" w:rsidTr="00AA1FF1">
        <w:tc>
          <w:tcPr>
            <w:tcW w:w="1900" w:type="pct"/>
            <w:tcBorders>
              <w:top w:val="single" w:sz="4" w:space="0" w:color="auto"/>
              <w:left w:val="single" w:sz="4" w:space="0" w:color="auto"/>
              <w:bottom w:val="single" w:sz="4" w:space="0" w:color="auto"/>
              <w:right w:val="single" w:sz="4" w:space="0" w:color="auto"/>
            </w:tcBorders>
            <w:hideMark/>
          </w:tcPr>
          <w:p w14:paraId="78E69BC1" w14:textId="77777777" w:rsidR="00AA1FF1" w:rsidRPr="006A7935" w:rsidRDefault="00AA1FF1" w:rsidP="004243A9">
            <w:pPr>
              <w:spacing w:after="60"/>
              <w:rPr>
                <w:rFonts w:cstheme="minorHAnsi"/>
                <w:lang w:val="en-US"/>
              </w:rPr>
            </w:pPr>
            <w:r w:rsidRPr="006A7935">
              <w:rPr>
                <w:rFonts w:cstheme="minorHAnsi"/>
                <w:lang w:val="en-US"/>
              </w:rPr>
              <w:t>6. Mobile phone services</w:t>
            </w:r>
          </w:p>
        </w:tc>
        <w:tc>
          <w:tcPr>
            <w:tcW w:w="1192" w:type="pct"/>
            <w:tcBorders>
              <w:top w:val="single" w:sz="4" w:space="0" w:color="auto"/>
              <w:left w:val="single" w:sz="4" w:space="0" w:color="auto"/>
              <w:bottom w:val="single" w:sz="4" w:space="0" w:color="auto"/>
              <w:right w:val="single" w:sz="4" w:space="0" w:color="auto"/>
            </w:tcBorders>
          </w:tcPr>
          <w:p w14:paraId="019E896C"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04EA1C46" w14:textId="603E1AA0" w:rsidR="00AA1FF1" w:rsidRPr="006A7935" w:rsidRDefault="00AA1FF1" w:rsidP="004243A9">
            <w:pPr>
              <w:spacing w:after="60"/>
              <w:rPr>
                <w:rFonts w:cstheme="minorHAnsi"/>
                <w:lang w:val="en-US"/>
              </w:rPr>
            </w:pPr>
            <w:r w:rsidRPr="006A7935">
              <w:rPr>
                <w:rFonts w:cstheme="minorHAnsi"/>
                <w:lang w:val="en-US"/>
              </w:rPr>
              <w:t>Airtime and other mobile services</w:t>
            </w:r>
          </w:p>
        </w:tc>
      </w:tr>
      <w:tr w:rsidR="00AA1FF1" w:rsidRPr="006A7935" w14:paraId="02E502DB" w14:textId="244B5723" w:rsidTr="00AA1FF1">
        <w:tc>
          <w:tcPr>
            <w:tcW w:w="1900" w:type="pct"/>
            <w:tcBorders>
              <w:top w:val="single" w:sz="4" w:space="0" w:color="auto"/>
              <w:left w:val="single" w:sz="4" w:space="0" w:color="auto"/>
              <w:bottom w:val="single" w:sz="4" w:space="0" w:color="auto"/>
              <w:right w:val="single" w:sz="4" w:space="0" w:color="auto"/>
            </w:tcBorders>
            <w:hideMark/>
          </w:tcPr>
          <w:p w14:paraId="466EDBAD" w14:textId="77777777" w:rsidR="00AA1FF1" w:rsidRPr="006A7935" w:rsidRDefault="00AA1FF1" w:rsidP="004243A9">
            <w:pPr>
              <w:spacing w:after="60"/>
              <w:rPr>
                <w:rFonts w:cstheme="minorHAnsi"/>
                <w:lang w:val="en-US"/>
              </w:rPr>
            </w:pPr>
            <w:r w:rsidRPr="006A7935">
              <w:rPr>
                <w:rFonts w:cstheme="minorHAnsi"/>
                <w:lang w:val="en-US"/>
              </w:rPr>
              <w:t>7. Gifts or assistance to another household</w:t>
            </w:r>
          </w:p>
        </w:tc>
        <w:tc>
          <w:tcPr>
            <w:tcW w:w="1192" w:type="pct"/>
            <w:tcBorders>
              <w:top w:val="single" w:sz="4" w:space="0" w:color="auto"/>
              <w:left w:val="single" w:sz="4" w:space="0" w:color="auto"/>
              <w:bottom w:val="single" w:sz="4" w:space="0" w:color="auto"/>
              <w:right w:val="single" w:sz="4" w:space="0" w:color="auto"/>
            </w:tcBorders>
          </w:tcPr>
          <w:p w14:paraId="4587B985"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95AABE8" w14:textId="0B29A891" w:rsidR="00AA1FF1" w:rsidRPr="006A7935" w:rsidRDefault="00AA1FF1" w:rsidP="004243A9">
            <w:pPr>
              <w:spacing w:after="60"/>
              <w:rPr>
                <w:rFonts w:cstheme="minorHAnsi"/>
                <w:lang w:val="en-US"/>
              </w:rPr>
            </w:pPr>
            <w:r w:rsidRPr="006A7935">
              <w:rPr>
                <w:rFonts w:cstheme="minorHAnsi"/>
                <w:lang w:val="en-US"/>
              </w:rPr>
              <w:t>Gifts to others or to church or other organisations</w:t>
            </w:r>
          </w:p>
        </w:tc>
      </w:tr>
      <w:tr w:rsidR="00AA1FF1" w:rsidRPr="006A7935" w14:paraId="13547CB3" w14:textId="2681ED73" w:rsidTr="00AA1FF1">
        <w:tc>
          <w:tcPr>
            <w:tcW w:w="1900" w:type="pct"/>
            <w:tcBorders>
              <w:top w:val="single" w:sz="4" w:space="0" w:color="auto"/>
              <w:left w:val="single" w:sz="4" w:space="0" w:color="auto"/>
              <w:bottom w:val="single" w:sz="4" w:space="0" w:color="auto"/>
              <w:right w:val="single" w:sz="4" w:space="0" w:color="auto"/>
            </w:tcBorders>
            <w:hideMark/>
          </w:tcPr>
          <w:p w14:paraId="26AB2F60" w14:textId="77777777" w:rsidR="00AA1FF1" w:rsidRPr="006A7935" w:rsidRDefault="00AA1FF1" w:rsidP="004243A9">
            <w:pPr>
              <w:spacing w:after="60"/>
              <w:rPr>
                <w:rFonts w:cstheme="minorHAnsi"/>
                <w:lang w:val="en-US"/>
              </w:rPr>
            </w:pPr>
            <w:r w:rsidRPr="006A7935">
              <w:rPr>
                <w:rFonts w:cstheme="minorHAnsi"/>
                <w:lang w:val="en-US"/>
              </w:rPr>
              <w:t>8. Medicine and other health expenses</w:t>
            </w:r>
          </w:p>
        </w:tc>
        <w:tc>
          <w:tcPr>
            <w:tcW w:w="1192" w:type="pct"/>
            <w:tcBorders>
              <w:top w:val="single" w:sz="4" w:space="0" w:color="auto"/>
              <w:left w:val="single" w:sz="4" w:space="0" w:color="auto"/>
              <w:bottom w:val="single" w:sz="4" w:space="0" w:color="auto"/>
              <w:right w:val="single" w:sz="4" w:space="0" w:color="auto"/>
            </w:tcBorders>
          </w:tcPr>
          <w:p w14:paraId="4D0D53CB"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17F2C84" w14:textId="74659563" w:rsidR="00AA1FF1" w:rsidRPr="006A7935" w:rsidRDefault="00AA1FF1" w:rsidP="004243A9">
            <w:pPr>
              <w:spacing w:after="60"/>
              <w:rPr>
                <w:rFonts w:cstheme="minorHAnsi"/>
                <w:lang w:val="en-US"/>
              </w:rPr>
            </w:pPr>
            <w:r w:rsidRPr="006A7935">
              <w:rPr>
                <w:rFonts w:cstheme="minorHAnsi"/>
                <w:lang w:val="en-US"/>
              </w:rPr>
              <w:t>Medicine and other health expenses for HH members</w:t>
            </w:r>
          </w:p>
        </w:tc>
      </w:tr>
      <w:tr w:rsidR="00AA1FF1" w:rsidRPr="006A7935" w14:paraId="5EC62F7E" w14:textId="66DBB8B0" w:rsidTr="00AA1FF1">
        <w:trPr>
          <w:trHeight w:val="305"/>
        </w:trPr>
        <w:tc>
          <w:tcPr>
            <w:tcW w:w="1900" w:type="pct"/>
            <w:tcBorders>
              <w:top w:val="single" w:sz="4" w:space="0" w:color="auto"/>
              <w:left w:val="single" w:sz="4" w:space="0" w:color="auto"/>
              <w:bottom w:val="single" w:sz="4" w:space="0" w:color="auto"/>
              <w:right w:val="single" w:sz="4" w:space="0" w:color="auto"/>
            </w:tcBorders>
            <w:hideMark/>
          </w:tcPr>
          <w:p w14:paraId="2B408C5C" w14:textId="77777777" w:rsidR="00AA1FF1" w:rsidRPr="006A7935" w:rsidRDefault="00AA1FF1" w:rsidP="004243A9">
            <w:pPr>
              <w:spacing w:after="60"/>
              <w:rPr>
                <w:rFonts w:cstheme="minorHAnsi"/>
                <w:lang w:val="en-US"/>
              </w:rPr>
            </w:pPr>
            <w:r w:rsidRPr="006A7935">
              <w:rPr>
                <w:rFonts w:cstheme="minorHAnsi"/>
                <w:lang w:val="en-US"/>
              </w:rPr>
              <w:t>9. WASH expenditures (soap, sanitary material etc.)</w:t>
            </w:r>
          </w:p>
        </w:tc>
        <w:tc>
          <w:tcPr>
            <w:tcW w:w="1192" w:type="pct"/>
            <w:tcBorders>
              <w:top w:val="single" w:sz="4" w:space="0" w:color="auto"/>
              <w:left w:val="single" w:sz="4" w:space="0" w:color="auto"/>
              <w:bottom w:val="single" w:sz="4" w:space="0" w:color="auto"/>
              <w:right w:val="single" w:sz="4" w:space="0" w:color="auto"/>
            </w:tcBorders>
          </w:tcPr>
          <w:p w14:paraId="7861E61F"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164937FE" w14:textId="65D12FFF" w:rsidR="00AA1FF1" w:rsidRPr="006A7935" w:rsidRDefault="00AA1FF1" w:rsidP="004243A9">
            <w:pPr>
              <w:spacing w:after="60"/>
              <w:rPr>
                <w:rFonts w:cstheme="minorHAnsi"/>
                <w:lang w:val="en-US"/>
              </w:rPr>
            </w:pPr>
            <w:r w:rsidRPr="006A7935">
              <w:rPr>
                <w:rFonts w:cstheme="minorHAnsi"/>
                <w:lang w:val="en-US"/>
              </w:rPr>
              <w:t>Expenses for soap, detergent and other sanitary items.</w:t>
            </w:r>
          </w:p>
        </w:tc>
      </w:tr>
      <w:tr w:rsidR="00AA1FF1" w:rsidRPr="006A7935" w14:paraId="388AFD84" w14:textId="11F5CF03"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7418D4E7" w14:textId="77777777" w:rsidR="00AA1FF1" w:rsidRPr="006A7935" w:rsidRDefault="00AA1FF1" w:rsidP="004243A9">
            <w:pPr>
              <w:spacing w:after="60"/>
              <w:rPr>
                <w:rFonts w:cstheme="minorHAnsi"/>
                <w:lang w:val="en-US"/>
              </w:rPr>
            </w:pPr>
            <w:r w:rsidRPr="006A7935">
              <w:rPr>
                <w:rFonts w:cstheme="minorHAnsi"/>
                <w:lang w:val="en-US"/>
              </w:rPr>
              <w:t>10. Celebrations/Social Events/Funerals</w:t>
            </w:r>
          </w:p>
        </w:tc>
        <w:tc>
          <w:tcPr>
            <w:tcW w:w="1192" w:type="pct"/>
            <w:tcBorders>
              <w:top w:val="single" w:sz="4" w:space="0" w:color="auto"/>
              <w:left w:val="single" w:sz="4" w:space="0" w:color="auto"/>
              <w:bottom w:val="single" w:sz="4" w:space="0" w:color="auto"/>
              <w:right w:val="single" w:sz="4" w:space="0" w:color="auto"/>
            </w:tcBorders>
          </w:tcPr>
          <w:p w14:paraId="35166E1C"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1E13615C" w14:textId="4EFE8CC6" w:rsidR="00AA1FF1" w:rsidRPr="006A7935" w:rsidRDefault="00AA1FF1" w:rsidP="004243A9">
            <w:pPr>
              <w:spacing w:after="60"/>
              <w:rPr>
                <w:rFonts w:cstheme="minorHAnsi"/>
                <w:lang w:val="en-US"/>
              </w:rPr>
            </w:pPr>
            <w:r w:rsidRPr="006A7935">
              <w:rPr>
                <w:rFonts w:cstheme="minorHAnsi"/>
                <w:lang w:val="en-US"/>
              </w:rPr>
              <w:t>Costs for celebrations and funerals or other social events in the last 12 months.</w:t>
            </w:r>
          </w:p>
        </w:tc>
      </w:tr>
      <w:tr w:rsidR="00AA1FF1" w:rsidRPr="006A7935" w14:paraId="33CDAE02" w14:textId="688AD3E5"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472C8685" w14:textId="77777777" w:rsidR="00AA1FF1" w:rsidRPr="006A7935" w:rsidRDefault="00AA1FF1" w:rsidP="004243A9">
            <w:pPr>
              <w:spacing w:after="60"/>
              <w:rPr>
                <w:rFonts w:cstheme="minorHAnsi"/>
                <w:lang w:val="en-US"/>
              </w:rPr>
            </w:pPr>
            <w:r w:rsidRPr="006A7935">
              <w:rPr>
                <w:rFonts w:cstheme="minorHAnsi"/>
                <w:lang w:val="en-US"/>
              </w:rPr>
              <w:t>11. Alcohol/Palm wine &amp; Tobacco</w:t>
            </w:r>
          </w:p>
        </w:tc>
        <w:tc>
          <w:tcPr>
            <w:tcW w:w="1192" w:type="pct"/>
            <w:tcBorders>
              <w:top w:val="single" w:sz="4" w:space="0" w:color="auto"/>
              <w:left w:val="single" w:sz="4" w:space="0" w:color="auto"/>
              <w:bottom w:val="single" w:sz="4" w:space="0" w:color="auto"/>
              <w:right w:val="single" w:sz="4" w:space="0" w:color="auto"/>
            </w:tcBorders>
          </w:tcPr>
          <w:p w14:paraId="110CD17F"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F15A" w14:textId="5E5C6276" w:rsidR="00AA1FF1" w:rsidRPr="006A7935" w:rsidRDefault="00AA1FF1" w:rsidP="004243A9">
            <w:pPr>
              <w:spacing w:after="60"/>
              <w:rPr>
                <w:rFonts w:cstheme="minorHAnsi"/>
                <w:lang w:val="en-US"/>
              </w:rPr>
            </w:pPr>
            <w:r w:rsidRPr="006A7935">
              <w:rPr>
                <w:rFonts w:cstheme="minorHAnsi"/>
                <w:lang w:val="en-US"/>
              </w:rPr>
              <w:t xml:space="preserve">Sensitive question. Try to get an estimate, do not ask by whom in HH used. </w:t>
            </w:r>
          </w:p>
        </w:tc>
      </w:tr>
      <w:tr w:rsidR="00AA1FF1" w:rsidRPr="006A7935" w14:paraId="21719450" w14:textId="000AD886"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74995765" w14:textId="77777777" w:rsidR="00AA1FF1" w:rsidRPr="006A7935" w:rsidRDefault="00AA1FF1" w:rsidP="004243A9">
            <w:pPr>
              <w:spacing w:after="60"/>
              <w:rPr>
                <w:rFonts w:cstheme="minorHAnsi"/>
                <w:lang w:val="en-US"/>
              </w:rPr>
            </w:pPr>
            <w:r w:rsidRPr="006A7935">
              <w:rPr>
                <w:rFonts w:cstheme="minorHAnsi"/>
                <w:lang w:val="en-US"/>
              </w:rPr>
              <w:t>12. Household clothes and footware</w:t>
            </w:r>
          </w:p>
        </w:tc>
        <w:tc>
          <w:tcPr>
            <w:tcW w:w="1192" w:type="pct"/>
            <w:tcBorders>
              <w:top w:val="single" w:sz="4" w:space="0" w:color="auto"/>
              <w:left w:val="single" w:sz="4" w:space="0" w:color="auto"/>
              <w:bottom w:val="single" w:sz="4" w:space="0" w:color="auto"/>
              <w:right w:val="single" w:sz="4" w:space="0" w:color="auto"/>
            </w:tcBorders>
          </w:tcPr>
          <w:p w14:paraId="47C9BD57"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B214374" w14:textId="68797243" w:rsidR="00AA1FF1" w:rsidRPr="006A7935" w:rsidRDefault="00AA1FF1" w:rsidP="004243A9">
            <w:pPr>
              <w:spacing w:after="60"/>
              <w:rPr>
                <w:rFonts w:cstheme="minorHAnsi"/>
                <w:lang w:val="en-US"/>
              </w:rPr>
            </w:pPr>
            <w:r w:rsidRPr="006A7935">
              <w:rPr>
                <w:rFonts w:cstheme="minorHAnsi"/>
                <w:lang w:val="en-US"/>
              </w:rPr>
              <w:t>Excluding school uniforms</w:t>
            </w:r>
          </w:p>
        </w:tc>
      </w:tr>
      <w:tr w:rsidR="00AA1FF1" w:rsidRPr="006A7935" w14:paraId="4CC22B83" w14:textId="06258A85"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1D539582" w14:textId="430680A0" w:rsidR="00AA1FF1" w:rsidRPr="006A7935" w:rsidRDefault="00AA1FF1" w:rsidP="004243A9">
            <w:pPr>
              <w:spacing w:after="60"/>
              <w:rPr>
                <w:rFonts w:cstheme="minorHAnsi"/>
                <w:lang w:val="en-US"/>
              </w:rPr>
            </w:pPr>
            <w:r w:rsidRPr="006A7935">
              <w:rPr>
                <w:rFonts w:cstheme="minorHAnsi"/>
                <w:lang w:val="en-US"/>
              </w:rPr>
              <w:t>13. Other expenditures, specify:</w:t>
            </w:r>
            <w:r w:rsidRPr="006A7935">
              <w:rPr>
                <w:rFonts w:cstheme="minorHAnsi"/>
                <w:b/>
                <w:bCs/>
                <w:lang w:val="en-US"/>
              </w:rPr>
              <w:t>____</w:t>
            </w:r>
          </w:p>
        </w:tc>
        <w:tc>
          <w:tcPr>
            <w:tcW w:w="1192" w:type="pct"/>
            <w:tcBorders>
              <w:top w:val="single" w:sz="4" w:space="0" w:color="auto"/>
              <w:left w:val="single" w:sz="4" w:space="0" w:color="auto"/>
              <w:bottom w:val="single" w:sz="4" w:space="0" w:color="auto"/>
              <w:right w:val="single" w:sz="4" w:space="0" w:color="auto"/>
            </w:tcBorders>
          </w:tcPr>
          <w:p w14:paraId="2760EF1E"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93FB51B" w14:textId="4A5A25E2" w:rsidR="00AA1FF1" w:rsidRPr="006A7935" w:rsidRDefault="00AA1FF1" w:rsidP="004243A9">
            <w:pPr>
              <w:spacing w:after="60"/>
              <w:rPr>
                <w:rFonts w:cstheme="minorHAnsi"/>
                <w:lang w:val="en-US"/>
              </w:rPr>
            </w:pPr>
            <w:r w:rsidRPr="006A7935">
              <w:rPr>
                <w:rFonts w:cstheme="minorHAnsi"/>
                <w:lang w:val="en-US"/>
              </w:rPr>
              <w:t>Specify which, indicate Shilling</w:t>
            </w:r>
          </w:p>
        </w:tc>
      </w:tr>
    </w:tbl>
    <w:p w14:paraId="78A70846" w14:textId="6568D999" w:rsidR="008B0AAF" w:rsidRPr="006A7935" w:rsidRDefault="008B0AAF" w:rsidP="008B0AAF"/>
    <w:p w14:paraId="4FE5968D" w14:textId="2ABEE6BF" w:rsidR="008B473C" w:rsidRPr="006A7935" w:rsidRDefault="008B473C" w:rsidP="00333C66">
      <w:pPr>
        <w:pStyle w:val="Heading2"/>
      </w:pPr>
      <w:r w:rsidRPr="006A7935">
        <w:lastRenderedPageBreak/>
        <w:t xml:space="preserve">Income </w:t>
      </w:r>
    </w:p>
    <w:tbl>
      <w:tblPr>
        <w:tblStyle w:val="TableGrid"/>
        <w:tblW w:w="5000" w:type="pct"/>
        <w:tblLook w:val="04A0" w:firstRow="1" w:lastRow="0" w:firstColumn="1" w:lastColumn="0" w:noHBand="0" w:noVBand="1"/>
      </w:tblPr>
      <w:tblGrid>
        <w:gridCol w:w="3509"/>
        <w:gridCol w:w="1301"/>
        <w:gridCol w:w="1920"/>
        <w:gridCol w:w="2890"/>
      </w:tblGrid>
      <w:tr w:rsidR="00E05D4A" w:rsidRPr="006A7935" w14:paraId="2187C9A1" w14:textId="77777777" w:rsidTr="00410B78">
        <w:trPr>
          <w:trHeight w:val="283"/>
        </w:trPr>
        <w:tc>
          <w:tcPr>
            <w:tcW w:w="1824" w:type="pct"/>
            <w:tcBorders>
              <w:top w:val="single" w:sz="4" w:space="0" w:color="auto"/>
              <w:left w:val="single" w:sz="4" w:space="0" w:color="auto"/>
              <w:bottom w:val="single" w:sz="4" w:space="0" w:color="auto"/>
              <w:right w:val="single" w:sz="4" w:space="0" w:color="auto"/>
            </w:tcBorders>
          </w:tcPr>
          <w:p w14:paraId="7570EF5E" w14:textId="77777777" w:rsidR="00E05D4A" w:rsidRPr="006A7935" w:rsidRDefault="00E05D4A">
            <w:pPr>
              <w:spacing w:after="0"/>
              <w:rPr>
                <w:rFonts w:cstheme="minorHAnsi"/>
                <w:lang w:val="en-US"/>
              </w:rPr>
            </w:pPr>
          </w:p>
        </w:tc>
        <w:tc>
          <w:tcPr>
            <w:tcW w:w="1674" w:type="pct"/>
            <w:gridSpan w:val="2"/>
            <w:tcBorders>
              <w:top w:val="single" w:sz="4" w:space="0" w:color="auto"/>
              <w:left w:val="single" w:sz="4" w:space="0" w:color="auto"/>
              <w:bottom w:val="single" w:sz="4" w:space="0" w:color="auto"/>
              <w:right w:val="single" w:sz="4" w:space="0" w:color="auto"/>
            </w:tcBorders>
          </w:tcPr>
          <w:p w14:paraId="089BE469" w14:textId="77777777" w:rsidR="00E05D4A" w:rsidRPr="006A7935" w:rsidRDefault="00E05D4A" w:rsidP="00E05D4A">
            <w:pPr>
              <w:pStyle w:val="ListParagraph"/>
              <w:spacing w:after="0"/>
              <w:ind w:left="360"/>
              <w:rPr>
                <w:rFonts w:cstheme="minorHAnsi"/>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F963BFA" w14:textId="403003BF" w:rsidR="00E05D4A" w:rsidRPr="006A7935" w:rsidRDefault="00E05D4A" w:rsidP="00E05D4A">
            <w:pPr>
              <w:spacing w:after="0"/>
              <w:rPr>
                <w:rFonts w:cstheme="minorHAnsi"/>
                <w:b/>
                <w:lang w:val="en-US"/>
              </w:rPr>
            </w:pPr>
            <w:r w:rsidRPr="006A7935">
              <w:rPr>
                <w:rFonts w:cstheme="minorHAnsi"/>
                <w:b/>
                <w:lang w:val="en-US"/>
              </w:rPr>
              <w:t>Explanation</w:t>
            </w:r>
          </w:p>
        </w:tc>
      </w:tr>
      <w:tr w:rsidR="00E05D4A" w:rsidRPr="006A7935" w14:paraId="1397C572" w14:textId="7D991B8E" w:rsidTr="00410B78">
        <w:trPr>
          <w:trHeight w:val="283"/>
        </w:trPr>
        <w:tc>
          <w:tcPr>
            <w:tcW w:w="1824" w:type="pct"/>
            <w:tcBorders>
              <w:top w:val="single" w:sz="4" w:space="0" w:color="auto"/>
              <w:left w:val="single" w:sz="4" w:space="0" w:color="auto"/>
              <w:bottom w:val="single" w:sz="4" w:space="0" w:color="auto"/>
              <w:right w:val="single" w:sz="4" w:space="0" w:color="auto"/>
            </w:tcBorders>
            <w:hideMark/>
          </w:tcPr>
          <w:p w14:paraId="6705CDAE" w14:textId="77777777" w:rsidR="00E05D4A" w:rsidRPr="006A7935" w:rsidRDefault="00E05D4A">
            <w:pPr>
              <w:spacing w:after="0"/>
              <w:rPr>
                <w:rFonts w:cstheme="minorHAnsi"/>
                <w:lang w:val="en-US"/>
              </w:rPr>
            </w:pPr>
            <w:r w:rsidRPr="006A7935">
              <w:rPr>
                <w:rFonts w:cstheme="minorHAnsi"/>
                <w:lang w:val="en-US"/>
              </w:rPr>
              <w:t>Who has control of the income?</w:t>
            </w:r>
          </w:p>
        </w:tc>
        <w:tc>
          <w:tcPr>
            <w:tcW w:w="1674" w:type="pct"/>
            <w:gridSpan w:val="2"/>
            <w:tcBorders>
              <w:top w:val="single" w:sz="4" w:space="0" w:color="auto"/>
              <w:left w:val="single" w:sz="4" w:space="0" w:color="auto"/>
              <w:bottom w:val="single" w:sz="4" w:space="0" w:color="auto"/>
              <w:right w:val="single" w:sz="4" w:space="0" w:color="auto"/>
            </w:tcBorders>
            <w:hideMark/>
          </w:tcPr>
          <w:p w14:paraId="6734FE9F" w14:textId="446F4FE9" w:rsidR="00E05D4A" w:rsidRPr="006A7935" w:rsidRDefault="00F61B73" w:rsidP="00AD369B">
            <w:pPr>
              <w:pStyle w:val="ListParagraph"/>
              <w:numPr>
                <w:ilvl w:val="0"/>
                <w:numId w:val="4"/>
              </w:numPr>
              <w:spacing w:after="0"/>
              <w:rPr>
                <w:rFonts w:cstheme="minorHAnsi"/>
                <w:lang w:val="en-US"/>
              </w:rPr>
            </w:pPr>
            <w:r w:rsidRPr="006A7935">
              <w:rPr>
                <w:rFonts w:cstheme="minorHAnsi"/>
                <w:lang w:val="en-US"/>
              </w:rPr>
              <w:t>Male respondent/</w:t>
            </w:r>
            <w:r w:rsidR="00E05D4A" w:rsidRPr="006A7935">
              <w:rPr>
                <w:rFonts w:cstheme="minorHAnsi"/>
                <w:lang w:val="en-US"/>
              </w:rPr>
              <w:t>Husband</w:t>
            </w:r>
          </w:p>
          <w:p w14:paraId="7718F519" w14:textId="77777777"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Wife</w:t>
            </w:r>
          </w:p>
          <w:p w14:paraId="137FAA09" w14:textId="77777777"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Both husband and wife</w:t>
            </w:r>
          </w:p>
          <w:p w14:paraId="5E4EE443" w14:textId="10CB5330"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Other, specify __________</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5C31416" w14:textId="2DED3E8D" w:rsidR="00E05D4A" w:rsidRPr="006A7935" w:rsidRDefault="0069074F" w:rsidP="004413F5">
            <w:pPr>
              <w:spacing w:after="0"/>
              <w:rPr>
                <w:rFonts w:cstheme="minorHAnsi"/>
                <w:lang w:val="en-US"/>
              </w:rPr>
            </w:pPr>
            <w:r w:rsidRPr="006A7935">
              <w:rPr>
                <w:rFonts w:cstheme="minorHAnsi"/>
                <w:lang w:val="en-US"/>
              </w:rPr>
              <w:t>Indicate the person or persons who take major decisions about how to use and handle the income.</w:t>
            </w:r>
          </w:p>
        </w:tc>
      </w:tr>
      <w:tr w:rsidR="00E05D4A" w:rsidRPr="006A7935" w14:paraId="36154B92" w14:textId="57E699C9" w:rsidTr="00410B78">
        <w:trPr>
          <w:trHeight w:val="377"/>
        </w:trPr>
        <w:tc>
          <w:tcPr>
            <w:tcW w:w="3498" w:type="pct"/>
            <w:gridSpan w:val="3"/>
            <w:tcBorders>
              <w:top w:val="single" w:sz="4" w:space="0" w:color="auto"/>
              <w:left w:val="single" w:sz="4" w:space="0" w:color="auto"/>
              <w:bottom w:val="single" w:sz="4" w:space="0" w:color="auto"/>
              <w:right w:val="single" w:sz="4" w:space="0" w:color="auto"/>
            </w:tcBorders>
            <w:hideMark/>
          </w:tcPr>
          <w:p w14:paraId="220F0A92" w14:textId="6657A3F0" w:rsidR="00E05D4A" w:rsidRPr="006A7935" w:rsidRDefault="00E05D4A" w:rsidP="00C61BD1">
            <w:pPr>
              <w:spacing w:after="0"/>
              <w:rPr>
                <w:rFonts w:cstheme="minorHAnsi"/>
                <w:b/>
                <w:szCs w:val="24"/>
                <w:lang w:val="en-US"/>
              </w:rPr>
            </w:pPr>
            <w:r w:rsidRPr="006A7935">
              <w:rPr>
                <w:rFonts w:cstheme="minorHAnsi"/>
                <w:bCs/>
                <w:lang w:val="en-US"/>
              </w:rPr>
              <w:t xml:space="preserve">What was your households’ </w:t>
            </w:r>
            <w:r w:rsidR="008973E7" w:rsidRPr="008973E7">
              <w:rPr>
                <w:rFonts w:cstheme="minorHAnsi"/>
                <w:b/>
                <w:bCs/>
                <w:highlight w:val="yellow"/>
                <w:lang w:val="en-US"/>
              </w:rPr>
              <w:t>total</w:t>
            </w:r>
            <w:r w:rsidR="008973E7">
              <w:rPr>
                <w:rFonts w:cstheme="minorHAnsi"/>
                <w:bCs/>
                <w:lang w:val="en-US"/>
              </w:rPr>
              <w:t xml:space="preserve"> </w:t>
            </w:r>
            <w:r w:rsidRPr="006A7935">
              <w:rPr>
                <w:rFonts w:cstheme="minorHAnsi"/>
                <w:b/>
                <w:bCs/>
                <w:lang w:val="en-US"/>
              </w:rPr>
              <w:t>income</w:t>
            </w:r>
            <w:r w:rsidR="00337B16" w:rsidRPr="006A7935">
              <w:rPr>
                <w:rFonts w:cstheme="minorHAnsi"/>
                <w:b/>
                <w:bCs/>
                <w:lang w:val="en-US"/>
              </w:rPr>
              <w:t xml:space="preserve"> last </w:t>
            </w:r>
            <w:r w:rsidR="00B55604" w:rsidRPr="00B55604">
              <w:rPr>
                <w:rFonts w:cstheme="minorHAnsi"/>
                <w:b/>
                <w:bCs/>
                <w:highlight w:val="yellow"/>
                <w:lang w:val="en-US"/>
              </w:rPr>
              <w:t>12</w:t>
            </w:r>
            <w:r w:rsidR="00B55604">
              <w:rPr>
                <w:rFonts w:cstheme="minorHAnsi"/>
                <w:b/>
                <w:bCs/>
                <w:lang w:val="en-US"/>
              </w:rPr>
              <w:t xml:space="preserve"> </w:t>
            </w:r>
            <w:r w:rsidR="00337B16" w:rsidRPr="006A7935">
              <w:rPr>
                <w:rFonts w:cstheme="minorHAnsi"/>
                <w:b/>
                <w:bCs/>
                <w:lang w:val="en-US"/>
              </w:rPr>
              <w:t>month</w:t>
            </w:r>
            <w:r w:rsidR="00B55604">
              <w:rPr>
                <w:rFonts w:cstheme="minorHAnsi"/>
                <w:b/>
                <w:bCs/>
                <w:lang w:val="en-US"/>
              </w:rPr>
              <w:t>s</w:t>
            </w:r>
            <w:r w:rsidRPr="006A7935">
              <w:rPr>
                <w:rFonts w:cstheme="minorHAnsi"/>
                <w:bCs/>
                <w:lang w:val="en-US"/>
              </w:rPr>
              <w:t>?  (</w:t>
            </w:r>
            <w:r w:rsidRPr="006A7935">
              <w:rPr>
                <w:rFonts w:cstheme="minorHAnsi"/>
                <w:bCs/>
                <w:i/>
                <w:iCs/>
                <w:lang w:val="en-US"/>
              </w:rPr>
              <w:t>convert to local currency)</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44A68F5B" w14:textId="51189468" w:rsidR="00E05D4A" w:rsidRPr="00655C6E" w:rsidRDefault="00942AF5" w:rsidP="00C61BD1">
            <w:pPr>
              <w:spacing w:after="0"/>
              <w:rPr>
                <w:rFonts w:cstheme="minorHAnsi"/>
                <w:bCs/>
                <w:color w:val="FF0000"/>
                <w:lang w:val="en-US"/>
              </w:rPr>
            </w:pPr>
            <w:r w:rsidRPr="006A7935">
              <w:rPr>
                <w:rFonts w:cstheme="minorHAnsi"/>
                <w:bCs/>
                <w:lang w:val="en-US"/>
              </w:rPr>
              <w:t xml:space="preserve">Note: Time frame </w:t>
            </w:r>
            <w:r w:rsidR="00655C6E" w:rsidRPr="00655C6E">
              <w:rPr>
                <w:rFonts w:cstheme="minorHAnsi"/>
                <w:bCs/>
                <w:highlight w:val="yellow"/>
                <w:lang w:val="en-US"/>
              </w:rPr>
              <w:t>last 12 months</w:t>
            </w:r>
          </w:p>
        </w:tc>
      </w:tr>
      <w:tr w:rsidR="00E05D4A" w:rsidRPr="006A7935" w14:paraId="7F2BC294" w14:textId="44D68002" w:rsidTr="00410B78">
        <w:trPr>
          <w:trHeight w:val="283"/>
        </w:trPr>
        <w:tc>
          <w:tcPr>
            <w:tcW w:w="1824" w:type="pct"/>
            <w:tcBorders>
              <w:top w:val="single" w:sz="4" w:space="0" w:color="auto"/>
              <w:left w:val="single" w:sz="4" w:space="0" w:color="auto"/>
              <w:bottom w:val="single" w:sz="4" w:space="0" w:color="auto"/>
              <w:right w:val="single" w:sz="4" w:space="0" w:color="auto"/>
            </w:tcBorders>
            <w:hideMark/>
          </w:tcPr>
          <w:p w14:paraId="053DAAA2" w14:textId="09ED5599" w:rsidR="00E05D4A" w:rsidRPr="006A7935" w:rsidRDefault="00E05D4A" w:rsidP="00983E9B">
            <w:pPr>
              <w:rPr>
                <w:rFonts w:cstheme="minorHAnsi"/>
                <w:lang w:val="en-US"/>
              </w:rPr>
            </w:pPr>
            <w:r w:rsidRPr="006A7935">
              <w:br w:type="page"/>
            </w:r>
            <w:r w:rsidRPr="006A7935">
              <w:rPr>
                <w:rFonts w:cstheme="minorHAnsi"/>
                <w:lang w:val="en-US"/>
              </w:rPr>
              <w:t>Total income</w:t>
            </w:r>
          </w:p>
        </w:tc>
        <w:tc>
          <w:tcPr>
            <w:tcW w:w="1674" w:type="pct"/>
            <w:gridSpan w:val="2"/>
            <w:tcBorders>
              <w:top w:val="single" w:sz="4" w:space="0" w:color="auto"/>
              <w:left w:val="single" w:sz="4" w:space="0" w:color="auto"/>
              <w:bottom w:val="single" w:sz="4" w:space="0" w:color="auto"/>
              <w:right w:val="single" w:sz="4" w:space="0" w:color="auto"/>
            </w:tcBorders>
          </w:tcPr>
          <w:p w14:paraId="6FD2A5B3" w14:textId="1F5428A5" w:rsidR="00E05D4A" w:rsidRPr="006A7935" w:rsidRDefault="00E05D4A" w:rsidP="00983E9B">
            <w:pPr>
              <w:jc w:val="center"/>
              <w:rPr>
                <w:rFonts w:cstheme="minorHAnsi"/>
                <w:b/>
                <w:lang w:val="en-US"/>
              </w:rPr>
            </w:pPr>
            <w:r w:rsidRPr="006A7935">
              <w:rPr>
                <w:rFonts w:cstheme="minorHAnsi"/>
                <w:noProof w:val="0"/>
                <w:lang w:val="en-US"/>
              </w:rPr>
              <w:t>________ Shillings</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3F9A06B" w14:textId="5EA8D9DD" w:rsidR="00E05D4A" w:rsidRPr="006A7935" w:rsidRDefault="00E05D4A" w:rsidP="00E05D4A">
            <w:pPr>
              <w:rPr>
                <w:rFonts w:cstheme="minorHAnsi"/>
                <w:noProof w:val="0"/>
                <w:lang w:val="en-US"/>
              </w:rPr>
            </w:pPr>
          </w:p>
        </w:tc>
      </w:tr>
      <w:tr w:rsidR="00AA1FF1" w:rsidRPr="006A7935" w14:paraId="1BA377D8" w14:textId="4A8C24F4" w:rsidTr="00AA1FF1">
        <w:trPr>
          <w:trHeight w:val="485"/>
        </w:trPr>
        <w:tc>
          <w:tcPr>
            <w:tcW w:w="1824" w:type="pct"/>
            <w:tcBorders>
              <w:top w:val="single" w:sz="4" w:space="0" w:color="auto"/>
              <w:left w:val="single" w:sz="4" w:space="0" w:color="auto"/>
              <w:bottom w:val="single" w:sz="4" w:space="0" w:color="auto"/>
              <w:right w:val="single" w:sz="4" w:space="0" w:color="auto"/>
            </w:tcBorders>
            <w:hideMark/>
          </w:tcPr>
          <w:p w14:paraId="4B0FA920" w14:textId="77777777" w:rsidR="00AA1FF1" w:rsidRDefault="00AA1FF1" w:rsidP="00C61BD1">
            <w:pPr>
              <w:spacing w:after="0"/>
              <w:rPr>
                <w:rFonts w:cstheme="minorHAnsi"/>
                <w:bCs/>
                <w:lang w:val="en-US"/>
              </w:rPr>
            </w:pPr>
            <w:r w:rsidRPr="006A7935">
              <w:rPr>
                <w:rFonts w:cstheme="minorHAnsi"/>
                <w:bCs/>
                <w:lang w:val="en-US"/>
              </w:rPr>
              <w:t>Question</w:t>
            </w:r>
          </w:p>
          <w:p w14:paraId="4CD4A006" w14:textId="1BF033B1" w:rsidR="000D11A0" w:rsidRPr="006A7935" w:rsidRDefault="000D11A0" w:rsidP="00C61BD1">
            <w:pPr>
              <w:spacing w:after="0"/>
              <w:rPr>
                <w:rFonts w:cstheme="minorHAnsi"/>
                <w:lang w:val="en-US"/>
              </w:rPr>
            </w:pPr>
            <w:r w:rsidRPr="000D11A0">
              <w:rPr>
                <w:rFonts w:cstheme="minorHAnsi"/>
                <w:color w:val="FF0000"/>
                <w:highlight w:val="yellow"/>
                <w:lang w:val="en-US"/>
              </w:rPr>
              <w:t>Income sources last 12 months</w:t>
            </w:r>
          </w:p>
        </w:tc>
        <w:tc>
          <w:tcPr>
            <w:tcW w:w="1674" w:type="pct"/>
            <w:gridSpan w:val="2"/>
            <w:tcBorders>
              <w:top w:val="single" w:sz="4" w:space="0" w:color="auto"/>
              <w:left w:val="single" w:sz="4" w:space="0" w:color="auto"/>
              <w:bottom w:val="single" w:sz="4" w:space="0" w:color="auto"/>
              <w:right w:val="single" w:sz="4" w:space="0" w:color="auto"/>
            </w:tcBorders>
            <w:hideMark/>
          </w:tcPr>
          <w:p w14:paraId="29B18E0E" w14:textId="0C86FD1A" w:rsidR="00AA1FF1" w:rsidRPr="006A7935" w:rsidRDefault="00AA1FF1" w:rsidP="00C61BD1">
            <w:pPr>
              <w:spacing w:after="0"/>
              <w:jc w:val="center"/>
              <w:rPr>
                <w:rFonts w:cstheme="minorHAnsi"/>
                <w:b/>
                <w:strike/>
                <w:lang w:val="en-US"/>
              </w:rPr>
            </w:pPr>
            <w:r w:rsidRPr="006A7935">
              <w:rPr>
                <w:rFonts w:cstheme="minorHAnsi"/>
                <w:noProof w:val="0"/>
                <w:lang w:val="en-US"/>
              </w:rPr>
              <w:t>Did you have this source of income? 1=yes, 0=No</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D7276AF" w14:textId="464221A3" w:rsidR="00AA1FF1" w:rsidRPr="006A7935" w:rsidRDefault="00AA1FF1" w:rsidP="00E05D4A">
            <w:pPr>
              <w:spacing w:after="0"/>
              <w:rPr>
                <w:rFonts w:cstheme="minorHAnsi"/>
                <w:noProof w:val="0"/>
                <w:lang w:val="en-US"/>
              </w:rPr>
            </w:pPr>
            <w:r w:rsidRPr="006A7935">
              <w:t xml:space="preserve">Tick yes/no </w:t>
            </w:r>
          </w:p>
        </w:tc>
      </w:tr>
      <w:tr w:rsidR="00AA1FF1" w:rsidRPr="006A7935" w14:paraId="61CEA30E" w14:textId="2B4013CF" w:rsidTr="00AA1FF1">
        <w:trPr>
          <w:trHeight w:val="318"/>
        </w:trPr>
        <w:tc>
          <w:tcPr>
            <w:tcW w:w="1824" w:type="pct"/>
            <w:tcBorders>
              <w:top w:val="single" w:sz="4" w:space="0" w:color="auto"/>
              <w:left w:val="single" w:sz="4" w:space="0" w:color="auto"/>
              <w:bottom w:val="single" w:sz="4" w:space="0" w:color="auto"/>
              <w:right w:val="single" w:sz="4" w:space="0" w:color="auto"/>
            </w:tcBorders>
            <w:hideMark/>
          </w:tcPr>
          <w:p w14:paraId="69395B41" w14:textId="41473042" w:rsidR="00AA1FF1" w:rsidRPr="006A7935" w:rsidRDefault="00AA1FF1" w:rsidP="00983E9B">
            <w:pPr>
              <w:rPr>
                <w:rFonts w:cstheme="minorHAnsi"/>
                <w:lang w:val="en-US"/>
              </w:rPr>
            </w:pPr>
            <w:r w:rsidRPr="006A7935">
              <w:rPr>
                <w:rFonts w:cstheme="minorHAnsi"/>
                <w:lang w:val="en-US"/>
              </w:rPr>
              <w:t>1. Sale of livestock and livestock products</w:t>
            </w:r>
          </w:p>
        </w:tc>
        <w:tc>
          <w:tcPr>
            <w:tcW w:w="1674" w:type="pct"/>
            <w:gridSpan w:val="2"/>
            <w:tcBorders>
              <w:top w:val="single" w:sz="4" w:space="0" w:color="auto"/>
              <w:left w:val="single" w:sz="4" w:space="0" w:color="auto"/>
              <w:bottom w:val="single" w:sz="4" w:space="0" w:color="auto"/>
              <w:right w:val="single" w:sz="4" w:space="0" w:color="auto"/>
            </w:tcBorders>
          </w:tcPr>
          <w:p w14:paraId="2AB7A200" w14:textId="27AF6E33" w:rsidR="00AA1FF1" w:rsidRPr="00655C6E" w:rsidRDefault="00655C6E" w:rsidP="00983E9B">
            <w:pPr>
              <w:jc w:val="center"/>
              <w:rPr>
                <w:rFonts w:cstheme="minorHAnsi"/>
                <w:b/>
                <w:color w:val="FF0000"/>
                <w:highlight w:val="yellow"/>
                <w:lang w:val="en-US"/>
              </w:rPr>
            </w:pPr>
            <w:r w:rsidRPr="00655C6E">
              <w:rPr>
                <w:rFonts w:cstheme="minorHAnsi"/>
                <w:b/>
                <w:color w:val="FF0000"/>
                <w:highlight w:val="yellow"/>
                <w:lang w:val="en-US"/>
              </w:rPr>
              <w:t>Add amounts____shilling</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444A5F8" w14:textId="6372425E" w:rsidR="00AA1FF1" w:rsidRPr="006A7935" w:rsidRDefault="00AA1FF1" w:rsidP="004413F5">
            <w:pPr>
              <w:rPr>
                <w:rFonts w:cstheme="minorHAnsi"/>
                <w:lang w:val="en-US"/>
              </w:rPr>
            </w:pPr>
            <w:r w:rsidRPr="006A7935">
              <w:rPr>
                <w:rFonts w:cstheme="minorHAnsi"/>
                <w:lang w:val="en-US"/>
              </w:rPr>
              <w:t>Sale of life animals or meat/skin etc and also sale of crops and crop products.</w:t>
            </w:r>
          </w:p>
        </w:tc>
      </w:tr>
      <w:tr w:rsidR="00AA1FF1" w:rsidRPr="006A7935" w14:paraId="2CE7CD29" w14:textId="77777777" w:rsidTr="00AA1FF1">
        <w:trPr>
          <w:trHeight w:val="318"/>
        </w:trPr>
        <w:tc>
          <w:tcPr>
            <w:tcW w:w="1824" w:type="pct"/>
            <w:tcBorders>
              <w:top w:val="single" w:sz="4" w:space="0" w:color="auto"/>
              <w:left w:val="single" w:sz="4" w:space="0" w:color="auto"/>
              <w:bottom w:val="single" w:sz="4" w:space="0" w:color="auto"/>
              <w:right w:val="single" w:sz="4" w:space="0" w:color="auto"/>
            </w:tcBorders>
          </w:tcPr>
          <w:p w14:paraId="2FF7843E" w14:textId="496EF977" w:rsidR="00AA1FF1" w:rsidRPr="006A7935" w:rsidRDefault="00AA1FF1" w:rsidP="00983E9B">
            <w:pPr>
              <w:rPr>
                <w:rFonts w:cstheme="minorHAnsi"/>
                <w:lang w:val="en-US"/>
              </w:rPr>
            </w:pPr>
            <w:r w:rsidRPr="006A7935">
              <w:rPr>
                <w:rFonts w:cstheme="minorHAnsi"/>
                <w:lang w:val="en-US"/>
              </w:rPr>
              <w:t>2. Sale of crop production and hay</w:t>
            </w:r>
          </w:p>
        </w:tc>
        <w:tc>
          <w:tcPr>
            <w:tcW w:w="1674" w:type="pct"/>
            <w:gridSpan w:val="2"/>
            <w:tcBorders>
              <w:top w:val="single" w:sz="4" w:space="0" w:color="auto"/>
              <w:left w:val="single" w:sz="4" w:space="0" w:color="auto"/>
              <w:bottom w:val="single" w:sz="4" w:space="0" w:color="auto"/>
              <w:right w:val="single" w:sz="4" w:space="0" w:color="auto"/>
            </w:tcBorders>
          </w:tcPr>
          <w:p w14:paraId="1A9C583D" w14:textId="58F2346B" w:rsidR="00AA1FF1" w:rsidRPr="00655C6E" w:rsidRDefault="00655C6E" w:rsidP="00983E9B">
            <w:pPr>
              <w:jc w:val="center"/>
              <w:rPr>
                <w:rFonts w:cstheme="minorHAnsi"/>
                <w:b/>
                <w:color w:val="FF0000"/>
                <w:highlight w:val="yellow"/>
                <w:lang w:val="en-US"/>
              </w:rPr>
            </w:pPr>
            <w:r w:rsidRPr="00655C6E">
              <w:rPr>
                <w:rFonts w:cstheme="minorHAnsi"/>
                <w:b/>
                <w:color w:val="FF0000"/>
                <w:highlight w:val="yellow"/>
                <w:lang w:val="en-US"/>
              </w:rPr>
              <w:t>Add amounts ___shilling</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AF1E4EA" w14:textId="77777777" w:rsidR="00AA1FF1" w:rsidRPr="006A7935" w:rsidRDefault="00AA1FF1" w:rsidP="004413F5">
            <w:pPr>
              <w:rPr>
                <w:rFonts w:cstheme="minorHAnsi"/>
                <w:lang w:val="en-US"/>
              </w:rPr>
            </w:pPr>
          </w:p>
        </w:tc>
      </w:tr>
      <w:tr w:rsidR="00AA1FF1" w:rsidRPr="006A7935" w14:paraId="66142F91" w14:textId="689FF6A7"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4F522DBF" w14:textId="61407D84" w:rsidR="00AA1FF1" w:rsidRPr="006A7935" w:rsidRDefault="00AA1FF1" w:rsidP="00983E9B">
            <w:pPr>
              <w:rPr>
                <w:rFonts w:cstheme="minorHAnsi"/>
                <w:lang w:val="en-US"/>
              </w:rPr>
            </w:pPr>
            <w:r w:rsidRPr="006A7935">
              <w:rPr>
                <w:rFonts w:cstheme="minorHAnsi"/>
                <w:lang w:val="en-US"/>
              </w:rPr>
              <w:t>3. Sale of services (e.g. oxen to plough, boda boda, livestock services, etc)</w:t>
            </w:r>
          </w:p>
        </w:tc>
        <w:tc>
          <w:tcPr>
            <w:tcW w:w="1674" w:type="pct"/>
            <w:gridSpan w:val="2"/>
            <w:tcBorders>
              <w:top w:val="single" w:sz="4" w:space="0" w:color="auto"/>
              <w:left w:val="single" w:sz="4" w:space="0" w:color="auto"/>
              <w:bottom w:val="single" w:sz="4" w:space="0" w:color="auto"/>
              <w:right w:val="single" w:sz="4" w:space="0" w:color="auto"/>
            </w:tcBorders>
          </w:tcPr>
          <w:p w14:paraId="27258962"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BC66385" w14:textId="6F24A3B5" w:rsidR="00AA1FF1" w:rsidRPr="006A7935" w:rsidRDefault="00AA1FF1" w:rsidP="004413F5">
            <w:pPr>
              <w:rPr>
                <w:rFonts w:cstheme="minorHAnsi"/>
                <w:lang w:val="en-US"/>
              </w:rPr>
            </w:pPr>
            <w:r w:rsidRPr="006A7935">
              <w:rPr>
                <w:rFonts w:cstheme="minorHAnsi"/>
                <w:lang w:val="en-US"/>
              </w:rPr>
              <w:t xml:space="preserve">Different types of services </w:t>
            </w:r>
          </w:p>
        </w:tc>
      </w:tr>
      <w:tr w:rsidR="00AA1FF1" w:rsidRPr="006A7935" w14:paraId="163D33EE" w14:textId="64E4D302" w:rsidTr="00AA1FF1">
        <w:trPr>
          <w:trHeight w:val="620"/>
        </w:trPr>
        <w:tc>
          <w:tcPr>
            <w:tcW w:w="1824" w:type="pct"/>
            <w:tcBorders>
              <w:top w:val="single" w:sz="4" w:space="0" w:color="auto"/>
              <w:left w:val="single" w:sz="4" w:space="0" w:color="auto"/>
              <w:bottom w:val="single" w:sz="4" w:space="0" w:color="auto"/>
              <w:right w:val="single" w:sz="4" w:space="0" w:color="auto"/>
            </w:tcBorders>
            <w:hideMark/>
          </w:tcPr>
          <w:p w14:paraId="2F71CC02" w14:textId="565E4424" w:rsidR="00AA1FF1" w:rsidRPr="006A7935" w:rsidRDefault="00AA1FF1" w:rsidP="00983E9B">
            <w:pPr>
              <w:rPr>
                <w:rFonts w:cstheme="minorHAnsi"/>
                <w:lang w:val="en-US"/>
              </w:rPr>
            </w:pPr>
            <w:r w:rsidRPr="006A7935">
              <w:rPr>
                <w:rFonts w:cstheme="minorHAnsi"/>
                <w:lang w:val="en-US"/>
              </w:rPr>
              <w:t>4. Other sales (e.g. charcoal, firewood, timber,</w:t>
            </w:r>
            <w:r w:rsidRPr="006A7935">
              <w:rPr>
                <w:rFonts w:cstheme="minorHAnsi"/>
                <w:strike/>
                <w:lang w:val="en-US"/>
              </w:rPr>
              <w:t xml:space="preserve"> </w:t>
            </w:r>
            <w:r w:rsidRPr="006A7935">
              <w:rPr>
                <w:rFonts w:cstheme="minorHAnsi"/>
                <w:lang w:val="en-US"/>
              </w:rPr>
              <w:t>honey, medicinal plants, bricks): specify ____</w:t>
            </w:r>
          </w:p>
        </w:tc>
        <w:tc>
          <w:tcPr>
            <w:tcW w:w="1674" w:type="pct"/>
            <w:gridSpan w:val="2"/>
            <w:tcBorders>
              <w:top w:val="single" w:sz="4" w:space="0" w:color="auto"/>
              <w:left w:val="single" w:sz="4" w:space="0" w:color="auto"/>
              <w:bottom w:val="single" w:sz="4" w:space="0" w:color="auto"/>
              <w:right w:val="single" w:sz="4" w:space="0" w:color="auto"/>
            </w:tcBorders>
          </w:tcPr>
          <w:p w14:paraId="562CF844"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397FF0EF" w14:textId="2DB34AF3" w:rsidR="00AA1FF1" w:rsidRPr="006A7935" w:rsidRDefault="00AA1FF1" w:rsidP="009C3DD3">
            <w:pPr>
              <w:rPr>
                <w:rFonts w:cstheme="minorHAnsi"/>
                <w:bCs/>
                <w:lang w:val="en-US"/>
              </w:rPr>
            </w:pPr>
            <w:r w:rsidRPr="006A7935">
              <w:rPr>
                <w:rFonts w:cstheme="minorHAnsi"/>
                <w:bCs/>
                <w:lang w:val="en-US"/>
              </w:rPr>
              <w:t>List all other sales, separated by comma, calculate/ estimate total sum</w:t>
            </w:r>
          </w:p>
        </w:tc>
      </w:tr>
      <w:tr w:rsidR="00AA1FF1" w:rsidRPr="006A7935" w14:paraId="01C69CCA" w14:textId="7C4AC84D" w:rsidTr="00AA1FF1">
        <w:trPr>
          <w:trHeight w:val="359"/>
        </w:trPr>
        <w:tc>
          <w:tcPr>
            <w:tcW w:w="1824" w:type="pct"/>
            <w:tcBorders>
              <w:top w:val="single" w:sz="4" w:space="0" w:color="auto"/>
              <w:left w:val="single" w:sz="4" w:space="0" w:color="auto"/>
              <w:bottom w:val="single" w:sz="4" w:space="0" w:color="auto"/>
              <w:right w:val="single" w:sz="4" w:space="0" w:color="auto"/>
            </w:tcBorders>
            <w:hideMark/>
          </w:tcPr>
          <w:p w14:paraId="44FDE22A" w14:textId="3836F6FD" w:rsidR="00AA1FF1" w:rsidRPr="006A7935" w:rsidRDefault="00AA1FF1" w:rsidP="00983E9B">
            <w:pPr>
              <w:rPr>
                <w:rFonts w:cstheme="minorHAnsi"/>
                <w:lang w:val="en-US"/>
              </w:rPr>
            </w:pPr>
            <w:r w:rsidRPr="006A7935">
              <w:rPr>
                <w:rFonts w:cstheme="minorHAnsi"/>
                <w:lang w:val="en-US"/>
              </w:rPr>
              <w:t>5. Business income</w:t>
            </w:r>
          </w:p>
        </w:tc>
        <w:tc>
          <w:tcPr>
            <w:tcW w:w="1674" w:type="pct"/>
            <w:gridSpan w:val="2"/>
            <w:tcBorders>
              <w:top w:val="single" w:sz="4" w:space="0" w:color="auto"/>
              <w:left w:val="single" w:sz="4" w:space="0" w:color="auto"/>
              <w:bottom w:val="single" w:sz="4" w:space="0" w:color="auto"/>
              <w:right w:val="single" w:sz="4" w:space="0" w:color="auto"/>
            </w:tcBorders>
          </w:tcPr>
          <w:p w14:paraId="02152F5C"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BF33D1D" w14:textId="1055B7D2" w:rsidR="00AA1FF1" w:rsidRPr="006A7935" w:rsidRDefault="00AA1FF1" w:rsidP="00D504FB">
            <w:pPr>
              <w:rPr>
                <w:rFonts w:cstheme="minorHAnsi"/>
                <w:bCs/>
                <w:lang w:val="en-US"/>
              </w:rPr>
            </w:pPr>
            <w:r w:rsidRPr="006A7935">
              <w:rPr>
                <w:rFonts w:cstheme="minorHAnsi"/>
                <w:bCs/>
                <w:lang w:val="en-US"/>
              </w:rPr>
              <w:t>From any company in HH</w:t>
            </w:r>
          </w:p>
        </w:tc>
      </w:tr>
      <w:tr w:rsidR="00AA1FF1" w:rsidRPr="006A7935" w14:paraId="22B212C8" w14:textId="1D7C6737"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3B79A5FC" w14:textId="42F05B59" w:rsidR="00AA1FF1" w:rsidRPr="006A7935" w:rsidRDefault="00AA1FF1" w:rsidP="00983E9B">
            <w:pPr>
              <w:rPr>
                <w:rFonts w:cstheme="minorHAnsi"/>
                <w:lang w:val="en-US"/>
              </w:rPr>
            </w:pPr>
            <w:r w:rsidRPr="006A7935">
              <w:rPr>
                <w:rFonts w:cstheme="minorHAnsi"/>
                <w:lang w:val="en-US"/>
              </w:rPr>
              <w:t>6. Wages or salaries in cash</w:t>
            </w:r>
          </w:p>
        </w:tc>
        <w:tc>
          <w:tcPr>
            <w:tcW w:w="1674" w:type="pct"/>
            <w:gridSpan w:val="2"/>
            <w:tcBorders>
              <w:top w:val="single" w:sz="4" w:space="0" w:color="auto"/>
              <w:left w:val="single" w:sz="4" w:space="0" w:color="auto"/>
              <w:bottom w:val="single" w:sz="4" w:space="0" w:color="auto"/>
              <w:right w:val="single" w:sz="4" w:space="0" w:color="auto"/>
            </w:tcBorders>
          </w:tcPr>
          <w:p w14:paraId="1CC3E84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48906F1D" w14:textId="74EE8B47" w:rsidR="00AA1FF1" w:rsidRPr="006A7935" w:rsidRDefault="00AA1FF1" w:rsidP="00D504FB">
            <w:pPr>
              <w:rPr>
                <w:rFonts w:cstheme="minorHAnsi"/>
                <w:bCs/>
                <w:lang w:val="en-US"/>
              </w:rPr>
            </w:pPr>
            <w:r w:rsidRPr="006A7935">
              <w:rPr>
                <w:rFonts w:cstheme="minorHAnsi"/>
                <w:bCs/>
                <w:lang w:val="en-US"/>
              </w:rPr>
              <w:t>Money from formal jobs that have contracts.</w:t>
            </w:r>
          </w:p>
        </w:tc>
      </w:tr>
      <w:tr w:rsidR="00AA1FF1" w:rsidRPr="006A7935" w14:paraId="4953B03D" w14:textId="680385F9"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24873E3A" w14:textId="3F779751" w:rsidR="00AA1FF1" w:rsidRPr="006A7935" w:rsidRDefault="00AA1FF1" w:rsidP="00983E9B">
            <w:pPr>
              <w:rPr>
                <w:rFonts w:cstheme="minorHAnsi"/>
                <w:lang w:val="en-US"/>
              </w:rPr>
            </w:pPr>
            <w:r w:rsidRPr="006A7935">
              <w:rPr>
                <w:rFonts w:cstheme="minorHAnsi"/>
                <w:lang w:val="en-US"/>
              </w:rPr>
              <w:t>7. Other casual cash earnings</w:t>
            </w:r>
          </w:p>
        </w:tc>
        <w:tc>
          <w:tcPr>
            <w:tcW w:w="1674" w:type="pct"/>
            <w:gridSpan w:val="2"/>
            <w:tcBorders>
              <w:top w:val="single" w:sz="4" w:space="0" w:color="auto"/>
              <w:left w:val="single" w:sz="4" w:space="0" w:color="auto"/>
              <w:bottom w:val="single" w:sz="4" w:space="0" w:color="auto"/>
              <w:right w:val="single" w:sz="4" w:space="0" w:color="auto"/>
            </w:tcBorders>
          </w:tcPr>
          <w:p w14:paraId="6A07D3C2"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6A378483" w14:textId="0ABC3E58" w:rsidR="00AA1FF1" w:rsidRPr="006A7935" w:rsidRDefault="00AA1FF1" w:rsidP="00D504FB">
            <w:pPr>
              <w:rPr>
                <w:rFonts w:cstheme="minorHAnsi"/>
                <w:bCs/>
                <w:lang w:val="en-US"/>
              </w:rPr>
            </w:pPr>
            <w:r w:rsidRPr="006A7935">
              <w:rPr>
                <w:rFonts w:cstheme="minorHAnsi"/>
                <w:bCs/>
                <w:lang w:val="en-US"/>
              </w:rPr>
              <w:t>Money from day to day work/casual jobs.</w:t>
            </w:r>
          </w:p>
        </w:tc>
      </w:tr>
      <w:tr w:rsidR="00AA1FF1" w:rsidRPr="006A7935" w14:paraId="46F9E742" w14:textId="6EE3745F"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2A9CEA2E" w14:textId="729D88EA" w:rsidR="00AA1FF1" w:rsidRPr="006A7935" w:rsidRDefault="00AA1FF1" w:rsidP="00983E9B">
            <w:pPr>
              <w:rPr>
                <w:rFonts w:cstheme="minorHAnsi"/>
                <w:lang w:val="en-US"/>
              </w:rPr>
            </w:pPr>
            <w:r w:rsidRPr="006A7935">
              <w:rPr>
                <w:rFonts w:cstheme="minorHAnsi"/>
                <w:lang w:val="en-US"/>
              </w:rPr>
              <w:t>8. Cash remittances from friend or family away from home</w:t>
            </w:r>
          </w:p>
        </w:tc>
        <w:tc>
          <w:tcPr>
            <w:tcW w:w="1674" w:type="pct"/>
            <w:gridSpan w:val="2"/>
            <w:tcBorders>
              <w:top w:val="single" w:sz="4" w:space="0" w:color="auto"/>
              <w:left w:val="single" w:sz="4" w:space="0" w:color="auto"/>
              <w:bottom w:val="single" w:sz="4" w:space="0" w:color="auto"/>
              <w:right w:val="single" w:sz="4" w:space="0" w:color="auto"/>
            </w:tcBorders>
          </w:tcPr>
          <w:p w14:paraId="40BA527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5819" w14:textId="1EA58DF2" w:rsidR="00AA1FF1" w:rsidRPr="006A7935" w:rsidRDefault="00AA1FF1" w:rsidP="00D504FB">
            <w:pPr>
              <w:rPr>
                <w:rFonts w:cstheme="minorHAnsi"/>
                <w:bCs/>
                <w:lang w:val="en-US"/>
              </w:rPr>
            </w:pPr>
            <w:r w:rsidRPr="006A7935">
              <w:rPr>
                <w:rFonts w:cstheme="minorHAnsi"/>
                <w:bCs/>
                <w:lang w:val="en-US"/>
              </w:rPr>
              <w:t>Money sent from friends, church members or family members staying elsewhere.</w:t>
            </w:r>
          </w:p>
        </w:tc>
      </w:tr>
      <w:tr w:rsidR="00AA1FF1" w:rsidRPr="006A7935" w14:paraId="52252033" w14:textId="06E48D07" w:rsidTr="00AA1FF1">
        <w:tc>
          <w:tcPr>
            <w:tcW w:w="1824" w:type="pct"/>
            <w:tcBorders>
              <w:top w:val="single" w:sz="4" w:space="0" w:color="auto"/>
              <w:left w:val="single" w:sz="4" w:space="0" w:color="auto"/>
              <w:bottom w:val="single" w:sz="4" w:space="0" w:color="auto"/>
              <w:right w:val="single" w:sz="4" w:space="0" w:color="auto"/>
            </w:tcBorders>
            <w:hideMark/>
          </w:tcPr>
          <w:p w14:paraId="7C29B4E0" w14:textId="5E34E04D" w:rsidR="00AA1FF1" w:rsidRPr="006A7935" w:rsidRDefault="00AA1FF1" w:rsidP="00983E9B">
            <w:pPr>
              <w:rPr>
                <w:rFonts w:cstheme="minorHAnsi"/>
                <w:lang w:val="en-US"/>
              </w:rPr>
            </w:pPr>
            <w:r w:rsidRPr="006A7935">
              <w:rPr>
                <w:rFonts w:cstheme="minorHAnsi"/>
                <w:lang w:val="en-US"/>
              </w:rPr>
              <w:t>9. Fishing</w:t>
            </w:r>
          </w:p>
        </w:tc>
        <w:tc>
          <w:tcPr>
            <w:tcW w:w="1674" w:type="pct"/>
            <w:gridSpan w:val="2"/>
            <w:tcBorders>
              <w:top w:val="single" w:sz="4" w:space="0" w:color="auto"/>
              <w:left w:val="single" w:sz="4" w:space="0" w:color="auto"/>
              <w:bottom w:val="single" w:sz="4" w:space="0" w:color="auto"/>
              <w:right w:val="single" w:sz="4" w:space="0" w:color="auto"/>
            </w:tcBorders>
          </w:tcPr>
          <w:p w14:paraId="7763FE71"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030623" w14:textId="73526FBF" w:rsidR="00AA1FF1" w:rsidRPr="006A7935" w:rsidRDefault="00AA1FF1" w:rsidP="00D504FB">
            <w:pPr>
              <w:rPr>
                <w:rFonts w:cstheme="minorHAnsi"/>
                <w:bCs/>
                <w:lang w:val="en-US"/>
              </w:rPr>
            </w:pPr>
            <w:r w:rsidRPr="006A7935">
              <w:rPr>
                <w:rFonts w:cstheme="minorHAnsi"/>
                <w:bCs/>
                <w:lang w:val="en-US"/>
              </w:rPr>
              <w:t>Money from fishing in lake or fish from a pond.</w:t>
            </w:r>
          </w:p>
        </w:tc>
      </w:tr>
      <w:tr w:rsidR="00AA1FF1" w:rsidRPr="006A7935" w14:paraId="49D3E939" w14:textId="540F0FDB" w:rsidTr="00AA1FF1">
        <w:trPr>
          <w:trHeight w:val="611"/>
        </w:trPr>
        <w:tc>
          <w:tcPr>
            <w:tcW w:w="1824" w:type="pct"/>
            <w:tcBorders>
              <w:top w:val="single" w:sz="4" w:space="0" w:color="auto"/>
              <w:left w:val="single" w:sz="4" w:space="0" w:color="auto"/>
              <w:bottom w:val="single" w:sz="4" w:space="0" w:color="auto"/>
              <w:right w:val="single" w:sz="4" w:space="0" w:color="auto"/>
            </w:tcBorders>
            <w:hideMark/>
          </w:tcPr>
          <w:p w14:paraId="755114C6" w14:textId="67B8BBBC" w:rsidR="00AA1FF1" w:rsidRPr="006A7935" w:rsidRDefault="00AA1FF1" w:rsidP="00983E9B">
            <w:pPr>
              <w:rPr>
                <w:rFonts w:cstheme="minorHAnsi"/>
                <w:lang w:val="en-US"/>
              </w:rPr>
            </w:pPr>
            <w:r w:rsidRPr="006A7935">
              <w:rPr>
                <w:rFonts w:cstheme="minorHAnsi"/>
                <w:lang w:val="en-US"/>
              </w:rPr>
              <w:t>10. Selling local brew</w:t>
            </w:r>
          </w:p>
        </w:tc>
        <w:tc>
          <w:tcPr>
            <w:tcW w:w="1674" w:type="pct"/>
            <w:gridSpan w:val="2"/>
            <w:tcBorders>
              <w:top w:val="single" w:sz="4" w:space="0" w:color="auto"/>
              <w:left w:val="single" w:sz="4" w:space="0" w:color="auto"/>
              <w:bottom w:val="single" w:sz="4" w:space="0" w:color="auto"/>
              <w:right w:val="single" w:sz="4" w:space="0" w:color="auto"/>
            </w:tcBorders>
          </w:tcPr>
          <w:p w14:paraId="30DDD8D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60E025AA" w14:textId="3F58848C" w:rsidR="00AA1FF1" w:rsidRPr="006A7935" w:rsidRDefault="00AA1FF1" w:rsidP="00D504FB">
            <w:pPr>
              <w:rPr>
                <w:rFonts w:cstheme="minorHAnsi"/>
                <w:bCs/>
                <w:lang w:val="en-US"/>
              </w:rPr>
            </w:pPr>
            <w:r w:rsidRPr="006A7935">
              <w:rPr>
                <w:rFonts w:cstheme="minorHAnsi"/>
                <w:bCs/>
                <w:lang w:val="en-US"/>
              </w:rPr>
              <w:t>Sensitive question, try to get estimate</w:t>
            </w:r>
          </w:p>
        </w:tc>
      </w:tr>
      <w:tr w:rsidR="00AA1FF1" w:rsidRPr="006A7935" w14:paraId="47ECBCC6" w14:textId="1211D42F" w:rsidTr="00AA1FF1">
        <w:tc>
          <w:tcPr>
            <w:tcW w:w="1824" w:type="pct"/>
            <w:tcBorders>
              <w:top w:val="single" w:sz="4" w:space="0" w:color="auto"/>
              <w:left w:val="single" w:sz="4" w:space="0" w:color="auto"/>
              <w:bottom w:val="single" w:sz="4" w:space="0" w:color="auto"/>
              <w:right w:val="single" w:sz="4" w:space="0" w:color="auto"/>
            </w:tcBorders>
            <w:hideMark/>
          </w:tcPr>
          <w:p w14:paraId="61A70FFD" w14:textId="6BCC7AA1" w:rsidR="00AA1FF1" w:rsidRPr="006A7935" w:rsidRDefault="00AA1FF1" w:rsidP="00983E9B">
            <w:pPr>
              <w:rPr>
                <w:rFonts w:cstheme="minorHAnsi"/>
                <w:lang w:val="en-US"/>
              </w:rPr>
            </w:pPr>
            <w:r w:rsidRPr="006A7935">
              <w:rPr>
                <w:rFonts w:cstheme="minorHAnsi"/>
                <w:lang w:val="en-US"/>
              </w:rPr>
              <w:t>11 Rent received (incl. renting out land, housing, machines)</w:t>
            </w:r>
          </w:p>
        </w:tc>
        <w:tc>
          <w:tcPr>
            <w:tcW w:w="1674" w:type="pct"/>
            <w:gridSpan w:val="2"/>
            <w:tcBorders>
              <w:top w:val="single" w:sz="4" w:space="0" w:color="auto"/>
              <w:left w:val="single" w:sz="4" w:space="0" w:color="auto"/>
              <w:bottom w:val="single" w:sz="4" w:space="0" w:color="auto"/>
              <w:right w:val="single" w:sz="4" w:space="0" w:color="auto"/>
            </w:tcBorders>
          </w:tcPr>
          <w:p w14:paraId="3B22FA65"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105D85A" w14:textId="77777777" w:rsidR="00AA1FF1" w:rsidRPr="006A7935" w:rsidRDefault="00AA1FF1" w:rsidP="00D504FB">
            <w:pPr>
              <w:rPr>
                <w:rFonts w:cstheme="minorHAnsi"/>
                <w:bCs/>
                <w:lang w:val="en-US"/>
              </w:rPr>
            </w:pPr>
          </w:p>
        </w:tc>
      </w:tr>
      <w:tr w:rsidR="00AA1FF1" w:rsidRPr="006A7935" w14:paraId="51DA4147" w14:textId="6849E742" w:rsidTr="00AA1FF1">
        <w:tc>
          <w:tcPr>
            <w:tcW w:w="1824" w:type="pct"/>
            <w:tcBorders>
              <w:top w:val="single" w:sz="4" w:space="0" w:color="auto"/>
              <w:left w:val="single" w:sz="4" w:space="0" w:color="auto"/>
              <w:bottom w:val="single" w:sz="4" w:space="0" w:color="auto"/>
              <w:right w:val="single" w:sz="4" w:space="0" w:color="auto"/>
            </w:tcBorders>
            <w:hideMark/>
          </w:tcPr>
          <w:p w14:paraId="6012C7BA" w14:textId="17A33D43" w:rsidR="00AA1FF1" w:rsidRPr="006A7935" w:rsidRDefault="00AA1FF1" w:rsidP="00983E9B">
            <w:pPr>
              <w:rPr>
                <w:rFonts w:cstheme="minorHAnsi"/>
                <w:lang w:val="en-US"/>
              </w:rPr>
            </w:pPr>
            <w:r w:rsidRPr="006A7935">
              <w:rPr>
                <w:rFonts w:cstheme="minorHAnsi"/>
                <w:lang w:val="en-US"/>
              </w:rPr>
              <w:t>12. Pension received</w:t>
            </w:r>
          </w:p>
        </w:tc>
        <w:tc>
          <w:tcPr>
            <w:tcW w:w="1674" w:type="pct"/>
            <w:gridSpan w:val="2"/>
            <w:tcBorders>
              <w:top w:val="single" w:sz="4" w:space="0" w:color="auto"/>
              <w:left w:val="single" w:sz="4" w:space="0" w:color="auto"/>
              <w:bottom w:val="single" w:sz="4" w:space="0" w:color="auto"/>
              <w:right w:val="single" w:sz="4" w:space="0" w:color="auto"/>
            </w:tcBorders>
          </w:tcPr>
          <w:p w14:paraId="4B99443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639C4C3" w14:textId="77777777" w:rsidR="00AA1FF1" w:rsidRPr="006A7935" w:rsidRDefault="00AA1FF1" w:rsidP="00D504FB">
            <w:pPr>
              <w:rPr>
                <w:rFonts w:cstheme="minorHAnsi"/>
                <w:bCs/>
                <w:lang w:val="en-US"/>
              </w:rPr>
            </w:pPr>
          </w:p>
        </w:tc>
      </w:tr>
      <w:tr w:rsidR="00AA1FF1" w:rsidRPr="006A7935" w14:paraId="2F82A9DF" w14:textId="213E5B5C" w:rsidTr="00AA1FF1">
        <w:tc>
          <w:tcPr>
            <w:tcW w:w="1824" w:type="pct"/>
            <w:tcBorders>
              <w:top w:val="single" w:sz="4" w:space="0" w:color="auto"/>
              <w:left w:val="single" w:sz="4" w:space="0" w:color="auto"/>
              <w:bottom w:val="single" w:sz="4" w:space="0" w:color="auto"/>
              <w:right w:val="single" w:sz="4" w:space="0" w:color="auto"/>
            </w:tcBorders>
            <w:hideMark/>
          </w:tcPr>
          <w:p w14:paraId="3D071816" w14:textId="6C73A645" w:rsidR="00AA1FF1" w:rsidRPr="006A7935" w:rsidRDefault="00AA1FF1" w:rsidP="00983E9B">
            <w:pPr>
              <w:rPr>
                <w:rFonts w:cstheme="minorHAnsi"/>
                <w:lang w:val="en-US"/>
              </w:rPr>
            </w:pPr>
            <w:r w:rsidRPr="006A7935">
              <w:rPr>
                <w:rFonts w:cstheme="minorHAnsi"/>
                <w:lang w:val="en-US"/>
              </w:rPr>
              <w:t>13. Governmental allowances</w:t>
            </w:r>
          </w:p>
        </w:tc>
        <w:tc>
          <w:tcPr>
            <w:tcW w:w="1674" w:type="pct"/>
            <w:gridSpan w:val="2"/>
            <w:tcBorders>
              <w:top w:val="single" w:sz="4" w:space="0" w:color="auto"/>
              <w:left w:val="single" w:sz="4" w:space="0" w:color="auto"/>
              <w:bottom w:val="single" w:sz="4" w:space="0" w:color="auto"/>
              <w:right w:val="single" w:sz="4" w:space="0" w:color="auto"/>
            </w:tcBorders>
          </w:tcPr>
          <w:p w14:paraId="6295FFC9"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043AF43" w14:textId="77777777" w:rsidR="00AA1FF1" w:rsidRPr="006A7935" w:rsidRDefault="00AA1FF1" w:rsidP="00D504FB">
            <w:pPr>
              <w:rPr>
                <w:rFonts w:cstheme="minorHAnsi"/>
                <w:bCs/>
                <w:lang w:val="en-US"/>
              </w:rPr>
            </w:pPr>
          </w:p>
        </w:tc>
      </w:tr>
      <w:tr w:rsidR="00AA1FF1" w:rsidRPr="006A7935" w14:paraId="0D25E13D" w14:textId="77777777" w:rsidTr="00AA1FF1">
        <w:tc>
          <w:tcPr>
            <w:tcW w:w="1824" w:type="pct"/>
            <w:tcBorders>
              <w:top w:val="single" w:sz="4" w:space="0" w:color="auto"/>
              <w:left w:val="single" w:sz="4" w:space="0" w:color="auto"/>
              <w:bottom w:val="single" w:sz="4" w:space="0" w:color="auto"/>
              <w:right w:val="single" w:sz="4" w:space="0" w:color="auto"/>
            </w:tcBorders>
          </w:tcPr>
          <w:p w14:paraId="14127EE5" w14:textId="4BDCD98E" w:rsidR="00AA1FF1" w:rsidRPr="006A7935" w:rsidRDefault="00AA1FF1" w:rsidP="00983E9B">
            <w:pPr>
              <w:rPr>
                <w:rFonts w:cstheme="minorHAnsi"/>
                <w:lang w:val="en-US"/>
              </w:rPr>
            </w:pPr>
            <w:r w:rsidRPr="006A7935">
              <w:rPr>
                <w:rFonts w:cstheme="minorHAnsi"/>
                <w:lang w:val="en-US"/>
              </w:rPr>
              <w:t>14. Mining</w:t>
            </w:r>
          </w:p>
        </w:tc>
        <w:tc>
          <w:tcPr>
            <w:tcW w:w="1674" w:type="pct"/>
            <w:gridSpan w:val="2"/>
            <w:tcBorders>
              <w:top w:val="single" w:sz="4" w:space="0" w:color="auto"/>
              <w:left w:val="single" w:sz="4" w:space="0" w:color="auto"/>
              <w:bottom w:val="single" w:sz="4" w:space="0" w:color="auto"/>
              <w:right w:val="single" w:sz="4" w:space="0" w:color="auto"/>
            </w:tcBorders>
          </w:tcPr>
          <w:p w14:paraId="60F098B5"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1F344B" w14:textId="77777777" w:rsidR="00AA1FF1" w:rsidRPr="006A7935" w:rsidRDefault="00AA1FF1" w:rsidP="00D504FB">
            <w:pPr>
              <w:rPr>
                <w:rFonts w:cstheme="minorHAnsi"/>
                <w:bCs/>
                <w:lang w:val="en-US"/>
              </w:rPr>
            </w:pPr>
          </w:p>
        </w:tc>
      </w:tr>
      <w:tr w:rsidR="00AA1FF1" w:rsidRPr="006A7935" w14:paraId="5AEDA6DD" w14:textId="77777777" w:rsidTr="00AA1FF1">
        <w:tc>
          <w:tcPr>
            <w:tcW w:w="1824" w:type="pct"/>
            <w:tcBorders>
              <w:top w:val="single" w:sz="4" w:space="0" w:color="auto"/>
              <w:left w:val="single" w:sz="4" w:space="0" w:color="auto"/>
              <w:bottom w:val="single" w:sz="4" w:space="0" w:color="auto"/>
              <w:right w:val="single" w:sz="4" w:space="0" w:color="auto"/>
            </w:tcBorders>
          </w:tcPr>
          <w:p w14:paraId="0FE0E562" w14:textId="7FE9EC72" w:rsidR="00AA1FF1" w:rsidRPr="006A7935" w:rsidRDefault="00AA1FF1" w:rsidP="00983E9B">
            <w:pPr>
              <w:rPr>
                <w:rFonts w:cstheme="minorHAnsi"/>
                <w:lang w:val="en-US"/>
              </w:rPr>
            </w:pPr>
            <w:r w:rsidRPr="006A7935">
              <w:rPr>
                <w:rFonts w:cstheme="minorHAnsi"/>
                <w:lang w:val="en-US"/>
              </w:rPr>
              <w:t>15. In kind payment, estimated amount</w:t>
            </w:r>
          </w:p>
        </w:tc>
        <w:tc>
          <w:tcPr>
            <w:tcW w:w="1674" w:type="pct"/>
            <w:gridSpan w:val="2"/>
            <w:tcBorders>
              <w:top w:val="single" w:sz="4" w:space="0" w:color="auto"/>
              <w:left w:val="single" w:sz="4" w:space="0" w:color="auto"/>
              <w:bottom w:val="single" w:sz="4" w:space="0" w:color="auto"/>
              <w:right w:val="single" w:sz="4" w:space="0" w:color="auto"/>
            </w:tcBorders>
          </w:tcPr>
          <w:p w14:paraId="5FD83AC1"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552F780" w14:textId="77777777" w:rsidR="00AA1FF1" w:rsidRPr="006A7935" w:rsidRDefault="00AA1FF1" w:rsidP="00D504FB">
            <w:pPr>
              <w:rPr>
                <w:rFonts w:cstheme="minorHAnsi"/>
                <w:bCs/>
                <w:lang w:val="en-US"/>
              </w:rPr>
            </w:pPr>
          </w:p>
        </w:tc>
      </w:tr>
      <w:tr w:rsidR="00AA1FF1" w:rsidRPr="006A7935" w14:paraId="57A8634F" w14:textId="6FA78B2F" w:rsidTr="00AA1FF1">
        <w:tc>
          <w:tcPr>
            <w:tcW w:w="1824" w:type="pct"/>
            <w:tcBorders>
              <w:top w:val="single" w:sz="4" w:space="0" w:color="auto"/>
              <w:left w:val="single" w:sz="4" w:space="0" w:color="auto"/>
              <w:bottom w:val="single" w:sz="4" w:space="0" w:color="auto"/>
              <w:right w:val="single" w:sz="4" w:space="0" w:color="auto"/>
            </w:tcBorders>
            <w:hideMark/>
          </w:tcPr>
          <w:p w14:paraId="42BBA069" w14:textId="62458EEC" w:rsidR="00AA1FF1" w:rsidRPr="006A7935" w:rsidRDefault="00AA1FF1" w:rsidP="00983E9B">
            <w:pPr>
              <w:rPr>
                <w:rFonts w:cstheme="minorHAnsi"/>
                <w:lang w:val="en-US"/>
              </w:rPr>
            </w:pPr>
            <w:r w:rsidRPr="006A7935">
              <w:rPr>
                <w:rFonts w:cstheme="minorHAnsi"/>
                <w:lang w:val="en-US"/>
              </w:rPr>
              <w:t>16. Other income (Specify which: __)</w:t>
            </w:r>
          </w:p>
        </w:tc>
        <w:tc>
          <w:tcPr>
            <w:tcW w:w="1674" w:type="pct"/>
            <w:gridSpan w:val="2"/>
            <w:tcBorders>
              <w:top w:val="single" w:sz="4" w:space="0" w:color="auto"/>
              <w:left w:val="single" w:sz="4" w:space="0" w:color="auto"/>
              <w:bottom w:val="single" w:sz="4" w:space="0" w:color="auto"/>
              <w:right w:val="single" w:sz="4" w:space="0" w:color="auto"/>
            </w:tcBorders>
          </w:tcPr>
          <w:p w14:paraId="7C90BCD0"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936F02" w14:textId="732528F6" w:rsidR="00AA1FF1" w:rsidRPr="006A7935" w:rsidRDefault="00AA1FF1" w:rsidP="00D504FB">
            <w:pPr>
              <w:rPr>
                <w:rFonts w:cstheme="minorHAnsi"/>
                <w:bCs/>
                <w:lang w:val="en-US"/>
              </w:rPr>
            </w:pPr>
          </w:p>
        </w:tc>
      </w:tr>
      <w:tr w:rsidR="007718CD" w:rsidRPr="006A7935" w14:paraId="5F0EACEB" w14:textId="77777777" w:rsidTr="00FD64C5">
        <w:tc>
          <w:tcPr>
            <w:tcW w:w="2500" w:type="pct"/>
            <w:gridSpan w:val="2"/>
          </w:tcPr>
          <w:p w14:paraId="193C510C" w14:textId="77BAAE8B" w:rsidR="007718CD" w:rsidRPr="006A7935" w:rsidRDefault="007718CD" w:rsidP="00571B62">
            <w:pPr>
              <w:spacing w:after="0"/>
              <w:rPr>
                <w:sz w:val="24"/>
                <w:szCs w:val="24"/>
                <w:lang w:val="en-US"/>
              </w:rPr>
            </w:pPr>
            <w:r w:rsidRPr="006A7935">
              <w:rPr>
                <w:sz w:val="24"/>
                <w:szCs w:val="24"/>
                <w:lang w:val="en-US"/>
              </w:rPr>
              <w:t>Comment</w:t>
            </w:r>
          </w:p>
        </w:tc>
        <w:tc>
          <w:tcPr>
            <w:tcW w:w="2500" w:type="pct"/>
            <w:gridSpan w:val="2"/>
            <w:shd w:val="clear" w:color="auto" w:fill="E7E6E6" w:themeFill="background2"/>
          </w:tcPr>
          <w:p w14:paraId="39FDF78D" w14:textId="75152852" w:rsidR="007718CD" w:rsidRPr="006A7935" w:rsidRDefault="007718CD" w:rsidP="00571B62">
            <w:pPr>
              <w:spacing w:after="0"/>
              <w:rPr>
                <w:sz w:val="24"/>
                <w:szCs w:val="24"/>
                <w:lang w:val="en-US"/>
              </w:rPr>
            </w:pPr>
            <w:r w:rsidRPr="006A7935">
              <w:rPr>
                <w:sz w:val="24"/>
                <w:szCs w:val="24"/>
                <w:lang w:val="en-US"/>
              </w:rPr>
              <w:t xml:space="preserve">For instance if people is paid in kind – what </w:t>
            </w:r>
            <w:r w:rsidR="00FD64C5" w:rsidRPr="006A7935">
              <w:rPr>
                <w:sz w:val="24"/>
                <w:szCs w:val="24"/>
                <w:lang w:val="en-US"/>
              </w:rPr>
              <w:t>were they given</w:t>
            </w:r>
            <w:r w:rsidRPr="006A7935">
              <w:rPr>
                <w:sz w:val="24"/>
                <w:szCs w:val="24"/>
                <w:lang w:val="en-US"/>
              </w:rPr>
              <w:t xml:space="preserve">t </w:t>
            </w:r>
          </w:p>
        </w:tc>
      </w:tr>
    </w:tbl>
    <w:p w14:paraId="7917A30B" w14:textId="1F5D31E8" w:rsidR="004527BA" w:rsidRPr="006A7935" w:rsidRDefault="004527BA">
      <w:pPr>
        <w:spacing w:after="160" w:line="259" w:lineRule="auto"/>
        <w:rPr>
          <w:rFonts w:asciiTheme="majorHAnsi" w:eastAsiaTheme="majorEastAsia" w:hAnsiTheme="majorHAnsi" w:cstheme="majorBidi"/>
          <w:b/>
          <w:bCs/>
          <w:i/>
          <w:iCs/>
          <w:noProof w:val="0"/>
          <w:color w:val="00B0F0"/>
          <w:sz w:val="32"/>
          <w:szCs w:val="28"/>
          <w:lang w:val="en-US"/>
        </w:rPr>
      </w:pPr>
    </w:p>
    <w:p w14:paraId="091B82B2" w14:textId="1AD6CB71" w:rsidR="0038219D" w:rsidRPr="006A7935" w:rsidRDefault="008B473C" w:rsidP="00333C66">
      <w:pPr>
        <w:pStyle w:val="Heading2"/>
      </w:pPr>
      <w:r w:rsidRPr="006A7935">
        <w:lastRenderedPageBreak/>
        <w:t>Future perspectives</w:t>
      </w:r>
      <w:r w:rsidR="00B57034" w:rsidRPr="006A793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32"/>
        <w:gridCol w:w="2894"/>
        <w:gridCol w:w="2894"/>
      </w:tblGrid>
      <w:tr w:rsidR="005E6C66" w:rsidRPr="006A7935" w14:paraId="218C273D" w14:textId="7B6C2BA9" w:rsidTr="00F61B73">
        <w:tc>
          <w:tcPr>
            <w:tcW w:w="1992" w:type="pct"/>
            <w:tcMar>
              <w:left w:w="57" w:type="dxa"/>
              <w:right w:w="57" w:type="dxa"/>
            </w:tcMar>
          </w:tcPr>
          <w:p w14:paraId="6B42EE0D" w14:textId="5F25FE0B" w:rsidR="005E6C66" w:rsidRPr="006A7935" w:rsidRDefault="005E6C66" w:rsidP="00B9419A">
            <w:pPr>
              <w:spacing w:after="60"/>
              <w:rPr>
                <w:rFonts w:eastAsia="Calibri" w:cstheme="minorHAnsi"/>
                <w:b/>
                <w:szCs w:val="24"/>
                <w:lang w:val="en-US"/>
              </w:rPr>
            </w:pPr>
            <w:r w:rsidRPr="006A7935">
              <w:rPr>
                <w:rFonts w:eastAsia="Calibri" w:cstheme="minorHAnsi"/>
                <w:b/>
                <w:szCs w:val="24"/>
                <w:lang w:val="en-US"/>
              </w:rPr>
              <w:t>Where do you think you will be 10 years from now?</w:t>
            </w:r>
          </w:p>
          <w:p w14:paraId="4869C714" w14:textId="77777777" w:rsidR="005E6C66" w:rsidRPr="006A7935" w:rsidRDefault="005E6C66" w:rsidP="00B9419A">
            <w:pPr>
              <w:spacing w:after="60"/>
              <w:rPr>
                <w:rFonts w:eastAsia="Calibri" w:cstheme="minorHAnsi"/>
                <w:i/>
                <w:iCs/>
                <w:szCs w:val="24"/>
                <w:lang w:val="en-US"/>
              </w:rPr>
            </w:pPr>
            <w:r w:rsidRPr="006A7935">
              <w:rPr>
                <w:rFonts w:eastAsia="Calibri" w:cstheme="minorHAnsi"/>
                <w:i/>
                <w:iCs/>
                <w:szCs w:val="24"/>
                <w:lang w:val="en-US"/>
              </w:rPr>
              <w:t>For each question choose one option</w:t>
            </w:r>
          </w:p>
          <w:p w14:paraId="01B36C13" w14:textId="0EFF4B2D" w:rsidR="005E6C66" w:rsidRPr="006A7935" w:rsidRDefault="005E6C66" w:rsidP="00B9419A">
            <w:pPr>
              <w:spacing w:after="60"/>
              <w:rPr>
                <w:rFonts w:eastAsia="Calibri" w:cstheme="minorHAnsi"/>
                <w:b/>
                <w:i/>
                <w:iCs/>
                <w:szCs w:val="24"/>
                <w:lang w:val="en-US"/>
              </w:rPr>
            </w:pPr>
            <w:r w:rsidRPr="006A7935">
              <w:rPr>
                <w:rFonts w:eastAsia="Calibri" w:cstheme="minorHAnsi"/>
                <w:i/>
                <w:iCs/>
                <w:szCs w:val="24"/>
                <w:lang w:val="en-US"/>
              </w:rPr>
              <w:t>Note: New time frame</w:t>
            </w:r>
          </w:p>
        </w:tc>
        <w:tc>
          <w:tcPr>
            <w:tcW w:w="1504" w:type="pct"/>
            <w:shd w:val="clear" w:color="auto" w:fill="auto"/>
            <w:tcMar>
              <w:left w:w="57" w:type="dxa"/>
              <w:right w:w="57" w:type="dxa"/>
            </w:tcMar>
            <w:vAlign w:val="center"/>
          </w:tcPr>
          <w:p w14:paraId="5B45D869" w14:textId="77777777" w:rsidR="005E6C66" w:rsidRPr="006A7935" w:rsidRDefault="005E6C66" w:rsidP="00B9419A">
            <w:pPr>
              <w:spacing w:after="60"/>
              <w:rPr>
                <w:rFonts w:eastAsia="Calibri" w:cstheme="minorHAnsi"/>
                <w:szCs w:val="24"/>
                <w:lang w:val="en-US"/>
              </w:rPr>
            </w:pPr>
          </w:p>
        </w:tc>
        <w:tc>
          <w:tcPr>
            <w:tcW w:w="1504" w:type="pct"/>
          </w:tcPr>
          <w:p w14:paraId="7FD3EDA6" w14:textId="77777777" w:rsidR="005E6C66" w:rsidRPr="006A7935" w:rsidRDefault="005E6C66" w:rsidP="00B9419A">
            <w:pPr>
              <w:spacing w:after="60"/>
              <w:rPr>
                <w:rFonts w:eastAsia="Calibri" w:cstheme="minorHAnsi"/>
                <w:szCs w:val="24"/>
                <w:lang w:val="en-US"/>
              </w:rPr>
            </w:pPr>
          </w:p>
        </w:tc>
      </w:tr>
      <w:tr w:rsidR="005E6C66" w:rsidRPr="006A7935" w14:paraId="2ABC5630" w14:textId="0050F1DE" w:rsidTr="00F61B73">
        <w:trPr>
          <w:trHeight w:val="1448"/>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8CA19A4" w14:textId="77777777" w:rsidR="005E6C66" w:rsidRPr="006A7935" w:rsidRDefault="005E6C66" w:rsidP="00B9419A">
            <w:pPr>
              <w:spacing w:after="60"/>
              <w:rPr>
                <w:rFonts w:eastAsia="Calibri" w:cstheme="minorHAnsi"/>
                <w:szCs w:val="24"/>
                <w:lang w:val="en-US"/>
              </w:rPr>
            </w:pPr>
            <w:r w:rsidRPr="006A7935">
              <w:rPr>
                <w:rFonts w:eastAsia="Calibri" w:cstheme="minorHAnsi"/>
                <w:szCs w:val="24"/>
                <w:lang w:val="en-US"/>
              </w:rPr>
              <w:t>Geographically</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C467130" w14:textId="77777777"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Here, same place</w:t>
            </w:r>
          </w:p>
          <w:p w14:paraId="5570F249" w14:textId="77777777"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In a town, same region</w:t>
            </w:r>
          </w:p>
          <w:p w14:paraId="690BCF08" w14:textId="77777777"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In a city</w:t>
            </w:r>
          </w:p>
          <w:p w14:paraId="0512510F" w14:textId="7D59784E"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Another rural area</w:t>
            </w:r>
          </w:p>
        </w:tc>
        <w:tc>
          <w:tcPr>
            <w:tcW w:w="1504" w:type="pct"/>
            <w:tcBorders>
              <w:top w:val="single" w:sz="4" w:space="0" w:color="auto"/>
              <w:left w:val="single" w:sz="4" w:space="0" w:color="auto"/>
              <w:bottom w:val="single" w:sz="4" w:space="0" w:color="auto"/>
              <w:right w:val="single" w:sz="4" w:space="0" w:color="auto"/>
            </w:tcBorders>
          </w:tcPr>
          <w:p w14:paraId="3C5B8F2A" w14:textId="77777777" w:rsidR="005E6C66" w:rsidRPr="006A7935" w:rsidRDefault="005E6C66" w:rsidP="00F61B73">
            <w:pPr>
              <w:pStyle w:val="ListParagraph"/>
              <w:spacing w:after="60"/>
              <w:contextualSpacing w:val="0"/>
              <w:rPr>
                <w:rFonts w:eastAsia="Calibri" w:cstheme="minorHAnsi"/>
                <w:szCs w:val="24"/>
                <w:lang w:val="en-US"/>
              </w:rPr>
            </w:pPr>
          </w:p>
        </w:tc>
      </w:tr>
      <w:tr w:rsidR="005E6C66" w:rsidRPr="006A7935" w14:paraId="605AD593" w14:textId="1F901CF9" w:rsidTr="00F61B73">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6432996" w14:textId="77777777" w:rsidR="005E6C66" w:rsidRPr="006A7935" w:rsidRDefault="005E6C66" w:rsidP="00B9419A">
            <w:pPr>
              <w:spacing w:after="60"/>
              <w:rPr>
                <w:rFonts w:eastAsia="Calibri" w:cstheme="minorHAnsi"/>
                <w:szCs w:val="24"/>
                <w:lang w:val="en-US"/>
              </w:rPr>
            </w:pPr>
            <w:r w:rsidRPr="006A7935">
              <w:rPr>
                <w:rFonts w:eastAsia="Calibri" w:cstheme="minorHAnsi"/>
                <w:szCs w:val="24"/>
                <w:lang w:val="en-US"/>
              </w:rPr>
              <w:t>Livelihoods / wealth-wise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99F112C" w14:textId="77777777" w:rsidR="005E6C66" w:rsidRPr="006A7935" w:rsidRDefault="005E6C66" w:rsidP="00AD369B">
            <w:pPr>
              <w:pStyle w:val="ListParagraph"/>
              <w:numPr>
                <w:ilvl w:val="0"/>
                <w:numId w:val="18"/>
              </w:numPr>
              <w:spacing w:after="60"/>
              <w:contextualSpacing w:val="0"/>
              <w:rPr>
                <w:rFonts w:eastAsia="Calibri" w:cstheme="minorHAnsi"/>
                <w:szCs w:val="24"/>
                <w:lang w:val="en-US"/>
              </w:rPr>
            </w:pPr>
            <w:r w:rsidRPr="006A7935">
              <w:rPr>
                <w:rFonts w:eastAsia="Calibri" w:cstheme="minorHAnsi"/>
                <w:szCs w:val="24"/>
                <w:lang w:val="en-US"/>
              </w:rPr>
              <w:t>Same as now</w:t>
            </w:r>
          </w:p>
          <w:p w14:paraId="566288DE" w14:textId="77777777" w:rsidR="005E6C66" w:rsidRPr="006A7935" w:rsidRDefault="005E6C66" w:rsidP="00AD369B">
            <w:pPr>
              <w:pStyle w:val="ListParagraph"/>
              <w:numPr>
                <w:ilvl w:val="0"/>
                <w:numId w:val="18"/>
              </w:numPr>
              <w:spacing w:after="60"/>
              <w:contextualSpacing w:val="0"/>
              <w:rPr>
                <w:rFonts w:eastAsia="Calibri" w:cstheme="minorHAnsi"/>
                <w:szCs w:val="24"/>
                <w:lang w:val="en-US"/>
              </w:rPr>
            </w:pPr>
            <w:r w:rsidRPr="006A7935">
              <w:rPr>
                <w:rFonts w:eastAsia="Calibri" w:cstheme="minorHAnsi"/>
                <w:szCs w:val="24"/>
                <w:lang w:val="en-US"/>
              </w:rPr>
              <w:t>Better than now</w:t>
            </w:r>
          </w:p>
          <w:p w14:paraId="1D299C38" w14:textId="77777777" w:rsidR="005E6C66" w:rsidRPr="006A7935" w:rsidRDefault="005E6C66" w:rsidP="00AD369B">
            <w:pPr>
              <w:pStyle w:val="ListParagraph"/>
              <w:numPr>
                <w:ilvl w:val="0"/>
                <w:numId w:val="18"/>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76B42EBB" w14:textId="77777777" w:rsidR="005E6C66" w:rsidRPr="006A7935" w:rsidRDefault="005E6C66" w:rsidP="00F61B73">
            <w:pPr>
              <w:pStyle w:val="ListParagraph"/>
              <w:spacing w:after="60"/>
              <w:contextualSpacing w:val="0"/>
              <w:rPr>
                <w:rFonts w:eastAsia="Calibri" w:cstheme="minorHAnsi"/>
                <w:szCs w:val="24"/>
                <w:lang w:val="en-US"/>
              </w:rPr>
            </w:pPr>
          </w:p>
        </w:tc>
      </w:tr>
      <w:tr w:rsidR="005E6C66" w:rsidRPr="006A7935" w14:paraId="2A99673F" w14:textId="7971B790" w:rsidTr="00F61B73">
        <w:trPr>
          <w:trHeight w:val="257"/>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7C06250" w14:textId="77777777" w:rsidR="005E6C66" w:rsidRPr="006A7935" w:rsidRDefault="005E6C66" w:rsidP="00B9419A">
            <w:pPr>
              <w:spacing w:after="60"/>
              <w:rPr>
                <w:rFonts w:eastAsia="Calibri" w:cstheme="minorHAnsi"/>
                <w:szCs w:val="24"/>
                <w:lang w:val="en-US"/>
              </w:rPr>
            </w:pPr>
            <w:r w:rsidRPr="006A7935">
              <w:rPr>
                <w:rFonts w:eastAsia="Calibri" w:cstheme="minorHAnsi"/>
                <w:szCs w:val="24"/>
                <w:lang w:val="en-US"/>
              </w:rPr>
              <w:t>Job / occupation-wise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A885ED8" w14:textId="77777777" w:rsidR="005E6C66" w:rsidRPr="006A7935" w:rsidRDefault="005E6C66" w:rsidP="00AD369B">
            <w:pPr>
              <w:pStyle w:val="ListParagraph"/>
              <w:numPr>
                <w:ilvl w:val="0"/>
                <w:numId w:val="19"/>
              </w:numPr>
              <w:spacing w:after="60"/>
              <w:contextualSpacing w:val="0"/>
              <w:rPr>
                <w:rFonts w:eastAsia="Calibri" w:cstheme="minorHAnsi"/>
                <w:szCs w:val="24"/>
                <w:lang w:val="en-US"/>
              </w:rPr>
            </w:pPr>
            <w:r w:rsidRPr="006A7935">
              <w:rPr>
                <w:rFonts w:eastAsia="Calibri" w:cstheme="minorHAnsi"/>
                <w:szCs w:val="24"/>
                <w:lang w:val="en-US"/>
              </w:rPr>
              <w:t>Same as now</w:t>
            </w:r>
          </w:p>
          <w:p w14:paraId="6CAB5EC1" w14:textId="77777777" w:rsidR="005E6C66" w:rsidRPr="006A7935" w:rsidRDefault="005E6C66" w:rsidP="00AD369B">
            <w:pPr>
              <w:pStyle w:val="ListParagraph"/>
              <w:numPr>
                <w:ilvl w:val="0"/>
                <w:numId w:val="19"/>
              </w:numPr>
              <w:spacing w:after="60"/>
              <w:contextualSpacing w:val="0"/>
              <w:rPr>
                <w:rFonts w:eastAsia="Calibri" w:cstheme="minorHAnsi"/>
                <w:szCs w:val="24"/>
                <w:lang w:val="en-US"/>
              </w:rPr>
            </w:pPr>
            <w:r w:rsidRPr="006A7935">
              <w:rPr>
                <w:rFonts w:eastAsia="Calibri" w:cstheme="minorHAnsi"/>
                <w:szCs w:val="24"/>
                <w:lang w:val="en-US"/>
              </w:rPr>
              <w:t>Better than now</w:t>
            </w:r>
          </w:p>
          <w:p w14:paraId="055F0D99" w14:textId="77777777" w:rsidR="005E6C66" w:rsidRPr="006A7935" w:rsidRDefault="005E6C66" w:rsidP="00AD369B">
            <w:pPr>
              <w:pStyle w:val="ListParagraph"/>
              <w:numPr>
                <w:ilvl w:val="0"/>
                <w:numId w:val="19"/>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1A9C046E" w14:textId="77777777" w:rsidR="005E6C66" w:rsidRPr="006A7935" w:rsidRDefault="005E6C66" w:rsidP="00F61B73">
            <w:pPr>
              <w:pStyle w:val="ListParagraph"/>
              <w:spacing w:after="60"/>
              <w:contextualSpacing w:val="0"/>
              <w:rPr>
                <w:rFonts w:eastAsia="Calibri" w:cstheme="minorHAnsi"/>
                <w:szCs w:val="24"/>
                <w:lang w:val="en-US"/>
              </w:rPr>
            </w:pPr>
          </w:p>
        </w:tc>
      </w:tr>
    </w:tbl>
    <w:p w14:paraId="4A48F099" w14:textId="77777777" w:rsidR="005B6658" w:rsidRPr="006A7935" w:rsidRDefault="005B6658" w:rsidP="005B6658">
      <w:pPr>
        <w:rPr>
          <w:lang w:val="en-US"/>
        </w:rPr>
      </w:pPr>
    </w:p>
    <w:tbl>
      <w:tblPr>
        <w:tblStyle w:val="TableGrid"/>
        <w:tblW w:w="4956" w:type="pct"/>
        <w:tblLook w:val="04A0" w:firstRow="1" w:lastRow="0" w:firstColumn="1" w:lastColumn="0" w:noHBand="0" w:noVBand="1"/>
      </w:tblPr>
      <w:tblGrid>
        <w:gridCol w:w="2065"/>
        <w:gridCol w:w="7470"/>
      </w:tblGrid>
      <w:tr w:rsidR="00A315A9" w:rsidRPr="006A7935" w14:paraId="0204EE6D" w14:textId="77777777" w:rsidTr="00177B77">
        <w:trPr>
          <w:trHeight w:val="507"/>
        </w:trPr>
        <w:tc>
          <w:tcPr>
            <w:tcW w:w="1083" w:type="pct"/>
            <w:tcBorders>
              <w:top w:val="single" w:sz="4" w:space="0" w:color="auto"/>
              <w:left w:val="single" w:sz="4" w:space="0" w:color="auto"/>
              <w:bottom w:val="single" w:sz="4" w:space="0" w:color="auto"/>
              <w:right w:val="single" w:sz="4" w:space="0" w:color="auto"/>
            </w:tcBorders>
          </w:tcPr>
          <w:p w14:paraId="15D7F9EC" w14:textId="77777777" w:rsidR="00A315A9" w:rsidRPr="006A7935" w:rsidRDefault="00A315A9" w:rsidP="00121050">
            <w:pPr>
              <w:spacing w:after="0"/>
              <w:rPr>
                <w:rFonts w:cstheme="minorHAnsi"/>
                <w:lang w:val="en-US"/>
              </w:rPr>
            </w:pPr>
          </w:p>
        </w:tc>
        <w:tc>
          <w:tcPr>
            <w:tcW w:w="3917" w:type="pct"/>
            <w:tcBorders>
              <w:top w:val="single" w:sz="4" w:space="0" w:color="auto"/>
              <w:left w:val="single" w:sz="4" w:space="0" w:color="auto"/>
              <w:bottom w:val="single" w:sz="4" w:space="0" w:color="auto"/>
              <w:right w:val="single" w:sz="4" w:space="0" w:color="auto"/>
            </w:tcBorders>
            <w:shd w:val="clear" w:color="auto" w:fill="E7E6E6" w:themeFill="background2"/>
          </w:tcPr>
          <w:p w14:paraId="199B9DE4" w14:textId="6BCF05CD" w:rsidR="00A315A9" w:rsidRPr="006A7935" w:rsidRDefault="00A315A9" w:rsidP="00121050">
            <w:pPr>
              <w:spacing w:after="0"/>
              <w:rPr>
                <w:rFonts w:cstheme="minorHAnsi"/>
                <w:b/>
                <w:lang w:val="en-US"/>
              </w:rPr>
            </w:pPr>
            <w:r w:rsidRPr="006A7935">
              <w:rPr>
                <w:rFonts w:cstheme="minorHAnsi"/>
                <w:b/>
                <w:lang w:val="en-US"/>
              </w:rPr>
              <w:t>Explanation</w:t>
            </w:r>
          </w:p>
        </w:tc>
      </w:tr>
      <w:tr w:rsidR="00A315A9" w:rsidRPr="006A7935" w14:paraId="6E1134C1" w14:textId="77777777" w:rsidTr="00177B77">
        <w:trPr>
          <w:trHeight w:val="507"/>
        </w:trPr>
        <w:tc>
          <w:tcPr>
            <w:tcW w:w="1083" w:type="pct"/>
            <w:tcBorders>
              <w:top w:val="single" w:sz="4" w:space="0" w:color="auto"/>
              <w:left w:val="single" w:sz="4" w:space="0" w:color="auto"/>
              <w:bottom w:val="single" w:sz="4" w:space="0" w:color="auto"/>
              <w:right w:val="single" w:sz="4" w:space="0" w:color="auto"/>
            </w:tcBorders>
            <w:hideMark/>
          </w:tcPr>
          <w:p w14:paraId="6C9DF81C" w14:textId="77777777" w:rsidR="00A315A9" w:rsidRPr="006A7935" w:rsidRDefault="00A315A9" w:rsidP="00A315A9">
            <w:pPr>
              <w:spacing w:after="0"/>
              <w:rPr>
                <w:rFonts w:cstheme="minorHAnsi"/>
                <w:lang w:val="en-US"/>
              </w:rPr>
            </w:pPr>
            <w:r w:rsidRPr="006A7935">
              <w:rPr>
                <w:rFonts w:cstheme="minorHAnsi"/>
                <w:lang w:val="en-US"/>
              </w:rPr>
              <w:t>Other comments</w:t>
            </w:r>
          </w:p>
        </w:tc>
        <w:tc>
          <w:tcPr>
            <w:tcW w:w="391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3444B81" w14:textId="27B79F93" w:rsidR="00A315A9" w:rsidRPr="006A7935" w:rsidRDefault="00A315A9" w:rsidP="00A315A9">
            <w:pPr>
              <w:spacing w:after="0"/>
              <w:rPr>
                <w:rFonts w:cstheme="minorHAnsi"/>
                <w:lang w:val="en-US"/>
              </w:rPr>
            </w:pPr>
            <w:r w:rsidRPr="006A7935">
              <w:rPr>
                <w:rFonts w:cstheme="minorHAnsi"/>
                <w:color w:val="000000" w:themeColor="text1"/>
                <w:szCs w:val="24"/>
              </w:rPr>
              <w:t>Any other information of interest</w:t>
            </w:r>
          </w:p>
        </w:tc>
      </w:tr>
    </w:tbl>
    <w:p w14:paraId="2CDB1AC0" w14:textId="77777777" w:rsidR="00762989" w:rsidRPr="006A7935" w:rsidRDefault="00762989" w:rsidP="00571B62">
      <w:pPr>
        <w:spacing w:after="0"/>
        <w:rPr>
          <w:rFonts w:cstheme="minorHAnsi"/>
          <w:b/>
          <w:sz w:val="24"/>
          <w:szCs w:val="24"/>
        </w:rPr>
      </w:pPr>
    </w:p>
    <w:p w14:paraId="5BAE3670" w14:textId="1E32926D" w:rsidR="00571B62" w:rsidRPr="006A7935" w:rsidRDefault="00571B62" w:rsidP="00571B62">
      <w:pPr>
        <w:spacing w:after="0"/>
        <w:rPr>
          <w:rFonts w:cstheme="minorHAnsi"/>
          <w:b/>
          <w:sz w:val="24"/>
          <w:szCs w:val="24"/>
        </w:rPr>
      </w:pPr>
      <w:r w:rsidRPr="006A7935">
        <w:rPr>
          <w:rFonts w:cstheme="minorHAnsi"/>
          <w:b/>
          <w:sz w:val="24"/>
          <w:szCs w:val="24"/>
        </w:rPr>
        <w:t>=============================================================================</w:t>
      </w:r>
    </w:p>
    <w:p w14:paraId="3D1EF953" w14:textId="77777777" w:rsidR="004527BA" w:rsidRPr="006A7935" w:rsidRDefault="004527BA">
      <w:pPr>
        <w:spacing w:after="160" w:line="259" w:lineRule="auto"/>
        <w:rPr>
          <w:rFonts w:cstheme="minorHAnsi"/>
          <w:b/>
          <w:sz w:val="28"/>
          <w:szCs w:val="28"/>
        </w:rPr>
      </w:pPr>
      <w:r w:rsidRPr="006A7935">
        <w:rPr>
          <w:rFonts w:cstheme="minorHAnsi"/>
          <w:b/>
          <w:sz w:val="28"/>
          <w:szCs w:val="28"/>
        </w:rPr>
        <w:br w:type="page"/>
      </w:r>
    </w:p>
    <w:p w14:paraId="40A2B4E2" w14:textId="7AB99891" w:rsidR="007B155F" w:rsidRPr="006A7935" w:rsidRDefault="007B155F" w:rsidP="007B155F">
      <w:pPr>
        <w:spacing w:after="0"/>
        <w:ind w:left="-6"/>
        <w:rPr>
          <w:rFonts w:cstheme="minorHAnsi"/>
          <w:b/>
          <w:sz w:val="28"/>
          <w:szCs w:val="28"/>
        </w:rPr>
      </w:pPr>
      <w:r w:rsidRPr="006A7935">
        <w:rPr>
          <w:rFonts w:cstheme="minorHAnsi"/>
          <w:b/>
          <w:sz w:val="28"/>
          <w:szCs w:val="28"/>
        </w:rPr>
        <w:lastRenderedPageBreak/>
        <w:t>This text for explaining Section G.</w:t>
      </w:r>
    </w:p>
    <w:p w14:paraId="2B421C8B" w14:textId="73376340" w:rsidR="007B155F" w:rsidRPr="006A7935" w:rsidRDefault="007B155F" w:rsidP="007B155F">
      <w:pPr>
        <w:spacing w:after="160" w:line="259" w:lineRule="auto"/>
        <w:rPr>
          <w:rFonts w:cstheme="minorHAnsi"/>
          <w:b/>
          <w:i/>
          <w:sz w:val="24"/>
          <w:szCs w:val="24"/>
        </w:rPr>
      </w:pPr>
      <w:r w:rsidRPr="006A7935">
        <w:rPr>
          <w:b/>
          <w:i/>
        </w:rPr>
        <w:t xml:space="preserve">[Enumerator: I would like to ask questions about </w:t>
      </w:r>
      <w:r w:rsidR="00893DE5" w:rsidRPr="006A7935">
        <w:rPr>
          <w:b/>
          <w:i/>
        </w:rPr>
        <w:t>different</w:t>
      </w:r>
      <w:r w:rsidR="003206F2" w:rsidRPr="006A7935">
        <w:rPr>
          <w:b/>
          <w:i/>
        </w:rPr>
        <w:t xml:space="preserve"> challenges</w:t>
      </w:r>
      <w:r w:rsidRPr="006A7935">
        <w:rPr>
          <w:b/>
          <w:i/>
        </w:rPr>
        <w:t xml:space="preserve"> </w:t>
      </w:r>
      <w:r w:rsidR="00893DE5" w:rsidRPr="006A7935">
        <w:rPr>
          <w:b/>
          <w:i/>
        </w:rPr>
        <w:t>that your household might be facing</w:t>
      </w:r>
      <w:r w:rsidRPr="006A7935">
        <w:rPr>
          <w:b/>
          <w:i/>
        </w:rPr>
        <w:t>]</w:t>
      </w:r>
    </w:p>
    <w:p w14:paraId="7B875D58" w14:textId="2BC9EE3F" w:rsidR="00F02AF9" w:rsidRPr="006A7935" w:rsidRDefault="00F02AF9" w:rsidP="00337B61">
      <w:pPr>
        <w:pStyle w:val="Heading1"/>
      </w:pPr>
      <w:r w:rsidRPr="006A7935">
        <w:t xml:space="preserve">Crises </w:t>
      </w:r>
      <w:bookmarkStart w:id="1" w:name="_Hlk96345573"/>
      <w:r w:rsidR="00242522" w:rsidRPr="006A7935">
        <w:rPr>
          <w:rFonts w:eastAsiaTheme="minorHAnsi"/>
          <w:noProof/>
        </w:rPr>
        <w:t>BASELINE+ FOLLOW-UP</w:t>
      </w:r>
    </w:p>
    <w:bookmarkEnd w:id="1"/>
    <w:p w14:paraId="6CB44E2D" w14:textId="77777777" w:rsidR="000B37CA" w:rsidRPr="006A7935" w:rsidRDefault="000B37CA" w:rsidP="000B37CA">
      <w:pPr>
        <w:pStyle w:val="Heading2"/>
      </w:pPr>
      <w:r w:rsidRPr="006A7935">
        <w:t xml:space="preserve">Livelihood shocks </w:t>
      </w:r>
    </w:p>
    <w:tbl>
      <w:tblPr>
        <w:tblStyle w:val="TableGrid"/>
        <w:tblW w:w="4999" w:type="pct"/>
        <w:tblLayout w:type="fixed"/>
        <w:tblLook w:val="04A0" w:firstRow="1" w:lastRow="0" w:firstColumn="1" w:lastColumn="0" w:noHBand="0" w:noVBand="1"/>
      </w:tblPr>
      <w:tblGrid>
        <w:gridCol w:w="1814"/>
        <w:gridCol w:w="69"/>
        <w:gridCol w:w="821"/>
        <w:gridCol w:w="819"/>
        <w:gridCol w:w="1016"/>
        <w:gridCol w:w="968"/>
        <w:gridCol w:w="1056"/>
        <w:gridCol w:w="873"/>
        <w:gridCol w:w="237"/>
        <w:gridCol w:w="1945"/>
      </w:tblGrid>
      <w:tr w:rsidR="000B37CA" w:rsidRPr="006A7935" w14:paraId="65A5E4B6" w14:textId="77777777" w:rsidTr="000B37CA">
        <w:trPr>
          <w:trHeight w:val="1952"/>
        </w:trPr>
        <w:tc>
          <w:tcPr>
            <w:tcW w:w="943" w:type="pct"/>
          </w:tcPr>
          <w:p w14:paraId="5C2815AC" w14:textId="77777777" w:rsidR="000B37CA" w:rsidRPr="006A7935" w:rsidRDefault="000B37CA" w:rsidP="000D11A0">
            <w:pPr>
              <w:spacing w:after="60"/>
              <w:rPr>
                <w:rFonts w:cstheme="minorHAnsi"/>
                <w:b/>
                <w:szCs w:val="24"/>
              </w:rPr>
            </w:pPr>
            <w:r w:rsidRPr="006A7935">
              <w:rPr>
                <w:rFonts w:cstheme="minorHAnsi"/>
                <w:b/>
                <w:szCs w:val="24"/>
              </w:rPr>
              <w:t>Question</w:t>
            </w:r>
          </w:p>
          <w:p w14:paraId="08D4551C" w14:textId="77777777" w:rsidR="000B37CA" w:rsidRPr="006A7935" w:rsidRDefault="000B37CA" w:rsidP="000D11A0">
            <w:pPr>
              <w:spacing w:after="60"/>
              <w:rPr>
                <w:rFonts w:cstheme="minorHAnsi"/>
                <w:b/>
                <w:szCs w:val="24"/>
              </w:rPr>
            </w:pPr>
            <w:r w:rsidRPr="006A7935">
              <w:rPr>
                <w:rFonts w:cstheme="minorHAnsi"/>
                <w:i/>
              </w:rPr>
              <w:t xml:space="preserve">Has your household been affected by any of these </w:t>
            </w:r>
            <w:r w:rsidRPr="006A7935">
              <w:rPr>
                <w:rFonts w:cstheme="minorHAnsi"/>
                <w:b/>
                <w:i/>
              </w:rPr>
              <w:t>events</w:t>
            </w:r>
            <w:r w:rsidRPr="006A7935">
              <w:rPr>
                <w:rFonts w:cstheme="minorHAnsi"/>
                <w:i/>
              </w:rPr>
              <w:t xml:space="preserve"> during the past 6</w:t>
            </w:r>
            <w:r w:rsidRPr="006A7935">
              <w:rPr>
                <w:rFonts w:cstheme="minorHAnsi"/>
                <w:i/>
                <w:color w:val="00B050"/>
              </w:rPr>
              <w:t xml:space="preserve"> </w:t>
            </w:r>
            <w:r w:rsidRPr="006A7935">
              <w:rPr>
                <w:rFonts w:cstheme="minorHAnsi"/>
                <w:i/>
              </w:rPr>
              <w:t>months?</w:t>
            </w:r>
          </w:p>
        </w:tc>
        <w:tc>
          <w:tcPr>
            <w:tcW w:w="463" w:type="pct"/>
            <w:gridSpan w:val="2"/>
          </w:tcPr>
          <w:p w14:paraId="54D1BCAE" w14:textId="77777777" w:rsidR="000B37CA" w:rsidRPr="006A7935" w:rsidRDefault="000B37CA" w:rsidP="000D11A0">
            <w:pPr>
              <w:spacing w:after="60"/>
              <w:rPr>
                <w:rFonts w:cstheme="minorHAnsi"/>
                <w:b/>
                <w:szCs w:val="24"/>
              </w:rPr>
            </w:pPr>
            <w:r w:rsidRPr="006A7935">
              <w:rPr>
                <w:rFonts w:cstheme="minorHAnsi"/>
                <w:b/>
                <w:szCs w:val="24"/>
              </w:rPr>
              <w:t>Not applicable</w:t>
            </w:r>
          </w:p>
        </w:tc>
        <w:tc>
          <w:tcPr>
            <w:tcW w:w="426" w:type="pct"/>
          </w:tcPr>
          <w:p w14:paraId="0D40512E" w14:textId="77777777" w:rsidR="000B37CA" w:rsidRPr="006A7935" w:rsidRDefault="000B37CA" w:rsidP="000D11A0">
            <w:pPr>
              <w:spacing w:after="60"/>
              <w:rPr>
                <w:rFonts w:cstheme="minorHAnsi"/>
                <w:i/>
                <w:sz w:val="18"/>
                <w:szCs w:val="20"/>
              </w:rPr>
            </w:pPr>
            <w:r w:rsidRPr="006A7935">
              <w:rPr>
                <w:rFonts w:cstheme="minorHAnsi"/>
                <w:b/>
                <w:szCs w:val="24"/>
              </w:rPr>
              <w:t>Response 1=yes 0=no</w:t>
            </w:r>
          </w:p>
        </w:tc>
        <w:tc>
          <w:tcPr>
            <w:tcW w:w="528" w:type="pct"/>
          </w:tcPr>
          <w:p w14:paraId="77770FC0" w14:textId="77777777" w:rsidR="000B37CA" w:rsidRPr="006A7935" w:rsidRDefault="000B37CA" w:rsidP="000D11A0">
            <w:pPr>
              <w:spacing w:after="60"/>
              <w:rPr>
                <w:rFonts w:cstheme="minorHAnsi"/>
                <w:b/>
                <w:bCs/>
                <w:i/>
              </w:rPr>
            </w:pPr>
            <w:r w:rsidRPr="006A7935">
              <w:rPr>
                <w:rFonts w:cstheme="minorHAnsi"/>
                <w:b/>
                <w:bCs/>
                <w:i/>
                <w:u w:val="single"/>
              </w:rPr>
              <w:t>If yes:</w:t>
            </w:r>
            <w:r w:rsidRPr="006A7935">
              <w:rPr>
                <w:rFonts w:cstheme="minorHAnsi"/>
                <w:b/>
                <w:bCs/>
                <w:i/>
              </w:rPr>
              <w:t xml:space="preserve"> </w:t>
            </w:r>
          </w:p>
          <w:p w14:paraId="2DA421E0" w14:textId="77777777" w:rsidR="000B37CA" w:rsidRPr="006A7935" w:rsidRDefault="000B37CA" w:rsidP="000D11A0">
            <w:pPr>
              <w:spacing w:after="60"/>
              <w:rPr>
                <w:rFonts w:cstheme="minorHAnsi"/>
                <w:b/>
                <w:bCs/>
                <w:i/>
              </w:rPr>
            </w:pPr>
            <w:r w:rsidRPr="006A7935">
              <w:rPr>
                <w:rFonts w:cstheme="minorHAnsi"/>
                <w:b/>
                <w:bCs/>
                <w:i/>
              </w:rPr>
              <w:t xml:space="preserve">Which </w:t>
            </w:r>
            <w:r w:rsidRPr="006A7935">
              <w:rPr>
                <w:rFonts w:cstheme="minorHAnsi"/>
                <w:b/>
                <w:bCs/>
                <w:i/>
                <w:u w:val="single"/>
              </w:rPr>
              <w:t>month(s)</w:t>
            </w:r>
            <w:r w:rsidRPr="006A7935">
              <w:rPr>
                <w:rFonts w:cstheme="minorHAnsi"/>
                <w:b/>
                <w:bCs/>
                <w:i/>
              </w:rPr>
              <w:t xml:space="preserve"> / since when?</w:t>
            </w:r>
          </w:p>
          <w:p w14:paraId="0CB46239" w14:textId="77777777" w:rsidR="000B37CA" w:rsidRPr="006A7935" w:rsidRDefault="000B37CA" w:rsidP="000D11A0">
            <w:pPr>
              <w:spacing w:after="60"/>
              <w:rPr>
                <w:rFonts w:cstheme="minorHAnsi"/>
                <w:b/>
                <w:szCs w:val="24"/>
              </w:rPr>
            </w:pPr>
            <w:r w:rsidRPr="006A7935">
              <w:rPr>
                <w:rFonts w:cstheme="minorHAnsi"/>
                <w:i/>
              </w:rPr>
              <w:t>(multiple answers possible)</w:t>
            </w:r>
          </w:p>
        </w:tc>
        <w:tc>
          <w:tcPr>
            <w:tcW w:w="503" w:type="pct"/>
          </w:tcPr>
          <w:p w14:paraId="7F28E1FF" w14:textId="77777777" w:rsidR="000B37CA" w:rsidRPr="006A7935" w:rsidRDefault="000B37CA" w:rsidP="000D11A0">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 </w:t>
            </w:r>
          </w:p>
          <w:p w14:paraId="5E72E3CE" w14:textId="77777777" w:rsidR="000B37CA" w:rsidRPr="006A7935" w:rsidRDefault="000B37CA" w:rsidP="000D11A0">
            <w:pPr>
              <w:spacing w:after="60"/>
              <w:rPr>
                <w:rFonts w:cstheme="minorHAnsi"/>
                <w:i/>
              </w:rPr>
            </w:pPr>
            <w:r w:rsidRPr="006A7935">
              <w:rPr>
                <w:rFonts w:cstheme="minorHAnsi"/>
                <w:i/>
              </w:rPr>
              <w:t>(max. 2 anwers)</w:t>
            </w:r>
          </w:p>
          <w:p w14:paraId="789A2C86"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49" w:type="pct"/>
          </w:tcPr>
          <w:p w14:paraId="4DAB16F3" w14:textId="77777777" w:rsidR="000B37CA" w:rsidRPr="006A7935" w:rsidRDefault="000B37CA" w:rsidP="000D11A0">
            <w:pPr>
              <w:spacing w:after="60"/>
              <w:rPr>
                <w:rFonts w:cstheme="minorHAnsi"/>
                <w:b/>
                <w:szCs w:val="24"/>
              </w:rPr>
            </w:pPr>
            <w:r w:rsidRPr="006A7935">
              <w:rPr>
                <w:rFonts w:cstheme="minorHAnsi"/>
                <w:b/>
                <w:szCs w:val="24"/>
              </w:rPr>
              <w:t>What were the impacts?</w:t>
            </w:r>
          </w:p>
          <w:p w14:paraId="379C554D" w14:textId="77777777" w:rsidR="000B37CA" w:rsidRPr="006A7935" w:rsidRDefault="000B37CA" w:rsidP="000D11A0">
            <w:pPr>
              <w:spacing w:after="60"/>
              <w:rPr>
                <w:rFonts w:cstheme="minorHAnsi"/>
                <w:i/>
              </w:rPr>
            </w:pPr>
            <w:r w:rsidRPr="006A7935">
              <w:rPr>
                <w:rFonts w:cstheme="minorHAnsi"/>
                <w:i/>
              </w:rPr>
              <w:t>(categ.)</w:t>
            </w:r>
          </w:p>
          <w:p w14:paraId="03812978" w14:textId="77777777" w:rsidR="000B37CA" w:rsidRPr="006A7935" w:rsidRDefault="000B37CA" w:rsidP="000D11A0">
            <w:pPr>
              <w:spacing w:after="60"/>
              <w:rPr>
                <w:rFonts w:cstheme="minorHAnsi"/>
                <w:i/>
              </w:rPr>
            </w:pPr>
            <w:r w:rsidRPr="006A7935">
              <w:rPr>
                <w:rFonts w:cstheme="minorHAnsi"/>
                <w:i/>
              </w:rPr>
              <w:t>(multiple answers possible)</w:t>
            </w:r>
          </w:p>
          <w:p w14:paraId="0D208071"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454" w:type="pct"/>
          </w:tcPr>
          <w:p w14:paraId="32EC2A18" w14:textId="77777777" w:rsidR="000B37CA" w:rsidRPr="006A7935" w:rsidRDefault="000B37CA" w:rsidP="000D11A0">
            <w:pPr>
              <w:spacing w:after="60"/>
              <w:rPr>
                <w:rFonts w:cstheme="minorHAnsi"/>
                <w:b/>
                <w:bCs/>
                <w:i/>
              </w:rPr>
            </w:pPr>
            <w:r w:rsidRPr="006A7935">
              <w:rPr>
                <w:rFonts w:cstheme="minorHAnsi"/>
                <w:b/>
                <w:bCs/>
                <w:i/>
              </w:rPr>
              <w:t>How did you cope?</w:t>
            </w:r>
          </w:p>
          <w:p w14:paraId="2917B9A8" w14:textId="77777777" w:rsidR="000B37CA" w:rsidRPr="006A7935" w:rsidRDefault="000B37CA" w:rsidP="000D11A0">
            <w:pPr>
              <w:spacing w:after="60"/>
              <w:rPr>
                <w:rFonts w:cstheme="minorHAnsi"/>
                <w:i/>
              </w:rPr>
            </w:pPr>
            <w:r w:rsidRPr="006A7935">
              <w:rPr>
                <w:rFonts w:cstheme="minorHAnsi"/>
                <w:i/>
              </w:rPr>
              <w:t>(max. 2 answers)</w:t>
            </w:r>
          </w:p>
          <w:p w14:paraId="0E3A1AD5"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123" w:type="pct"/>
            <w:shd w:val="clear" w:color="auto" w:fill="E7E6E6" w:themeFill="background2"/>
          </w:tcPr>
          <w:p w14:paraId="662404B7" w14:textId="77777777" w:rsidR="000B37CA" w:rsidRPr="006A7935" w:rsidRDefault="000B37CA" w:rsidP="000D11A0">
            <w:pPr>
              <w:spacing w:after="60"/>
              <w:rPr>
                <w:rFonts w:cstheme="minorHAnsi"/>
                <w:b/>
                <w:bCs/>
                <w:i/>
              </w:rPr>
            </w:pPr>
          </w:p>
        </w:tc>
        <w:tc>
          <w:tcPr>
            <w:tcW w:w="1011" w:type="pct"/>
            <w:shd w:val="clear" w:color="auto" w:fill="E7E6E6" w:themeFill="background2"/>
          </w:tcPr>
          <w:p w14:paraId="0ED5C82F" w14:textId="77777777" w:rsidR="000B37CA" w:rsidRPr="006A7935" w:rsidRDefault="000B37CA" w:rsidP="000D11A0">
            <w:pPr>
              <w:spacing w:after="60"/>
              <w:rPr>
                <w:rFonts w:cstheme="minorHAnsi"/>
                <w:b/>
                <w:bCs/>
                <w:i/>
              </w:rPr>
            </w:pPr>
            <w:r w:rsidRPr="006A7935">
              <w:rPr>
                <w:rFonts w:cstheme="minorHAnsi"/>
                <w:b/>
                <w:bCs/>
                <w:i/>
              </w:rPr>
              <w:t>Explanation</w:t>
            </w:r>
          </w:p>
          <w:p w14:paraId="3A6D7589" w14:textId="77777777" w:rsidR="000B37CA" w:rsidRPr="006A7935" w:rsidRDefault="000B37CA" w:rsidP="000D11A0">
            <w:pPr>
              <w:spacing w:after="60"/>
              <w:rPr>
                <w:rFonts w:cstheme="minorHAnsi"/>
                <w:bCs/>
              </w:rPr>
            </w:pPr>
            <w:r w:rsidRPr="006A7935">
              <w:rPr>
                <w:rFonts w:cstheme="minorHAnsi"/>
                <w:bCs/>
              </w:rPr>
              <w:t>Note: Time frame 6 months</w:t>
            </w:r>
          </w:p>
          <w:p w14:paraId="1442E708" w14:textId="77777777" w:rsidR="000B37CA" w:rsidRPr="006A7935" w:rsidRDefault="000B37CA" w:rsidP="000D11A0">
            <w:pPr>
              <w:spacing w:after="60"/>
              <w:rPr>
                <w:rFonts w:cstheme="minorHAnsi"/>
                <w:bCs/>
              </w:rPr>
            </w:pPr>
            <w:r w:rsidRPr="006A7935">
              <w:rPr>
                <w:rFonts w:cstheme="minorHAnsi"/>
                <w:bCs/>
              </w:rPr>
              <w:t>See also instructions under each column</w:t>
            </w:r>
          </w:p>
        </w:tc>
      </w:tr>
      <w:tr w:rsidR="000B37CA" w:rsidRPr="000B37CA" w14:paraId="0F4BBAE9" w14:textId="77777777" w:rsidTr="000B37CA">
        <w:trPr>
          <w:trHeight w:val="584"/>
        </w:trPr>
        <w:tc>
          <w:tcPr>
            <w:tcW w:w="3866" w:type="pct"/>
            <w:gridSpan w:val="8"/>
          </w:tcPr>
          <w:p w14:paraId="28440CE9" w14:textId="77777777" w:rsidR="000B37CA" w:rsidRPr="000B37CA" w:rsidRDefault="000B37CA" w:rsidP="000D11A0">
            <w:pPr>
              <w:spacing w:after="60"/>
              <w:rPr>
                <w:rFonts w:cstheme="minorHAnsi"/>
                <w:b/>
                <w:i/>
                <w:color w:val="808080" w:themeColor="background1" w:themeShade="80"/>
              </w:rPr>
            </w:pPr>
            <w:r w:rsidRPr="000B37CA">
              <w:rPr>
                <w:rFonts w:cstheme="minorHAnsi"/>
                <w:b/>
                <w:i/>
              </w:rPr>
              <w:t>If the respondent has livestock:</w:t>
            </w:r>
          </w:p>
        </w:tc>
        <w:tc>
          <w:tcPr>
            <w:tcW w:w="123" w:type="pct"/>
            <w:shd w:val="clear" w:color="auto" w:fill="E7E6E6" w:themeFill="background2"/>
          </w:tcPr>
          <w:p w14:paraId="55B0049C" w14:textId="77777777" w:rsidR="000B37CA" w:rsidRPr="000B37CA" w:rsidRDefault="000B37CA" w:rsidP="000D11A0">
            <w:pPr>
              <w:spacing w:after="60"/>
              <w:rPr>
                <w:rFonts w:cstheme="minorHAnsi"/>
                <w:b/>
                <w:i/>
              </w:rPr>
            </w:pPr>
          </w:p>
        </w:tc>
        <w:tc>
          <w:tcPr>
            <w:tcW w:w="1011" w:type="pct"/>
            <w:shd w:val="clear" w:color="auto" w:fill="E7E6E6" w:themeFill="background2"/>
          </w:tcPr>
          <w:p w14:paraId="5CADB6D4" w14:textId="77777777" w:rsidR="000B37CA" w:rsidRPr="000B37CA" w:rsidRDefault="000B37CA" w:rsidP="000D11A0">
            <w:pPr>
              <w:spacing w:after="60"/>
              <w:rPr>
                <w:rFonts w:cstheme="minorHAnsi"/>
                <w:bCs/>
              </w:rPr>
            </w:pPr>
            <w:r w:rsidRPr="000B37CA">
              <w:rPr>
                <w:rFonts w:cstheme="minorHAnsi"/>
                <w:b/>
                <w:i/>
              </w:rPr>
              <w:t xml:space="preserve">Tick “not applicable” </w:t>
            </w:r>
            <w:r w:rsidRPr="000B37CA">
              <w:rPr>
                <w:rFonts w:cstheme="minorHAnsi"/>
                <w:bCs/>
              </w:rPr>
              <w:t>if no livestock owned</w:t>
            </w:r>
          </w:p>
        </w:tc>
      </w:tr>
      <w:tr w:rsidR="000B37CA" w:rsidRPr="000B37CA" w14:paraId="2078C02D" w14:textId="77777777" w:rsidTr="000B37CA">
        <w:trPr>
          <w:trHeight w:val="530"/>
        </w:trPr>
        <w:tc>
          <w:tcPr>
            <w:tcW w:w="979" w:type="pct"/>
            <w:gridSpan w:val="2"/>
          </w:tcPr>
          <w:p w14:paraId="674E3297" w14:textId="77777777" w:rsidR="000B37CA" w:rsidRPr="000B37CA" w:rsidRDefault="000B37CA" w:rsidP="000D11A0">
            <w:pPr>
              <w:spacing w:after="60"/>
              <w:rPr>
                <w:rFonts w:cstheme="minorHAnsi"/>
              </w:rPr>
            </w:pPr>
            <w:r w:rsidRPr="000B37CA">
              <w:rPr>
                <w:rFonts w:cstheme="minorHAnsi"/>
              </w:rPr>
              <w:t>Death of livestock, which?___</w:t>
            </w:r>
          </w:p>
          <w:p w14:paraId="3DF7C2AB" w14:textId="77777777" w:rsidR="000B37CA" w:rsidRPr="000B37CA" w:rsidRDefault="000B37CA" w:rsidP="000D11A0">
            <w:pPr>
              <w:spacing w:after="60"/>
              <w:rPr>
                <w:rFonts w:cstheme="minorHAnsi"/>
                <w:i/>
                <w:iCs/>
              </w:rPr>
            </w:pPr>
            <w:r w:rsidRPr="000B37CA">
              <w:rPr>
                <w:rFonts w:cstheme="minorHAnsi"/>
                <w:i/>
                <w:iCs/>
                <w:sz w:val="20"/>
                <w:szCs w:val="20"/>
              </w:rPr>
              <w:t>(not theft. Name animal species)</w:t>
            </w:r>
          </w:p>
        </w:tc>
        <w:tc>
          <w:tcPr>
            <w:tcW w:w="427" w:type="pct"/>
          </w:tcPr>
          <w:p w14:paraId="64F3DE9B" w14:textId="77777777" w:rsidR="000B37CA" w:rsidRPr="000B37CA" w:rsidRDefault="000B37CA" w:rsidP="000D11A0">
            <w:pPr>
              <w:spacing w:after="60"/>
              <w:rPr>
                <w:rFonts w:cstheme="minorHAnsi"/>
              </w:rPr>
            </w:pPr>
          </w:p>
        </w:tc>
        <w:tc>
          <w:tcPr>
            <w:tcW w:w="426" w:type="pct"/>
          </w:tcPr>
          <w:p w14:paraId="7AAFBAE5" w14:textId="77777777" w:rsidR="000B37CA" w:rsidRPr="000B37CA" w:rsidRDefault="000B37CA" w:rsidP="000D11A0">
            <w:pPr>
              <w:spacing w:after="60"/>
              <w:rPr>
                <w:rFonts w:cstheme="minorHAnsi"/>
              </w:rPr>
            </w:pPr>
          </w:p>
        </w:tc>
        <w:tc>
          <w:tcPr>
            <w:tcW w:w="528" w:type="pct"/>
          </w:tcPr>
          <w:p w14:paraId="42A1D42F" w14:textId="77777777" w:rsidR="000B37CA" w:rsidRPr="000B37CA" w:rsidRDefault="000B37CA" w:rsidP="000D11A0">
            <w:pPr>
              <w:spacing w:after="60"/>
              <w:rPr>
                <w:rFonts w:cstheme="minorHAnsi"/>
                <w:i/>
                <w:color w:val="808080" w:themeColor="background1" w:themeShade="80"/>
              </w:rPr>
            </w:pPr>
          </w:p>
        </w:tc>
        <w:tc>
          <w:tcPr>
            <w:tcW w:w="503" w:type="pct"/>
          </w:tcPr>
          <w:p w14:paraId="5555E59E" w14:textId="77777777" w:rsidR="000B37CA" w:rsidRPr="000B37CA" w:rsidRDefault="000B37CA" w:rsidP="000D11A0">
            <w:pPr>
              <w:spacing w:after="60"/>
              <w:rPr>
                <w:rFonts w:cstheme="minorHAnsi"/>
                <w:i/>
                <w:color w:val="808080" w:themeColor="background1" w:themeShade="80"/>
              </w:rPr>
            </w:pPr>
          </w:p>
        </w:tc>
        <w:tc>
          <w:tcPr>
            <w:tcW w:w="549" w:type="pct"/>
          </w:tcPr>
          <w:p w14:paraId="5B56B05E" w14:textId="77777777" w:rsidR="000B37CA" w:rsidRPr="000B37CA" w:rsidRDefault="000B37CA" w:rsidP="000D11A0">
            <w:pPr>
              <w:spacing w:after="60"/>
              <w:rPr>
                <w:rFonts w:cstheme="minorHAnsi"/>
                <w:i/>
                <w:color w:val="808080" w:themeColor="background1" w:themeShade="80"/>
              </w:rPr>
            </w:pPr>
          </w:p>
        </w:tc>
        <w:tc>
          <w:tcPr>
            <w:tcW w:w="454" w:type="pct"/>
          </w:tcPr>
          <w:p w14:paraId="27B8FB6A"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7E91CF3F" w14:textId="77777777" w:rsidR="000B37CA" w:rsidRPr="000B37CA" w:rsidRDefault="000B37CA" w:rsidP="000D11A0">
            <w:pPr>
              <w:spacing w:after="60"/>
              <w:rPr>
                <w:rFonts w:cstheme="minorHAnsi"/>
              </w:rPr>
            </w:pPr>
          </w:p>
        </w:tc>
        <w:tc>
          <w:tcPr>
            <w:tcW w:w="1011" w:type="pct"/>
            <w:shd w:val="clear" w:color="auto" w:fill="E7E6E6" w:themeFill="background2"/>
          </w:tcPr>
          <w:p w14:paraId="3AC89780" w14:textId="77777777" w:rsidR="000B37CA" w:rsidRPr="000B37CA" w:rsidRDefault="000B37CA" w:rsidP="000D11A0">
            <w:pPr>
              <w:spacing w:after="60"/>
              <w:rPr>
                <w:rFonts w:cstheme="minorHAnsi"/>
              </w:rPr>
            </w:pPr>
            <w:r w:rsidRPr="000B37CA">
              <w:rPr>
                <w:rFonts w:cstheme="minorHAnsi"/>
              </w:rPr>
              <w:t xml:space="preserve">Name all species with deaths, </w:t>
            </w:r>
          </w:p>
          <w:p w14:paraId="3C68EDD4" w14:textId="77777777" w:rsidR="000B37CA" w:rsidRPr="000B37CA" w:rsidRDefault="000B37CA" w:rsidP="000D11A0">
            <w:pPr>
              <w:spacing w:after="60"/>
              <w:rPr>
                <w:rFonts w:cstheme="minorHAnsi"/>
              </w:rPr>
            </w:pPr>
            <w:r w:rsidRPr="000B37CA">
              <w:rPr>
                <w:rFonts w:cstheme="minorHAnsi"/>
              </w:rPr>
              <w:t xml:space="preserve">Ask then month, cause etc </w:t>
            </w:r>
          </w:p>
        </w:tc>
      </w:tr>
      <w:tr w:rsidR="000B37CA" w:rsidRPr="000B37CA" w14:paraId="7AF72C57" w14:textId="77777777" w:rsidTr="000B37CA">
        <w:trPr>
          <w:trHeight w:val="440"/>
        </w:trPr>
        <w:tc>
          <w:tcPr>
            <w:tcW w:w="979" w:type="pct"/>
            <w:gridSpan w:val="2"/>
          </w:tcPr>
          <w:p w14:paraId="53712FE0" w14:textId="77777777" w:rsidR="000B37CA" w:rsidRPr="000B37CA" w:rsidRDefault="000B37CA" w:rsidP="000D11A0">
            <w:pPr>
              <w:spacing w:after="60"/>
              <w:rPr>
                <w:rFonts w:cstheme="minorHAnsi"/>
                <w:bCs/>
              </w:rPr>
            </w:pPr>
            <w:r w:rsidRPr="000B37CA">
              <w:rPr>
                <w:rFonts w:cstheme="minorHAnsi"/>
                <w:bCs/>
              </w:rPr>
              <w:t>Diseases of livestock</w:t>
            </w:r>
          </w:p>
        </w:tc>
        <w:tc>
          <w:tcPr>
            <w:tcW w:w="427" w:type="pct"/>
          </w:tcPr>
          <w:p w14:paraId="384680B0" w14:textId="77777777" w:rsidR="000B37CA" w:rsidRPr="000B37CA" w:rsidRDefault="000B37CA" w:rsidP="000D11A0">
            <w:pPr>
              <w:spacing w:after="60"/>
              <w:rPr>
                <w:rFonts w:cstheme="minorHAnsi"/>
              </w:rPr>
            </w:pPr>
          </w:p>
        </w:tc>
        <w:tc>
          <w:tcPr>
            <w:tcW w:w="426" w:type="pct"/>
          </w:tcPr>
          <w:p w14:paraId="03C3B163" w14:textId="77777777" w:rsidR="000B37CA" w:rsidRPr="000B37CA" w:rsidRDefault="000B37CA" w:rsidP="000D11A0">
            <w:pPr>
              <w:spacing w:after="60"/>
              <w:rPr>
                <w:rFonts w:cstheme="minorHAnsi"/>
              </w:rPr>
            </w:pPr>
          </w:p>
        </w:tc>
        <w:tc>
          <w:tcPr>
            <w:tcW w:w="528" w:type="pct"/>
          </w:tcPr>
          <w:p w14:paraId="0578E774" w14:textId="77777777" w:rsidR="000B37CA" w:rsidRPr="000B37CA" w:rsidRDefault="000B37CA" w:rsidP="000D11A0">
            <w:pPr>
              <w:spacing w:after="60"/>
              <w:rPr>
                <w:rFonts w:cstheme="minorHAnsi"/>
                <w:i/>
                <w:color w:val="808080" w:themeColor="background1" w:themeShade="80"/>
              </w:rPr>
            </w:pPr>
          </w:p>
        </w:tc>
        <w:tc>
          <w:tcPr>
            <w:tcW w:w="503" w:type="pct"/>
          </w:tcPr>
          <w:p w14:paraId="0A54015F" w14:textId="77777777" w:rsidR="000B37CA" w:rsidRPr="000B37CA" w:rsidRDefault="000B37CA" w:rsidP="000D11A0">
            <w:pPr>
              <w:spacing w:after="60"/>
              <w:rPr>
                <w:rFonts w:cstheme="minorHAnsi"/>
                <w:i/>
                <w:color w:val="808080" w:themeColor="background1" w:themeShade="80"/>
              </w:rPr>
            </w:pPr>
          </w:p>
        </w:tc>
        <w:tc>
          <w:tcPr>
            <w:tcW w:w="549" w:type="pct"/>
          </w:tcPr>
          <w:p w14:paraId="53C53DC7" w14:textId="77777777" w:rsidR="000B37CA" w:rsidRPr="000B37CA" w:rsidRDefault="000B37CA" w:rsidP="000D11A0">
            <w:pPr>
              <w:spacing w:after="60"/>
              <w:rPr>
                <w:rFonts w:cstheme="minorHAnsi"/>
                <w:i/>
                <w:color w:val="808080" w:themeColor="background1" w:themeShade="80"/>
              </w:rPr>
            </w:pPr>
          </w:p>
        </w:tc>
        <w:tc>
          <w:tcPr>
            <w:tcW w:w="454" w:type="pct"/>
          </w:tcPr>
          <w:p w14:paraId="50DFD1D6"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3581D0B7" w14:textId="77777777" w:rsidR="000B37CA" w:rsidRPr="000B37CA" w:rsidRDefault="000B37CA" w:rsidP="000D11A0">
            <w:pPr>
              <w:spacing w:after="60"/>
              <w:rPr>
                <w:rFonts w:cstheme="minorHAnsi"/>
              </w:rPr>
            </w:pPr>
          </w:p>
        </w:tc>
        <w:tc>
          <w:tcPr>
            <w:tcW w:w="1011" w:type="pct"/>
            <w:shd w:val="clear" w:color="auto" w:fill="E7E6E6" w:themeFill="background2"/>
          </w:tcPr>
          <w:p w14:paraId="5030CB61" w14:textId="77777777" w:rsidR="000B37CA" w:rsidRPr="000B37CA" w:rsidRDefault="000B37CA" w:rsidP="000D11A0">
            <w:pPr>
              <w:spacing w:after="60"/>
              <w:rPr>
                <w:rFonts w:cstheme="minorHAnsi"/>
              </w:rPr>
            </w:pPr>
            <w:r w:rsidRPr="000B37CA">
              <w:rPr>
                <w:rFonts w:cstheme="minorHAnsi"/>
              </w:rPr>
              <w:t>Do not name species</w:t>
            </w:r>
          </w:p>
        </w:tc>
      </w:tr>
      <w:tr w:rsidR="000B37CA" w:rsidRPr="000B37CA" w14:paraId="47263558" w14:textId="77777777" w:rsidTr="000B37CA">
        <w:trPr>
          <w:trHeight w:val="674"/>
        </w:trPr>
        <w:tc>
          <w:tcPr>
            <w:tcW w:w="979" w:type="pct"/>
            <w:gridSpan w:val="2"/>
          </w:tcPr>
          <w:p w14:paraId="776CF937" w14:textId="77777777" w:rsidR="000B37CA" w:rsidRPr="000B37CA" w:rsidRDefault="000B37CA" w:rsidP="000D11A0">
            <w:pPr>
              <w:spacing w:after="60"/>
              <w:rPr>
                <w:rFonts w:cstheme="minorHAnsi"/>
              </w:rPr>
            </w:pPr>
            <w:r w:rsidRPr="000B37CA">
              <w:rPr>
                <w:rFonts w:cstheme="minorHAnsi"/>
              </w:rPr>
              <w:t xml:space="preserve">Large fall in sale prices for livestock or livestock products </w:t>
            </w:r>
          </w:p>
        </w:tc>
        <w:tc>
          <w:tcPr>
            <w:tcW w:w="427" w:type="pct"/>
          </w:tcPr>
          <w:p w14:paraId="2AA1BDAD" w14:textId="77777777" w:rsidR="000B37CA" w:rsidRPr="000B37CA" w:rsidRDefault="000B37CA" w:rsidP="000D11A0">
            <w:pPr>
              <w:spacing w:after="60"/>
              <w:rPr>
                <w:rFonts w:cstheme="minorHAnsi"/>
              </w:rPr>
            </w:pPr>
          </w:p>
        </w:tc>
        <w:tc>
          <w:tcPr>
            <w:tcW w:w="426" w:type="pct"/>
          </w:tcPr>
          <w:p w14:paraId="19F651B8" w14:textId="77777777" w:rsidR="000B37CA" w:rsidRPr="000B37CA" w:rsidRDefault="000B37CA" w:rsidP="000D11A0">
            <w:pPr>
              <w:spacing w:after="60"/>
              <w:rPr>
                <w:rFonts w:cstheme="minorHAnsi"/>
              </w:rPr>
            </w:pPr>
          </w:p>
        </w:tc>
        <w:tc>
          <w:tcPr>
            <w:tcW w:w="528" w:type="pct"/>
          </w:tcPr>
          <w:p w14:paraId="19A9B858" w14:textId="77777777" w:rsidR="000B37CA" w:rsidRPr="000B37CA" w:rsidRDefault="000B37CA" w:rsidP="000D11A0">
            <w:pPr>
              <w:spacing w:after="60"/>
              <w:rPr>
                <w:rFonts w:cstheme="minorHAnsi"/>
                <w:i/>
                <w:color w:val="808080" w:themeColor="background1" w:themeShade="80"/>
              </w:rPr>
            </w:pPr>
          </w:p>
        </w:tc>
        <w:tc>
          <w:tcPr>
            <w:tcW w:w="503" w:type="pct"/>
          </w:tcPr>
          <w:p w14:paraId="1F11B9CC" w14:textId="77777777" w:rsidR="000B37CA" w:rsidRPr="000B37CA" w:rsidRDefault="000B37CA" w:rsidP="000D11A0">
            <w:pPr>
              <w:spacing w:after="60"/>
              <w:rPr>
                <w:rFonts w:cstheme="minorHAnsi"/>
                <w:i/>
                <w:color w:val="808080" w:themeColor="background1" w:themeShade="80"/>
              </w:rPr>
            </w:pPr>
          </w:p>
        </w:tc>
        <w:tc>
          <w:tcPr>
            <w:tcW w:w="549" w:type="pct"/>
          </w:tcPr>
          <w:p w14:paraId="061198EF" w14:textId="77777777" w:rsidR="000B37CA" w:rsidRPr="000B37CA" w:rsidRDefault="000B37CA" w:rsidP="000D11A0">
            <w:pPr>
              <w:spacing w:after="60"/>
              <w:rPr>
                <w:rFonts w:cstheme="minorHAnsi"/>
                <w:i/>
                <w:color w:val="808080" w:themeColor="background1" w:themeShade="80"/>
              </w:rPr>
            </w:pPr>
          </w:p>
        </w:tc>
        <w:tc>
          <w:tcPr>
            <w:tcW w:w="454" w:type="pct"/>
          </w:tcPr>
          <w:p w14:paraId="6C24C9C9"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5A5E105D" w14:textId="77777777" w:rsidR="000B37CA" w:rsidRPr="000B37CA" w:rsidRDefault="000B37CA" w:rsidP="000D11A0">
            <w:pPr>
              <w:spacing w:after="60"/>
              <w:rPr>
                <w:rFonts w:cstheme="minorHAnsi"/>
              </w:rPr>
            </w:pPr>
          </w:p>
        </w:tc>
        <w:tc>
          <w:tcPr>
            <w:tcW w:w="1011" w:type="pct"/>
            <w:shd w:val="clear" w:color="auto" w:fill="E7E6E6" w:themeFill="background2"/>
          </w:tcPr>
          <w:p w14:paraId="65A6B2CC" w14:textId="77777777" w:rsidR="000B37CA" w:rsidRPr="000B37CA" w:rsidRDefault="000B37CA" w:rsidP="000D11A0">
            <w:pPr>
              <w:spacing w:after="60"/>
              <w:rPr>
                <w:rFonts w:cstheme="minorHAnsi"/>
              </w:rPr>
            </w:pPr>
            <w:r w:rsidRPr="000B37CA">
              <w:rPr>
                <w:rFonts w:cstheme="minorHAnsi"/>
              </w:rPr>
              <w:t>Less payment per kg or animal compared to a normal year</w:t>
            </w:r>
          </w:p>
        </w:tc>
      </w:tr>
      <w:tr w:rsidR="000B37CA" w:rsidRPr="000B37CA" w14:paraId="137F623C" w14:textId="77777777" w:rsidTr="000B37CA">
        <w:trPr>
          <w:trHeight w:val="611"/>
        </w:trPr>
        <w:tc>
          <w:tcPr>
            <w:tcW w:w="979" w:type="pct"/>
            <w:gridSpan w:val="2"/>
          </w:tcPr>
          <w:p w14:paraId="1FD946C4" w14:textId="77777777" w:rsidR="000B37CA" w:rsidRPr="000B37CA" w:rsidRDefault="000B37CA" w:rsidP="000D11A0">
            <w:pPr>
              <w:spacing w:after="60"/>
              <w:rPr>
                <w:rFonts w:cstheme="minorHAnsi"/>
                <w:bCs/>
              </w:rPr>
            </w:pPr>
            <w:r w:rsidRPr="000B37CA">
              <w:rPr>
                <w:rFonts w:cstheme="minorHAnsi"/>
                <w:bCs/>
              </w:rPr>
              <w:t xml:space="preserve">Loss of productivity </w:t>
            </w:r>
            <w:r w:rsidRPr="000B37CA">
              <w:rPr>
                <w:rFonts w:cstheme="minorHAnsi"/>
                <w:bCs/>
              </w:rPr>
              <w:br/>
              <w:t xml:space="preserve">(e.g. milk production) </w:t>
            </w:r>
          </w:p>
        </w:tc>
        <w:tc>
          <w:tcPr>
            <w:tcW w:w="427" w:type="pct"/>
          </w:tcPr>
          <w:p w14:paraId="6D7C7FDA" w14:textId="77777777" w:rsidR="000B37CA" w:rsidRPr="000B37CA" w:rsidRDefault="000B37CA" w:rsidP="000D11A0">
            <w:pPr>
              <w:spacing w:after="60"/>
              <w:rPr>
                <w:rFonts w:cstheme="minorHAnsi"/>
              </w:rPr>
            </w:pPr>
          </w:p>
        </w:tc>
        <w:tc>
          <w:tcPr>
            <w:tcW w:w="426" w:type="pct"/>
          </w:tcPr>
          <w:p w14:paraId="5C41C64E" w14:textId="77777777" w:rsidR="000B37CA" w:rsidRPr="000B37CA" w:rsidRDefault="000B37CA" w:rsidP="000D11A0">
            <w:pPr>
              <w:spacing w:after="60"/>
              <w:rPr>
                <w:rFonts w:cstheme="minorHAnsi"/>
              </w:rPr>
            </w:pPr>
          </w:p>
        </w:tc>
        <w:tc>
          <w:tcPr>
            <w:tcW w:w="528" w:type="pct"/>
          </w:tcPr>
          <w:p w14:paraId="62617EC4" w14:textId="77777777" w:rsidR="000B37CA" w:rsidRPr="000B37CA" w:rsidRDefault="000B37CA" w:rsidP="000D11A0">
            <w:pPr>
              <w:spacing w:after="60"/>
              <w:rPr>
                <w:rFonts w:cstheme="minorHAnsi"/>
                <w:i/>
                <w:color w:val="808080" w:themeColor="background1" w:themeShade="80"/>
              </w:rPr>
            </w:pPr>
          </w:p>
        </w:tc>
        <w:tc>
          <w:tcPr>
            <w:tcW w:w="503" w:type="pct"/>
          </w:tcPr>
          <w:p w14:paraId="51491CA3" w14:textId="77777777" w:rsidR="000B37CA" w:rsidRPr="000B37CA" w:rsidRDefault="000B37CA" w:rsidP="000D11A0">
            <w:pPr>
              <w:spacing w:after="60"/>
              <w:rPr>
                <w:rFonts w:cstheme="minorHAnsi"/>
                <w:i/>
                <w:color w:val="808080" w:themeColor="background1" w:themeShade="80"/>
              </w:rPr>
            </w:pPr>
          </w:p>
        </w:tc>
        <w:tc>
          <w:tcPr>
            <w:tcW w:w="549" w:type="pct"/>
          </w:tcPr>
          <w:p w14:paraId="7CDC8795" w14:textId="77777777" w:rsidR="000B37CA" w:rsidRPr="000B37CA" w:rsidRDefault="000B37CA" w:rsidP="000D11A0">
            <w:pPr>
              <w:spacing w:after="60"/>
              <w:rPr>
                <w:rFonts w:cstheme="minorHAnsi"/>
                <w:i/>
                <w:color w:val="808080" w:themeColor="background1" w:themeShade="80"/>
              </w:rPr>
            </w:pPr>
          </w:p>
        </w:tc>
        <w:tc>
          <w:tcPr>
            <w:tcW w:w="454" w:type="pct"/>
          </w:tcPr>
          <w:p w14:paraId="334A4E53"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44AB8EE8" w14:textId="77777777" w:rsidR="000B37CA" w:rsidRPr="000B37CA" w:rsidRDefault="000B37CA" w:rsidP="000D11A0">
            <w:pPr>
              <w:spacing w:after="60"/>
              <w:rPr>
                <w:rFonts w:cstheme="minorHAnsi"/>
              </w:rPr>
            </w:pPr>
          </w:p>
        </w:tc>
        <w:tc>
          <w:tcPr>
            <w:tcW w:w="1011" w:type="pct"/>
            <w:shd w:val="clear" w:color="auto" w:fill="E7E6E6" w:themeFill="background2"/>
          </w:tcPr>
          <w:p w14:paraId="0496426F" w14:textId="77777777" w:rsidR="000B37CA" w:rsidRPr="000B37CA" w:rsidRDefault="000B37CA" w:rsidP="000D11A0">
            <w:pPr>
              <w:spacing w:after="60"/>
              <w:rPr>
                <w:rFonts w:cstheme="minorHAnsi"/>
              </w:rPr>
            </w:pPr>
            <w:r w:rsidRPr="000B37CA">
              <w:rPr>
                <w:rFonts w:cstheme="minorHAnsi"/>
              </w:rPr>
              <w:t>Less produce per area or animal compared to a normal year</w:t>
            </w:r>
          </w:p>
        </w:tc>
      </w:tr>
      <w:tr w:rsidR="000B37CA" w:rsidRPr="000B37CA" w14:paraId="4CAA246E" w14:textId="77777777" w:rsidTr="000B37CA">
        <w:trPr>
          <w:trHeight w:val="368"/>
        </w:trPr>
        <w:tc>
          <w:tcPr>
            <w:tcW w:w="979" w:type="pct"/>
            <w:gridSpan w:val="2"/>
          </w:tcPr>
          <w:p w14:paraId="18E85D55" w14:textId="77777777" w:rsidR="000B37CA" w:rsidRPr="000B37CA" w:rsidRDefault="000B37CA" w:rsidP="000D11A0">
            <w:pPr>
              <w:spacing w:after="60"/>
              <w:rPr>
                <w:rFonts w:cstheme="minorHAnsi"/>
              </w:rPr>
            </w:pPr>
            <w:r w:rsidRPr="000B37CA">
              <w:rPr>
                <w:rFonts w:cstheme="minorHAnsi"/>
                <w:bCs/>
              </w:rPr>
              <w:t>Livestock raids</w:t>
            </w:r>
          </w:p>
        </w:tc>
        <w:tc>
          <w:tcPr>
            <w:tcW w:w="427" w:type="pct"/>
          </w:tcPr>
          <w:p w14:paraId="25514EF0" w14:textId="77777777" w:rsidR="000B37CA" w:rsidRPr="000B37CA" w:rsidRDefault="000B37CA" w:rsidP="000D11A0">
            <w:pPr>
              <w:spacing w:after="60"/>
              <w:rPr>
                <w:rFonts w:cstheme="minorHAnsi"/>
              </w:rPr>
            </w:pPr>
          </w:p>
        </w:tc>
        <w:tc>
          <w:tcPr>
            <w:tcW w:w="426" w:type="pct"/>
          </w:tcPr>
          <w:p w14:paraId="3B4E047C" w14:textId="77777777" w:rsidR="000B37CA" w:rsidRPr="000B37CA" w:rsidRDefault="000B37CA" w:rsidP="000D11A0">
            <w:pPr>
              <w:spacing w:after="60"/>
              <w:rPr>
                <w:rFonts w:cstheme="minorHAnsi"/>
              </w:rPr>
            </w:pPr>
          </w:p>
        </w:tc>
        <w:tc>
          <w:tcPr>
            <w:tcW w:w="528" w:type="pct"/>
          </w:tcPr>
          <w:p w14:paraId="3B0EE4D6" w14:textId="77777777" w:rsidR="000B37CA" w:rsidRPr="000B37CA" w:rsidRDefault="000B37CA" w:rsidP="000D11A0">
            <w:pPr>
              <w:spacing w:after="60"/>
              <w:rPr>
                <w:rFonts w:cstheme="minorHAnsi"/>
                <w:i/>
                <w:color w:val="808080" w:themeColor="background1" w:themeShade="80"/>
              </w:rPr>
            </w:pPr>
          </w:p>
        </w:tc>
        <w:tc>
          <w:tcPr>
            <w:tcW w:w="503" w:type="pct"/>
          </w:tcPr>
          <w:p w14:paraId="456DACC6" w14:textId="77777777" w:rsidR="000B37CA" w:rsidRPr="000B37CA" w:rsidRDefault="000B37CA" w:rsidP="000D11A0">
            <w:pPr>
              <w:spacing w:after="60"/>
              <w:rPr>
                <w:rFonts w:cstheme="minorHAnsi"/>
                <w:i/>
                <w:color w:val="808080" w:themeColor="background1" w:themeShade="80"/>
              </w:rPr>
            </w:pPr>
          </w:p>
        </w:tc>
        <w:tc>
          <w:tcPr>
            <w:tcW w:w="549" w:type="pct"/>
          </w:tcPr>
          <w:p w14:paraId="1B8A0944" w14:textId="77777777" w:rsidR="000B37CA" w:rsidRPr="000B37CA" w:rsidRDefault="000B37CA" w:rsidP="000D11A0">
            <w:pPr>
              <w:spacing w:after="60"/>
              <w:rPr>
                <w:rFonts w:cstheme="minorHAnsi"/>
                <w:i/>
                <w:color w:val="808080" w:themeColor="background1" w:themeShade="80"/>
              </w:rPr>
            </w:pPr>
          </w:p>
        </w:tc>
        <w:tc>
          <w:tcPr>
            <w:tcW w:w="454" w:type="pct"/>
          </w:tcPr>
          <w:p w14:paraId="1992274F"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16FABE9E" w14:textId="77777777" w:rsidR="000B37CA" w:rsidRPr="000B37CA" w:rsidRDefault="000B37CA" w:rsidP="000D11A0">
            <w:pPr>
              <w:spacing w:after="60"/>
              <w:rPr>
                <w:rFonts w:cstheme="minorHAnsi"/>
              </w:rPr>
            </w:pPr>
          </w:p>
        </w:tc>
        <w:tc>
          <w:tcPr>
            <w:tcW w:w="1011" w:type="pct"/>
            <w:shd w:val="clear" w:color="auto" w:fill="E7E6E6" w:themeFill="background2"/>
          </w:tcPr>
          <w:p w14:paraId="2C6F80BA" w14:textId="77777777" w:rsidR="000B37CA" w:rsidRPr="000B37CA" w:rsidRDefault="000B37CA" w:rsidP="000D11A0">
            <w:pPr>
              <w:spacing w:after="60"/>
              <w:rPr>
                <w:rFonts w:cstheme="minorHAnsi"/>
              </w:rPr>
            </w:pPr>
            <w:r w:rsidRPr="000B37CA">
              <w:rPr>
                <w:rFonts w:cstheme="minorHAnsi"/>
              </w:rPr>
              <w:t>Sensitive but important question</w:t>
            </w:r>
          </w:p>
        </w:tc>
      </w:tr>
      <w:tr w:rsidR="000B37CA" w:rsidRPr="006A7935" w14:paraId="70886B16" w14:textId="77777777" w:rsidTr="000B37CA">
        <w:trPr>
          <w:trHeight w:val="368"/>
        </w:trPr>
        <w:tc>
          <w:tcPr>
            <w:tcW w:w="979" w:type="pct"/>
            <w:gridSpan w:val="2"/>
          </w:tcPr>
          <w:p w14:paraId="36446707" w14:textId="77777777" w:rsidR="000B37CA" w:rsidRPr="000B37CA" w:rsidRDefault="000B37CA" w:rsidP="000D11A0">
            <w:pPr>
              <w:spacing w:after="60"/>
              <w:rPr>
                <w:rFonts w:cstheme="minorHAnsi"/>
                <w:bCs/>
              </w:rPr>
            </w:pPr>
            <w:r w:rsidRPr="000B37CA">
              <w:rPr>
                <w:rFonts w:cstheme="minorHAnsi"/>
                <w:bCs/>
              </w:rPr>
              <w:t>Large rise in livestock input prices</w:t>
            </w:r>
          </w:p>
        </w:tc>
        <w:tc>
          <w:tcPr>
            <w:tcW w:w="427" w:type="pct"/>
          </w:tcPr>
          <w:p w14:paraId="793153ED" w14:textId="77777777" w:rsidR="000B37CA" w:rsidRPr="000B37CA" w:rsidRDefault="000B37CA" w:rsidP="000D11A0">
            <w:pPr>
              <w:spacing w:after="60"/>
              <w:rPr>
                <w:rFonts w:cstheme="minorHAnsi"/>
              </w:rPr>
            </w:pPr>
          </w:p>
        </w:tc>
        <w:tc>
          <w:tcPr>
            <w:tcW w:w="426" w:type="pct"/>
          </w:tcPr>
          <w:p w14:paraId="746DA9E0" w14:textId="77777777" w:rsidR="000B37CA" w:rsidRPr="000B37CA" w:rsidRDefault="000B37CA" w:rsidP="000D11A0">
            <w:pPr>
              <w:spacing w:after="60"/>
              <w:rPr>
                <w:rFonts w:cstheme="minorHAnsi"/>
              </w:rPr>
            </w:pPr>
          </w:p>
        </w:tc>
        <w:tc>
          <w:tcPr>
            <w:tcW w:w="528" w:type="pct"/>
          </w:tcPr>
          <w:p w14:paraId="2E1ADD1A" w14:textId="77777777" w:rsidR="000B37CA" w:rsidRPr="000B37CA" w:rsidRDefault="000B37CA" w:rsidP="000D11A0">
            <w:pPr>
              <w:spacing w:after="60"/>
              <w:rPr>
                <w:rFonts w:cstheme="minorHAnsi"/>
                <w:i/>
                <w:color w:val="808080" w:themeColor="background1" w:themeShade="80"/>
              </w:rPr>
            </w:pPr>
          </w:p>
        </w:tc>
        <w:tc>
          <w:tcPr>
            <w:tcW w:w="503" w:type="pct"/>
          </w:tcPr>
          <w:p w14:paraId="57A1097B" w14:textId="77777777" w:rsidR="000B37CA" w:rsidRPr="000B37CA" w:rsidRDefault="000B37CA" w:rsidP="000D11A0">
            <w:pPr>
              <w:spacing w:after="60"/>
              <w:rPr>
                <w:rFonts w:cstheme="minorHAnsi"/>
                <w:i/>
                <w:color w:val="808080" w:themeColor="background1" w:themeShade="80"/>
              </w:rPr>
            </w:pPr>
          </w:p>
        </w:tc>
        <w:tc>
          <w:tcPr>
            <w:tcW w:w="549" w:type="pct"/>
          </w:tcPr>
          <w:p w14:paraId="57F5A81F" w14:textId="77777777" w:rsidR="000B37CA" w:rsidRPr="000B37CA" w:rsidRDefault="000B37CA" w:rsidP="000D11A0">
            <w:pPr>
              <w:spacing w:after="60"/>
              <w:rPr>
                <w:rFonts w:cstheme="minorHAnsi"/>
                <w:i/>
                <w:color w:val="808080" w:themeColor="background1" w:themeShade="80"/>
              </w:rPr>
            </w:pPr>
          </w:p>
        </w:tc>
        <w:tc>
          <w:tcPr>
            <w:tcW w:w="454" w:type="pct"/>
          </w:tcPr>
          <w:p w14:paraId="063F9172"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4FBB7045" w14:textId="77777777" w:rsidR="000B37CA" w:rsidRPr="000B37CA" w:rsidRDefault="000B37CA" w:rsidP="000D11A0">
            <w:pPr>
              <w:spacing w:after="60"/>
              <w:rPr>
                <w:rFonts w:cstheme="minorHAnsi"/>
              </w:rPr>
            </w:pPr>
          </w:p>
        </w:tc>
        <w:tc>
          <w:tcPr>
            <w:tcW w:w="1011" w:type="pct"/>
            <w:shd w:val="clear" w:color="auto" w:fill="E7E6E6" w:themeFill="background2"/>
          </w:tcPr>
          <w:p w14:paraId="64CEE733" w14:textId="77777777" w:rsidR="000B37CA" w:rsidRPr="000B37CA" w:rsidRDefault="000B37CA" w:rsidP="000D11A0">
            <w:pPr>
              <w:spacing w:after="60"/>
              <w:rPr>
                <w:rFonts w:cstheme="minorHAnsi"/>
              </w:rPr>
            </w:pPr>
          </w:p>
        </w:tc>
      </w:tr>
    </w:tbl>
    <w:p w14:paraId="26CA5C13" w14:textId="77777777" w:rsidR="000B37CA" w:rsidRPr="006A7935" w:rsidRDefault="000B37CA" w:rsidP="000B37CA">
      <w:pPr>
        <w:spacing w:after="160" w:line="259" w:lineRule="auto"/>
        <w:rPr>
          <w:rFonts w:asciiTheme="majorHAnsi" w:eastAsiaTheme="majorEastAsia" w:hAnsiTheme="majorHAnsi" w:cstheme="majorBidi"/>
          <w:b/>
          <w:bCs/>
          <w:i/>
          <w:iCs/>
          <w:noProof w:val="0"/>
          <w:color w:val="00B0F0"/>
          <w:sz w:val="32"/>
          <w:szCs w:val="28"/>
          <w:lang w:val="en-US"/>
        </w:rPr>
      </w:pPr>
    </w:p>
    <w:p w14:paraId="2FF62C8A" w14:textId="77777777" w:rsidR="001B0006" w:rsidRDefault="001B0006">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19D8EE37" w14:textId="1198DA2A" w:rsidR="00F02AF9" w:rsidRPr="006A7935" w:rsidRDefault="00F02AF9" w:rsidP="00333C66">
      <w:pPr>
        <w:pStyle w:val="Heading2"/>
      </w:pPr>
      <w:r w:rsidRPr="006A7935">
        <w:lastRenderedPageBreak/>
        <w:t>Conflicts</w:t>
      </w:r>
      <w:r w:rsidR="00EE17A5" w:rsidRPr="006A7935">
        <w:t xml:space="preserve"> in community and family</w:t>
      </w:r>
    </w:p>
    <w:p w14:paraId="5419A532" w14:textId="0305E292" w:rsidR="00B45E82" w:rsidRPr="006A7935" w:rsidRDefault="008C2A35" w:rsidP="00B45E82">
      <w:pPr>
        <w:rPr>
          <w:b/>
          <w:bCs/>
          <w:lang w:val="en-US"/>
        </w:rPr>
      </w:pPr>
      <w:r w:rsidRPr="006A7935">
        <w:rPr>
          <w:b/>
          <w:bCs/>
          <w:lang w:val="en-US"/>
        </w:rPr>
        <w:t>EXPLANATIONS – GENERAL</w:t>
      </w:r>
    </w:p>
    <w:p w14:paraId="20BA8E1E" w14:textId="77777777" w:rsidR="001432B6" w:rsidRPr="006A7935" w:rsidRDefault="001432B6" w:rsidP="001432B6">
      <w:r w:rsidRPr="006A7935">
        <w:t xml:space="preserve">[Enumerator: I would like to ask questions about different challenges that your HH might be facing. Which of these issues has your household been affected by in the </w:t>
      </w:r>
      <w:r w:rsidRPr="006A7935">
        <w:rPr>
          <w:u w:val="single"/>
        </w:rPr>
        <w:t>past 6 months</w:t>
      </w:r>
      <w:r w:rsidRPr="006A7935">
        <w:t>]</w:t>
      </w:r>
    </w:p>
    <w:p w14:paraId="16DE910E" w14:textId="5F27FF8B" w:rsidR="00861E87" w:rsidRPr="006A7935" w:rsidRDefault="008C2A35" w:rsidP="00861E87">
      <w:pPr>
        <w:ind w:right="412"/>
        <w:rPr>
          <w:rFonts w:cstheme="minorHAnsi"/>
          <w:bCs/>
        </w:rPr>
      </w:pPr>
      <w:r w:rsidRPr="006A7935">
        <w:rPr>
          <w:rFonts w:cstheme="minorHAnsi"/>
          <w:bCs/>
        </w:rPr>
        <w:t>Sensitive but important questions! Try to get honest answers, remind of confidentiality of interview, if necessary.</w:t>
      </w:r>
      <w:r w:rsidR="00E24727" w:rsidRPr="006A7935">
        <w:rPr>
          <w:rFonts w:cstheme="minorHAnsi"/>
          <w:bCs/>
        </w:rPr>
        <w:t xml:space="preserve"> </w:t>
      </w:r>
      <w:r w:rsidR="0093465D" w:rsidRPr="006A7935">
        <w:rPr>
          <w:rFonts w:cstheme="minorHAnsi"/>
          <w:bCs/>
        </w:rPr>
        <w:t>This is the case especially regarding livestock raiding (we don’t ask</w:t>
      </w:r>
      <w:r w:rsidR="00635203" w:rsidRPr="006A7935">
        <w:rPr>
          <w:rFonts w:cstheme="minorHAnsi"/>
          <w:bCs/>
        </w:rPr>
        <w:t xml:space="preserve"> who was guilty), and domestic violence.</w:t>
      </w:r>
    </w:p>
    <w:p w14:paraId="0BE5989B" w14:textId="04DC6A16" w:rsidR="008C2A35" w:rsidRPr="006A7935" w:rsidRDefault="00891291" w:rsidP="001B0006">
      <w:pPr>
        <w:ind w:right="180"/>
        <w:rPr>
          <w:b/>
          <w:bCs/>
          <w:lang w:val="en-US"/>
        </w:rPr>
      </w:pPr>
      <w:r w:rsidRPr="006A7935">
        <w:rPr>
          <w:rFonts w:cstheme="minorHAnsi"/>
          <w:bCs/>
        </w:rPr>
        <w:t>First questions introduces the topic (“has there been any of these conflicts”) – explain to respondent. Then proceed if answer is “yes”</w:t>
      </w:r>
      <w:r w:rsidR="00AD2D04" w:rsidRPr="006A7935">
        <w:rPr>
          <w:rFonts w:cstheme="minorHAnsi"/>
          <w:bCs/>
        </w:rPr>
        <w:t>, by asking about conflicts between own and other community, and so on.</w:t>
      </w:r>
    </w:p>
    <w:tbl>
      <w:tblPr>
        <w:tblStyle w:val="TableGrid"/>
        <w:tblW w:w="5005" w:type="pct"/>
        <w:tblLayout w:type="fixed"/>
        <w:tblLook w:val="04A0" w:firstRow="1" w:lastRow="0" w:firstColumn="1" w:lastColumn="0" w:noHBand="0" w:noVBand="1"/>
      </w:tblPr>
      <w:tblGrid>
        <w:gridCol w:w="2335"/>
        <w:gridCol w:w="958"/>
        <w:gridCol w:w="216"/>
        <w:gridCol w:w="483"/>
        <w:gridCol w:w="21"/>
        <w:gridCol w:w="399"/>
        <w:gridCol w:w="535"/>
        <w:gridCol w:w="15"/>
        <w:gridCol w:w="8"/>
        <w:gridCol w:w="1084"/>
        <w:gridCol w:w="152"/>
        <w:gridCol w:w="17"/>
        <w:gridCol w:w="67"/>
        <w:gridCol w:w="724"/>
        <w:gridCol w:w="65"/>
        <w:gridCol w:w="12"/>
        <w:gridCol w:w="2533"/>
        <w:gridCol w:w="6"/>
      </w:tblGrid>
      <w:tr w:rsidR="00C12BC5" w:rsidRPr="006A7935" w14:paraId="35AA8B34" w14:textId="1F88A971" w:rsidTr="00A318EF">
        <w:trPr>
          <w:gridAfter w:val="1"/>
          <w:wAfter w:w="4" w:type="pct"/>
          <w:trHeight w:val="1076"/>
        </w:trPr>
        <w:tc>
          <w:tcPr>
            <w:tcW w:w="1212" w:type="pct"/>
          </w:tcPr>
          <w:p w14:paraId="3A7226AB" w14:textId="77777777" w:rsidR="00C12BC5" w:rsidRPr="006A7935" w:rsidRDefault="00C12BC5" w:rsidP="009B3D59">
            <w:pPr>
              <w:spacing w:after="60"/>
              <w:rPr>
                <w:rFonts w:cstheme="minorHAnsi"/>
                <w:b/>
              </w:rPr>
            </w:pPr>
            <w:r w:rsidRPr="006A7935">
              <w:rPr>
                <w:rFonts w:cstheme="minorHAnsi"/>
                <w:b/>
              </w:rPr>
              <w:t>Description</w:t>
            </w:r>
          </w:p>
          <w:p w14:paraId="779C9991" w14:textId="4650E65A" w:rsidR="00C12BC5" w:rsidRPr="006A7935" w:rsidRDefault="00C12BC5" w:rsidP="009B3D59">
            <w:pPr>
              <w:spacing w:after="60"/>
              <w:rPr>
                <w:rFonts w:cstheme="minorHAnsi"/>
                <w:b/>
                <w:strike/>
              </w:rPr>
            </w:pPr>
            <w:r w:rsidRPr="006A7935">
              <w:rPr>
                <w:rFonts w:cstheme="minorHAnsi"/>
                <w:i/>
              </w:rPr>
              <w:t xml:space="preserve">I will now ask you about </w:t>
            </w:r>
            <w:r w:rsidRPr="006A7935">
              <w:rPr>
                <w:rFonts w:cstheme="minorHAnsi"/>
                <w:b/>
                <w:i/>
              </w:rPr>
              <w:t xml:space="preserve">conflicts </w:t>
            </w:r>
            <w:r w:rsidRPr="006A7935">
              <w:rPr>
                <w:rFonts w:cstheme="minorHAnsi"/>
                <w:i/>
              </w:rPr>
              <w:t>during the past 6 months?</w:t>
            </w:r>
          </w:p>
        </w:tc>
        <w:tc>
          <w:tcPr>
            <w:tcW w:w="859" w:type="pct"/>
            <w:gridSpan w:val="3"/>
          </w:tcPr>
          <w:p w14:paraId="4DBC36ED" w14:textId="21E55D1F" w:rsidR="00C12BC5" w:rsidRPr="006A7935" w:rsidRDefault="00C12BC5" w:rsidP="009B3D59">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71F563AF" w14:textId="77777777" w:rsidR="00C12BC5" w:rsidRPr="006A7935" w:rsidRDefault="00C12BC5" w:rsidP="009B3D59">
            <w:pPr>
              <w:spacing w:after="60"/>
              <w:rPr>
                <w:rFonts w:cstheme="minorHAnsi"/>
                <w:i/>
              </w:rPr>
            </w:pPr>
            <w:r w:rsidRPr="006A7935">
              <w:rPr>
                <w:rFonts w:cstheme="minorHAnsi"/>
                <w:i/>
              </w:rPr>
              <w:t>(multiple answers possible)</w:t>
            </w:r>
          </w:p>
          <w:p w14:paraId="6DFE1341" w14:textId="022EF085" w:rsidR="00C12BC5" w:rsidRPr="006A7935" w:rsidRDefault="00C12BC5" w:rsidP="009B3D59">
            <w:pPr>
              <w:spacing w:after="60"/>
              <w:rPr>
                <w:rFonts w:cstheme="minorHAnsi"/>
                <w:bCs/>
                <w:i/>
                <w:iCs/>
              </w:rPr>
            </w:pPr>
            <w:r w:rsidRPr="006A7935">
              <w:rPr>
                <w:rFonts w:cstheme="minorHAnsi"/>
                <w:bCs/>
                <w:i/>
                <w:iCs/>
              </w:rPr>
              <w:t>Name all months where the conflict happened</w:t>
            </w:r>
          </w:p>
        </w:tc>
        <w:tc>
          <w:tcPr>
            <w:tcW w:w="496" w:type="pct"/>
            <w:gridSpan w:val="3"/>
          </w:tcPr>
          <w:p w14:paraId="473586FE" w14:textId="39CB6362" w:rsidR="00C12BC5" w:rsidRPr="006A7935" w:rsidRDefault="00C12BC5" w:rsidP="009B3D59">
            <w:pPr>
              <w:spacing w:after="60"/>
              <w:rPr>
                <w:rFonts w:cstheme="minorHAnsi"/>
                <w:bCs/>
              </w:rPr>
            </w:pPr>
            <w:r w:rsidRPr="006A7935">
              <w:rPr>
                <w:rFonts w:cstheme="minorHAnsi"/>
                <w:b/>
              </w:rPr>
              <w:t>What was the cause / reason?</w:t>
            </w:r>
            <w:r w:rsidRPr="006A7935">
              <w:rPr>
                <w:rFonts w:cstheme="minorHAnsi"/>
                <w:bCs/>
              </w:rPr>
              <w:t xml:space="preserve"> (Categ.) </w:t>
            </w:r>
          </w:p>
          <w:p w14:paraId="6B88AB24" w14:textId="77777777" w:rsidR="00C12BC5" w:rsidRPr="006A7935" w:rsidRDefault="00C12BC5" w:rsidP="009B3D59">
            <w:pPr>
              <w:spacing w:after="60"/>
              <w:rPr>
                <w:rFonts w:cstheme="minorHAnsi"/>
                <w:i/>
              </w:rPr>
            </w:pPr>
            <w:r w:rsidRPr="006A7935">
              <w:rPr>
                <w:rFonts w:cstheme="minorHAnsi"/>
                <w:i/>
              </w:rPr>
              <w:t>(max. 2 anwers)</w:t>
            </w:r>
          </w:p>
          <w:p w14:paraId="14E174E0"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575" w:type="pct"/>
            <w:gridSpan w:val="3"/>
          </w:tcPr>
          <w:p w14:paraId="284D6FBF" w14:textId="77777777" w:rsidR="00C12BC5" w:rsidRPr="006A7935" w:rsidRDefault="00C12BC5" w:rsidP="009B3D59">
            <w:pPr>
              <w:spacing w:after="60"/>
              <w:rPr>
                <w:rFonts w:cstheme="minorHAnsi"/>
                <w:b/>
              </w:rPr>
            </w:pPr>
            <w:r w:rsidRPr="006A7935">
              <w:rPr>
                <w:rFonts w:cstheme="minorHAnsi"/>
                <w:b/>
              </w:rPr>
              <w:t>What were the impacts</w:t>
            </w:r>
          </w:p>
          <w:p w14:paraId="3DC4B8F8" w14:textId="77777777" w:rsidR="00C12BC5" w:rsidRPr="006A7935" w:rsidRDefault="00C12BC5" w:rsidP="009B3D59">
            <w:pPr>
              <w:spacing w:after="60"/>
              <w:rPr>
                <w:rFonts w:cstheme="minorHAnsi"/>
                <w:i/>
              </w:rPr>
            </w:pPr>
            <w:r w:rsidRPr="006A7935">
              <w:rPr>
                <w:rFonts w:cstheme="minorHAnsi"/>
                <w:i/>
              </w:rPr>
              <w:t>(categories)</w:t>
            </w:r>
          </w:p>
          <w:p w14:paraId="3EF8DFFB" w14:textId="77777777" w:rsidR="00C12BC5" w:rsidRPr="006A7935" w:rsidRDefault="00C12BC5" w:rsidP="009B3D59">
            <w:pPr>
              <w:spacing w:after="60"/>
              <w:rPr>
                <w:rFonts w:cstheme="minorHAnsi"/>
                <w:i/>
              </w:rPr>
            </w:pPr>
            <w:r w:rsidRPr="006A7935">
              <w:rPr>
                <w:rFonts w:cstheme="minorHAnsi"/>
                <w:i/>
              </w:rPr>
              <w:t>(multiple answers possible)</w:t>
            </w:r>
          </w:p>
          <w:p w14:paraId="6CB56A83"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499" w:type="pct"/>
            <w:gridSpan w:val="4"/>
          </w:tcPr>
          <w:p w14:paraId="06C404A0" w14:textId="77777777" w:rsidR="00C12BC5" w:rsidRPr="006A7935" w:rsidRDefault="00C12BC5" w:rsidP="009B3D59">
            <w:pPr>
              <w:spacing w:after="60"/>
              <w:rPr>
                <w:rFonts w:cstheme="minorHAnsi"/>
                <w:b/>
                <w:bCs/>
                <w:i/>
              </w:rPr>
            </w:pPr>
            <w:r w:rsidRPr="006A7935">
              <w:rPr>
                <w:rFonts w:cstheme="minorHAnsi"/>
                <w:b/>
                <w:bCs/>
                <w:i/>
              </w:rPr>
              <w:t>How did you react / cope?</w:t>
            </w:r>
          </w:p>
          <w:p w14:paraId="28F22A4B" w14:textId="77777777" w:rsidR="00C12BC5" w:rsidRPr="006A7935" w:rsidRDefault="00C12BC5" w:rsidP="009B3D59">
            <w:pPr>
              <w:spacing w:after="60"/>
              <w:rPr>
                <w:rFonts w:cstheme="minorHAnsi"/>
                <w:i/>
              </w:rPr>
            </w:pPr>
            <w:r w:rsidRPr="006A7935">
              <w:rPr>
                <w:rFonts w:cstheme="minorHAnsi"/>
                <w:i/>
              </w:rPr>
              <w:t>(max. 2 anwers)</w:t>
            </w:r>
          </w:p>
          <w:p w14:paraId="4A8D9C1B"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1354" w:type="pct"/>
            <w:gridSpan w:val="3"/>
            <w:shd w:val="clear" w:color="auto" w:fill="E7E6E6" w:themeFill="background2"/>
          </w:tcPr>
          <w:p w14:paraId="10DF7482" w14:textId="77777777" w:rsidR="00C12BC5" w:rsidRPr="00D34FFF" w:rsidRDefault="00C12BC5" w:rsidP="009B3D59">
            <w:pPr>
              <w:spacing w:after="60"/>
              <w:rPr>
                <w:rFonts w:cstheme="minorHAnsi"/>
                <w:b/>
                <w:bCs/>
                <w:sz w:val="20"/>
                <w:szCs w:val="20"/>
              </w:rPr>
            </w:pPr>
            <w:r w:rsidRPr="00D34FFF">
              <w:rPr>
                <w:rFonts w:cstheme="minorHAnsi"/>
                <w:b/>
                <w:bCs/>
                <w:sz w:val="20"/>
                <w:szCs w:val="20"/>
              </w:rPr>
              <w:t>Explanation</w:t>
            </w:r>
          </w:p>
          <w:p w14:paraId="58D91264" w14:textId="3943F8FD" w:rsidR="00C12BC5" w:rsidRPr="00D34FFF" w:rsidRDefault="00C12BC5" w:rsidP="009B3D59">
            <w:pPr>
              <w:spacing w:after="60"/>
              <w:rPr>
                <w:rFonts w:cstheme="minorHAnsi"/>
                <w:bCs/>
                <w:sz w:val="20"/>
                <w:szCs w:val="20"/>
              </w:rPr>
            </w:pPr>
            <w:r w:rsidRPr="00D34FFF">
              <w:rPr>
                <w:rFonts w:cstheme="minorHAnsi"/>
                <w:bCs/>
                <w:sz w:val="20"/>
                <w:szCs w:val="20"/>
              </w:rPr>
              <w:t>See instructions under each column</w:t>
            </w:r>
          </w:p>
        </w:tc>
      </w:tr>
      <w:tr w:rsidR="00524D49" w:rsidRPr="006A7935" w14:paraId="15CDD16C" w14:textId="1AA364F7" w:rsidTr="00A318EF">
        <w:trPr>
          <w:gridAfter w:val="1"/>
          <w:wAfter w:w="4" w:type="pct"/>
          <w:trHeight w:val="392"/>
        </w:trPr>
        <w:tc>
          <w:tcPr>
            <w:tcW w:w="2083" w:type="pct"/>
            <w:gridSpan w:val="5"/>
          </w:tcPr>
          <w:p w14:paraId="691CD7DC" w14:textId="39DB7F5D" w:rsidR="00AF6D45" w:rsidRPr="006A7935" w:rsidRDefault="00AF6D45" w:rsidP="00AF6D45">
            <w:pPr>
              <w:spacing w:after="60"/>
              <w:rPr>
                <w:rFonts w:cstheme="minorHAnsi"/>
                <w:b/>
              </w:rPr>
            </w:pPr>
            <w:r w:rsidRPr="006A7935">
              <w:rPr>
                <w:rFonts w:cstheme="minorHAnsi"/>
                <w:b/>
              </w:rPr>
              <w:t>Was there a conflict between your community and other communities?</w:t>
            </w:r>
          </w:p>
        </w:tc>
        <w:tc>
          <w:tcPr>
            <w:tcW w:w="1139" w:type="pct"/>
            <w:gridSpan w:val="6"/>
          </w:tcPr>
          <w:p w14:paraId="6A608DF6" w14:textId="77777777" w:rsidR="00AF6D45" w:rsidRPr="006A7935" w:rsidRDefault="00AF6D45" w:rsidP="00AF6D45">
            <w:pPr>
              <w:spacing w:after="60"/>
              <w:jc w:val="both"/>
              <w:rPr>
                <w:rFonts w:cstheme="minorHAnsi"/>
                <w:bCs/>
              </w:rPr>
            </w:pPr>
            <w:r w:rsidRPr="006A7935">
              <w:rPr>
                <w:rFonts w:cstheme="minorHAnsi"/>
                <w:bCs/>
              </w:rPr>
              <w:t xml:space="preserve">1=yes </w:t>
            </w:r>
          </w:p>
          <w:p w14:paraId="090166B5" w14:textId="1532F84D" w:rsidR="00AF6D45" w:rsidRPr="006A7935" w:rsidRDefault="00AF6D45" w:rsidP="00AF6D45">
            <w:pPr>
              <w:spacing w:after="60"/>
              <w:jc w:val="both"/>
              <w:rPr>
                <w:rFonts w:cstheme="minorHAnsi"/>
                <w:bCs/>
                <w:i/>
              </w:rPr>
            </w:pPr>
            <w:r w:rsidRPr="006A7935">
              <w:rPr>
                <w:rFonts w:cstheme="minorHAnsi"/>
                <w:bCs/>
              </w:rPr>
              <w:t>0=no</w:t>
            </w:r>
          </w:p>
        </w:tc>
        <w:tc>
          <w:tcPr>
            <w:tcW w:w="1774" w:type="pct"/>
            <w:gridSpan w:val="6"/>
            <w:shd w:val="clear" w:color="auto" w:fill="E7E6E6" w:themeFill="background2"/>
          </w:tcPr>
          <w:p w14:paraId="73B0C171" w14:textId="3FF4026B" w:rsidR="00AF6D45" w:rsidRPr="00D34FFF" w:rsidRDefault="00AF6D45" w:rsidP="00AF6D45">
            <w:pPr>
              <w:spacing w:after="60"/>
              <w:rPr>
                <w:rFonts w:cstheme="minorHAnsi"/>
                <w:bCs/>
                <w:sz w:val="20"/>
                <w:szCs w:val="20"/>
              </w:rPr>
            </w:pPr>
            <w:r w:rsidRPr="00D34FFF">
              <w:rPr>
                <w:rFonts w:cstheme="minorHAnsi"/>
                <w:bCs/>
                <w:sz w:val="20"/>
                <w:szCs w:val="20"/>
              </w:rPr>
              <w:t xml:space="preserve">Definition of  “own community”: </w:t>
            </w:r>
          </w:p>
          <w:p w14:paraId="09651B05" w14:textId="0F0D961F" w:rsidR="00AF6D45" w:rsidRPr="00D34FFF" w:rsidRDefault="00AF6D45" w:rsidP="00AF6D45">
            <w:pPr>
              <w:spacing w:after="60"/>
              <w:rPr>
                <w:rFonts w:cstheme="minorHAnsi"/>
                <w:bCs/>
                <w:sz w:val="20"/>
                <w:szCs w:val="20"/>
              </w:rPr>
            </w:pPr>
            <w:r w:rsidRPr="00D34FFF">
              <w:rPr>
                <w:rFonts w:cstheme="minorHAnsi"/>
                <w:bCs/>
                <w:sz w:val="20"/>
                <w:szCs w:val="20"/>
              </w:rPr>
              <w:t>for Uganda “parish”, for Kenya “location”</w:t>
            </w:r>
          </w:p>
        </w:tc>
      </w:tr>
      <w:tr w:rsidR="00524D49" w:rsidRPr="006A7935" w14:paraId="159C42A4" w14:textId="06CA46A4" w:rsidTr="00A318EF">
        <w:trPr>
          <w:gridAfter w:val="1"/>
          <w:wAfter w:w="4" w:type="pct"/>
          <w:trHeight w:val="827"/>
        </w:trPr>
        <w:tc>
          <w:tcPr>
            <w:tcW w:w="2083" w:type="pct"/>
            <w:gridSpan w:val="5"/>
          </w:tcPr>
          <w:p w14:paraId="437AE39D" w14:textId="03680401" w:rsidR="00AF6D45" w:rsidRPr="006A7935" w:rsidRDefault="00AF6D45" w:rsidP="00AF6D45">
            <w:pPr>
              <w:spacing w:after="60"/>
              <w:rPr>
                <w:rFonts w:cstheme="minorHAnsi"/>
                <w:b/>
              </w:rPr>
            </w:pPr>
            <w:r w:rsidRPr="006A7935">
              <w:rPr>
                <w:rFonts w:cstheme="minorHAnsi"/>
                <w:b/>
                <w:i/>
                <w:iCs/>
                <w:u w:val="single"/>
              </w:rPr>
              <w:t>If yes</w:t>
            </w:r>
            <w:r w:rsidRPr="006A7935">
              <w:rPr>
                <w:rFonts w:cstheme="minorHAnsi"/>
                <w:b/>
                <w:i/>
                <w:iCs/>
              </w:rPr>
              <w:t>:</w:t>
            </w:r>
            <w:r w:rsidRPr="006A7935">
              <w:rPr>
                <w:rFonts w:cstheme="minorHAnsi"/>
                <w:b/>
              </w:rPr>
              <w:t xml:space="preserve"> Was the conflict with another tribe, or with another clan of your own tribe in the last 6 mo</w:t>
            </w:r>
            <w:r w:rsidR="00524D49" w:rsidRPr="006A7935">
              <w:rPr>
                <w:rFonts w:cstheme="minorHAnsi"/>
                <w:b/>
              </w:rPr>
              <w:t>n</w:t>
            </w:r>
            <w:r w:rsidRPr="006A7935">
              <w:rPr>
                <w:rFonts w:cstheme="minorHAnsi"/>
                <w:b/>
              </w:rPr>
              <w:t xml:space="preserve">ths? </w:t>
            </w:r>
          </w:p>
          <w:p w14:paraId="276B4BF3" w14:textId="6C83D440" w:rsidR="00AF6D45" w:rsidRPr="006A7935" w:rsidRDefault="00AF6D45" w:rsidP="00AF6D45">
            <w:pPr>
              <w:spacing w:after="60"/>
              <w:rPr>
                <w:rFonts w:cstheme="minorHAnsi"/>
                <w:bCs/>
                <w:i/>
              </w:rPr>
            </w:pPr>
            <w:r w:rsidRPr="006A7935">
              <w:rPr>
                <w:rFonts w:cstheme="minorHAnsi"/>
                <w:bCs/>
                <w:i/>
                <w:iCs/>
              </w:rPr>
              <w:t>(multiple answers possible)</w:t>
            </w:r>
          </w:p>
        </w:tc>
        <w:tc>
          <w:tcPr>
            <w:tcW w:w="1139" w:type="pct"/>
            <w:gridSpan w:val="6"/>
          </w:tcPr>
          <w:p w14:paraId="55D1DDCA" w14:textId="77777777" w:rsidR="00AF6D45" w:rsidRPr="006A7935" w:rsidRDefault="00AF6D45" w:rsidP="00AF6D45">
            <w:pPr>
              <w:spacing w:after="60"/>
              <w:rPr>
                <w:rFonts w:cstheme="minorHAnsi"/>
                <w:bCs/>
              </w:rPr>
            </w:pPr>
            <w:r w:rsidRPr="006A7935">
              <w:rPr>
                <w:rFonts w:cstheme="minorHAnsi"/>
                <w:bCs/>
              </w:rPr>
              <w:t xml:space="preserve">1 With another tribe </w:t>
            </w:r>
          </w:p>
          <w:p w14:paraId="21B439BC" w14:textId="2721ACAB" w:rsidR="00AF6D45" w:rsidRPr="006A7935" w:rsidRDefault="00AF6D45" w:rsidP="00AF6D45">
            <w:pPr>
              <w:spacing w:after="60"/>
              <w:rPr>
                <w:rFonts w:cstheme="minorHAnsi"/>
                <w:bCs/>
              </w:rPr>
            </w:pPr>
            <w:r w:rsidRPr="006A7935">
              <w:rPr>
                <w:rFonts w:cstheme="minorHAnsi"/>
                <w:bCs/>
              </w:rPr>
              <w:t xml:space="preserve">2 With another clan </w:t>
            </w:r>
          </w:p>
          <w:p w14:paraId="1A17942D" w14:textId="228D2420" w:rsidR="00AF6D45" w:rsidRPr="006A7935" w:rsidRDefault="00AF6D45" w:rsidP="00AF6D45">
            <w:pPr>
              <w:spacing w:after="60"/>
              <w:rPr>
                <w:rFonts w:cstheme="minorHAnsi"/>
                <w:bCs/>
                <w:i/>
              </w:rPr>
            </w:pPr>
            <w:r w:rsidRPr="006A7935">
              <w:rPr>
                <w:rFonts w:cstheme="minorHAnsi"/>
                <w:bCs/>
              </w:rPr>
              <w:t xml:space="preserve">3 Other, which? </w:t>
            </w:r>
            <w:r w:rsidR="00D94FD1" w:rsidRPr="006A7935">
              <w:rPr>
                <w:rFonts w:cstheme="minorHAnsi"/>
                <w:bCs/>
              </w:rPr>
              <w:t>_</w:t>
            </w:r>
            <w:r w:rsidRPr="006A7935">
              <w:rPr>
                <w:rFonts w:cstheme="minorHAnsi"/>
                <w:bCs/>
              </w:rPr>
              <w:t>_</w:t>
            </w:r>
          </w:p>
        </w:tc>
        <w:tc>
          <w:tcPr>
            <w:tcW w:w="1774" w:type="pct"/>
            <w:gridSpan w:val="6"/>
            <w:shd w:val="clear" w:color="auto" w:fill="E7E6E6" w:themeFill="background2"/>
          </w:tcPr>
          <w:p w14:paraId="01ED22D5" w14:textId="77777777" w:rsidR="005F34F8" w:rsidRPr="00D34FFF" w:rsidRDefault="006B6D8D" w:rsidP="00AF6D45">
            <w:pPr>
              <w:spacing w:after="60"/>
              <w:rPr>
                <w:rFonts w:cstheme="minorHAnsi"/>
                <w:bCs/>
                <w:sz w:val="20"/>
                <w:szCs w:val="20"/>
              </w:rPr>
            </w:pPr>
            <w:r w:rsidRPr="00D34FFF">
              <w:rPr>
                <w:rFonts w:cstheme="minorHAnsi"/>
                <w:bCs/>
                <w:sz w:val="20"/>
                <w:szCs w:val="20"/>
              </w:rPr>
              <w:t>Add for</w:t>
            </w:r>
            <w:r w:rsidR="005F34F8" w:rsidRPr="00D34FFF">
              <w:rPr>
                <w:rFonts w:cstheme="minorHAnsi"/>
                <w:bCs/>
                <w:sz w:val="20"/>
                <w:szCs w:val="20"/>
              </w:rPr>
              <w:t xml:space="preserve"> each type of conflict (raiding, water etc.):</w:t>
            </w:r>
          </w:p>
          <w:p w14:paraId="68E1D433" w14:textId="77777777" w:rsidR="004D2D0B" w:rsidRPr="00D34FFF" w:rsidRDefault="004D2D0B" w:rsidP="00AF6D45">
            <w:pPr>
              <w:spacing w:after="60"/>
              <w:rPr>
                <w:rFonts w:cstheme="minorHAnsi"/>
                <w:bCs/>
                <w:sz w:val="20"/>
                <w:szCs w:val="20"/>
              </w:rPr>
            </w:pPr>
            <w:r w:rsidRPr="00D34FFF">
              <w:rPr>
                <w:rFonts w:cstheme="minorHAnsi"/>
                <w:bCs/>
                <w:sz w:val="20"/>
                <w:szCs w:val="20"/>
              </w:rPr>
              <w:t xml:space="preserve">Whether it occurred (yes or no), </w:t>
            </w:r>
          </w:p>
          <w:p w14:paraId="4D71EFD8" w14:textId="77777777" w:rsidR="004D2D0B" w:rsidRPr="00D34FFF" w:rsidRDefault="004D2D0B" w:rsidP="00AF6D45">
            <w:pPr>
              <w:spacing w:after="60"/>
              <w:rPr>
                <w:rFonts w:cstheme="minorHAnsi"/>
                <w:bCs/>
                <w:sz w:val="20"/>
                <w:szCs w:val="20"/>
              </w:rPr>
            </w:pPr>
            <w:r w:rsidRPr="00D34FFF">
              <w:rPr>
                <w:rFonts w:cstheme="minorHAnsi"/>
                <w:bCs/>
                <w:sz w:val="20"/>
                <w:szCs w:val="20"/>
              </w:rPr>
              <w:t xml:space="preserve">If yes: </w:t>
            </w:r>
            <w:r w:rsidR="005F34F8" w:rsidRPr="00D34FFF">
              <w:rPr>
                <w:rFonts w:cstheme="minorHAnsi"/>
                <w:bCs/>
                <w:sz w:val="20"/>
                <w:szCs w:val="20"/>
              </w:rPr>
              <w:t>With which kind of group</w:t>
            </w:r>
            <w:r w:rsidR="00A2311A" w:rsidRPr="00D34FFF">
              <w:rPr>
                <w:rFonts w:cstheme="minorHAnsi"/>
                <w:bCs/>
                <w:sz w:val="20"/>
                <w:szCs w:val="20"/>
              </w:rPr>
              <w:t xml:space="preserve"> (1,2 or 3)</w:t>
            </w:r>
            <w:r w:rsidR="005F34F8" w:rsidRPr="00D34FFF">
              <w:rPr>
                <w:rFonts w:cstheme="minorHAnsi"/>
                <w:bCs/>
                <w:sz w:val="20"/>
                <w:szCs w:val="20"/>
              </w:rPr>
              <w:t xml:space="preserve">, </w:t>
            </w:r>
          </w:p>
          <w:p w14:paraId="1904C16B" w14:textId="6EE5BA0C" w:rsidR="00AF6D45" w:rsidRPr="00D34FFF" w:rsidRDefault="004D2D0B" w:rsidP="00AF6D45">
            <w:pPr>
              <w:spacing w:after="60"/>
              <w:rPr>
                <w:rFonts w:cstheme="minorHAnsi"/>
                <w:bCs/>
                <w:sz w:val="20"/>
                <w:szCs w:val="20"/>
              </w:rPr>
            </w:pPr>
            <w:r w:rsidRPr="00D34FFF">
              <w:rPr>
                <w:rFonts w:cstheme="minorHAnsi"/>
                <w:bCs/>
                <w:sz w:val="20"/>
                <w:szCs w:val="20"/>
              </w:rPr>
              <w:t>T</w:t>
            </w:r>
            <w:r w:rsidR="005F34F8" w:rsidRPr="00D34FFF">
              <w:rPr>
                <w:rFonts w:cstheme="minorHAnsi"/>
                <w:bCs/>
                <w:sz w:val="20"/>
                <w:szCs w:val="20"/>
              </w:rPr>
              <w:t xml:space="preserve">hen months, cause, impact, coping </w:t>
            </w:r>
          </w:p>
        </w:tc>
      </w:tr>
      <w:tr w:rsidR="001B0006" w:rsidRPr="006A7935" w14:paraId="4A618F71" w14:textId="667CF66B" w:rsidTr="00A318EF">
        <w:trPr>
          <w:gridAfter w:val="1"/>
          <w:wAfter w:w="4" w:type="pct"/>
          <w:trHeight w:val="440"/>
        </w:trPr>
        <w:tc>
          <w:tcPr>
            <w:tcW w:w="1821" w:type="pct"/>
            <w:gridSpan w:val="3"/>
          </w:tcPr>
          <w:p w14:paraId="26B53B36" w14:textId="4F87C106" w:rsidR="001B0006" w:rsidRPr="006A7935" w:rsidRDefault="001B0006" w:rsidP="00AF6D45">
            <w:pPr>
              <w:spacing w:after="60"/>
              <w:rPr>
                <w:rFonts w:cstheme="minorHAnsi"/>
              </w:rPr>
            </w:pPr>
            <w:r w:rsidRPr="006A7935">
              <w:rPr>
                <w:rFonts w:cstheme="minorHAnsi"/>
              </w:rPr>
              <w:t>Was the conflict between your community and the other community  around livestock raiding</w:t>
            </w:r>
          </w:p>
        </w:tc>
        <w:tc>
          <w:tcPr>
            <w:tcW w:w="251" w:type="pct"/>
          </w:tcPr>
          <w:p w14:paraId="77D4010E" w14:textId="77777777" w:rsidR="001B0006" w:rsidRPr="006A7935" w:rsidRDefault="001B0006" w:rsidP="00AF6D45">
            <w:pPr>
              <w:spacing w:after="60"/>
              <w:rPr>
                <w:rFonts w:cstheme="minorHAnsi"/>
              </w:rPr>
            </w:pPr>
          </w:p>
        </w:tc>
        <w:tc>
          <w:tcPr>
            <w:tcW w:w="496" w:type="pct"/>
            <w:gridSpan w:val="3"/>
          </w:tcPr>
          <w:p w14:paraId="1B396E59" w14:textId="77777777" w:rsidR="001B0006" w:rsidRPr="006A7935" w:rsidRDefault="001B0006" w:rsidP="00AF6D45">
            <w:pPr>
              <w:spacing w:after="60"/>
              <w:rPr>
                <w:rFonts w:cstheme="minorHAnsi"/>
                <w:i/>
              </w:rPr>
            </w:pPr>
          </w:p>
        </w:tc>
        <w:tc>
          <w:tcPr>
            <w:tcW w:w="575" w:type="pct"/>
            <w:gridSpan w:val="3"/>
          </w:tcPr>
          <w:p w14:paraId="054B1458" w14:textId="77777777" w:rsidR="001B0006" w:rsidRPr="006A7935" w:rsidDel="000B05BF" w:rsidRDefault="001B0006" w:rsidP="00AF6D45">
            <w:pPr>
              <w:spacing w:after="60"/>
              <w:rPr>
                <w:rFonts w:cstheme="minorHAnsi"/>
                <w:i/>
              </w:rPr>
            </w:pPr>
          </w:p>
        </w:tc>
        <w:tc>
          <w:tcPr>
            <w:tcW w:w="123" w:type="pct"/>
            <w:gridSpan w:val="3"/>
          </w:tcPr>
          <w:p w14:paraId="2C581670"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63064AD3" w14:textId="77777777" w:rsidR="001B0006" w:rsidRPr="00D34FFF" w:rsidRDefault="001B0006" w:rsidP="00AF6D45">
            <w:pPr>
              <w:spacing w:after="60"/>
              <w:rPr>
                <w:rFonts w:cstheme="minorHAnsi"/>
                <w:i/>
                <w:sz w:val="20"/>
                <w:szCs w:val="20"/>
              </w:rPr>
            </w:pPr>
          </w:p>
        </w:tc>
      </w:tr>
      <w:tr w:rsidR="001B0006" w:rsidRPr="006A7935" w14:paraId="02B0E673" w14:textId="03716656" w:rsidTr="00A318EF">
        <w:trPr>
          <w:gridAfter w:val="1"/>
          <w:wAfter w:w="4" w:type="pct"/>
          <w:trHeight w:val="545"/>
        </w:trPr>
        <w:tc>
          <w:tcPr>
            <w:tcW w:w="1821" w:type="pct"/>
            <w:gridSpan w:val="3"/>
          </w:tcPr>
          <w:p w14:paraId="1BC8CA34" w14:textId="2604D1C8" w:rsidR="001B0006" w:rsidRPr="006A7935" w:rsidRDefault="001B0006" w:rsidP="00AF6D45">
            <w:pPr>
              <w:spacing w:after="60"/>
              <w:rPr>
                <w:rFonts w:cstheme="minorHAnsi"/>
              </w:rPr>
            </w:pPr>
            <w:r w:rsidRPr="006A7935">
              <w:rPr>
                <w:rFonts w:cstheme="minorHAnsi"/>
              </w:rPr>
              <w:t>Was the conflict between your community and the other community around grassland access or use</w:t>
            </w:r>
          </w:p>
        </w:tc>
        <w:tc>
          <w:tcPr>
            <w:tcW w:w="251" w:type="pct"/>
          </w:tcPr>
          <w:p w14:paraId="36BEDDC9" w14:textId="77777777" w:rsidR="001B0006" w:rsidRPr="006A7935" w:rsidRDefault="001B0006" w:rsidP="00AF6D45">
            <w:pPr>
              <w:spacing w:after="60"/>
              <w:rPr>
                <w:rFonts w:cstheme="minorHAnsi"/>
              </w:rPr>
            </w:pPr>
          </w:p>
        </w:tc>
        <w:tc>
          <w:tcPr>
            <w:tcW w:w="496" w:type="pct"/>
            <w:gridSpan w:val="3"/>
          </w:tcPr>
          <w:p w14:paraId="534F2AC8" w14:textId="77777777" w:rsidR="001B0006" w:rsidRPr="006A7935" w:rsidRDefault="001B0006" w:rsidP="00AF6D45">
            <w:pPr>
              <w:spacing w:after="60"/>
              <w:rPr>
                <w:rFonts w:cstheme="minorHAnsi"/>
                <w:i/>
              </w:rPr>
            </w:pPr>
          </w:p>
        </w:tc>
        <w:tc>
          <w:tcPr>
            <w:tcW w:w="575" w:type="pct"/>
            <w:gridSpan w:val="3"/>
          </w:tcPr>
          <w:p w14:paraId="1F290E6E" w14:textId="77777777" w:rsidR="001B0006" w:rsidRPr="006A7935" w:rsidDel="000B05BF" w:rsidRDefault="001B0006" w:rsidP="00AF6D45">
            <w:pPr>
              <w:spacing w:after="60"/>
              <w:rPr>
                <w:rFonts w:cstheme="minorHAnsi"/>
                <w:i/>
              </w:rPr>
            </w:pPr>
          </w:p>
        </w:tc>
        <w:tc>
          <w:tcPr>
            <w:tcW w:w="123" w:type="pct"/>
            <w:gridSpan w:val="3"/>
          </w:tcPr>
          <w:p w14:paraId="051B484A"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306F9103" w14:textId="77777777" w:rsidR="001B0006" w:rsidRPr="00D34FFF" w:rsidRDefault="001B0006" w:rsidP="00AF6D45">
            <w:pPr>
              <w:spacing w:after="60"/>
              <w:rPr>
                <w:rFonts w:cstheme="minorHAnsi"/>
                <w:i/>
                <w:sz w:val="20"/>
                <w:szCs w:val="20"/>
              </w:rPr>
            </w:pPr>
          </w:p>
        </w:tc>
      </w:tr>
      <w:tr w:rsidR="001B0006" w:rsidRPr="006A7935" w14:paraId="02BC52B6" w14:textId="431AFA87" w:rsidTr="00A318EF">
        <w:trPr>
          <w:gridAfter w:val="1"/>
          <w:wAfter w:w="4" w:type="pct"/>
          <w:trHeight w:val="563"/>
        </w:trPr>
        <w:tc>
          <w:tcPr>
            <w:tcW w:w="1821" w:type="pct"/>
            <w:gridSpan w:val="3"/>
          </w:tcPr>
          <w:p w14:paraId="578579A8" w14:textId="21F0ADE4" w:rsidR="001B0006" w:rsidRPr="006A7935" w:rsidRDefault="001B0006" w:rsidP="00AF6D45">
            <w:pPr>
              <w:spacing w:after="60"/>
              <w:rPr>
                <w:rFonts w:cstheme="minorHAnsi"/>
              </w:rPr>
            </w:pPr>
            <w:r w:rsidRPr="006A7935">
              <w:rPr>
                <w:rFonts w:cstheme="minorHAnsi"/>
              </w:rPr>
              <w:t>Was the conflict between your community and the other community around water access or use</w:t>
            </w:r>
          </w:p>
        </w:tc>
        <w:tc>
          <w:tcPr>
            <w:tcW w:w="251" w:type="pct"/>
          </w:tcPr>
          <w:p w14:paraId="0359E470" w14:textId="77777777" w:rsidR="001B0006" w:rsidRPr="006A7935" w:rsidRDefault="001B0006" w:rsidP="00AF6D45">
            <w:pPr>
              <w:spacing w:after="60"/>
              <w:rPr>
                <w:rFonts w:cstheme="minorHAnsi"/>
              </w:rPr>
            </w:pPr>
          </w:p>
        </w:tc>
        <w:tc>
          <w:tcPr>
            <w:tcW w:w="496" w:type="pct"/>
            <w:gridSpan w:val="3"/>
          </w:tcPr>
          <w:p w14:paraId="2A9D527D" w14:textId="77777777" w:rsidR="001B0006" w:rsidRPr="006A7935" w:rsidRDefault="001B0006" w:rsidP="00AF6D45">
            <w:pPr>
              <w:spacing w:after="60"/>
              <w:rPr>
                <w:rFonts w:cstheme="minorHAnsi"/>
                <w:i/>
              </w:rPr>
            </w:pPr>
          </w:p>
        </w:tc>
        <w:tc>
          <w:tcPr>
            <w:tcW w:w="575" w:type="pct"/>
            <w:gridSpan w:val="3"/>
          </w:tcPr>
          <w:p w14:paraId="707248EB" w14:textId="77777777" w:rsidR="001B0006" w:rsidRPr="006A7935" w:rsidDel="000B05BF" w:rsidRDefault="001B0006" w:rsidP="00AF6D45">
            <w:pPr>
              <w:spacing w:after="60"/>
              <w:rPr>
                <w:rFonts w:cstheme="minorHAnsi"/>
                <w:i/>
              </w:rPr>
            </w:pPr>
          </w:p>
        </w:tc>
        <w:tc>
          <w:tcPr>
            <w:tcW w:w="123" w:type="pct"/>
            <w:gridSpan w:val="3"/>
          </w:tcPr>
          <w:p w14:paraId="6B645275"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D09F018" w14:textId="77777777" w:rsidR="001B0006" w:rsidRPr="00D34FFF" w:rsidRDefault="001B0006" w:rsidP="00AF6D45">
            <w:pPr>
              <w:spacing w:after="60"/>
              <w:rPr>
                <w:rFonts w:cstheme="minorHAnsi"/>
                <w:i/>
                <w:sz w:val="20"/>
                <w:szCs w:val="20"/>
              </w:rPr>
            </w:pPr>
          </w:p>
        </w:tc>
      </w:tr>
      <w:tr w:rsidR="001B0006" w:rsidRPr="006A7935" w14:paraId="55E26975" w14:textId="014CCDDF" w:rsidTr="00A318EF">
        <w:trPr>
          <w:gridAfter w:val="1"/>
          <w:wAfter w:w="4" w:type="pct"/>
          <w:trHeight w:val="311"/>
        </w:trPr>
        <w:tc>
          <w:tcPr>
            <w:tcW w:w="1821" w:type="pct"/>
            <w:gridSpan w:val="3"/>
          </w:tcPr>
          <w:p w14:paraId="0DBDBB81" w14:textId="294BBB34" w:rsidR="001B0006" w:rsidRPr="006A7935" w:rsidRDefault="001B0006" w:rsidP="00AF6D45">
            <w:pPr>
              <w:spacing w:after="60"/>
              <w:rPr>
                <w:rFonts w:cstheme="minorHAnsi"/>
              </w:rPr>
            </w:pPr>
            <w:r w:rsidRPr="006A7935">
              <w:rPr>
                <w:rFonts w:cstheme="minorHAnsi"/>
              </w:rPr>
              <w:t>Was the conflict between your community and the other community around livestock ownership</w:t>
            </w:r>
          </w:p>
        </w:tc>
        <w:tc>
          <w:tcPr>
            <w:tcW w:w="251" w:type="pct"/>
          </w:tcPr>
          <w:p w14:paraId="51396FF7" w14:textId="77777777" w:rsidR="001B0006" w:rsidRPr="006A7935" w:rsidRDefault="001B0006" w:rsidP="00AF6D45">
            <w:pPr>
              <w:spacing w:after="60"/>
              <w:rPr>
                <w:rFonts w:cstheme="minorHAnsi"/>
              </w:rPr>
            </w:pPr>
          </w:p>
        </w:tc>
        <w:tc>
          <w:tcPr>
            <w:tcW w:w="496" w:type="pct"/>
            <w:gridSpan w:val="3"/>
          </w:tcPr>
          <w:p w14:paraId="23894660" w14:textId="77777777" w:rsidR="001B0006" w:rsidRPr="006A7935" w:rsidRDefault="001B0006" w:rsidP="00AF6D45">
            <w:pPr>
              <w:spacing w:after="60"/>
              <w:rPr>
                <w:rFonts w:cstheme="minorHAnsi"/>
                <w:i/>
              </w:rPr>
            </w:pPr>
          </w:p>
        </w:tc>
        <w:tc>
          <w:tcPr>
            <w:tcW w:w="575" w:type="pct"/>
            <w:gridSpan w:val="3"/>
          </w:tcPr>
          <w:p w14:paraId="645D9D13" w14:textId="77777777" w:rsidR="001B0006" w:rsidRPr="006A7935" w:rsidDel="000B05BF" w:rsidRDefault="001B0006" w:rsidP="00AF6D45">
            <w:pPr>
              <w:spacing w:after="60"/>
              <w:rPr>
                <w:rFonts w:cstheme="minorHAnsi"/>
                <w:i/>
              </w:rPr>
            </w:pPr>
          </w:p>
        </w:tc>
        <w:tc>
          <w:tcPr>
            <w:tcW w:w="123" w:type="pct"/>
            <w:gridSpan w:val="3"/>
          </w:tcPr>
          <w:p w14:paraId="765FD7B0"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A828EF1" w14:textId="77777777" w:rsidR="001B0006" w:rsidRPr="00D34FFF" w:rsidRDefault="001B0006" w:rsidP="00AF6D45">
            <w:pPr>
              <w:spacing w:after="60"/>
              <w:rPr>
                <w:rFonts w:cstheme="minorHAnsi"/>
                <w:i/>
                <w:sz w:val="20"/>
                <w:szCs w:val="20"/>
              </w:rPr>
            </w:pPr>
          </w:p>
        </w:tc>
      </w:tr>
      <w:tr w:rsidR="001B0006" w:rsidRPr="006A7935" w14:paraId="0A506AB4" w14:textId="7DB2B6D3" w:rsidTr="00A318EF">
        <w:trPr>
          <w:gridAfter w:val="1"/>
          <w:wAfter w:w="4" w:type="pct"/>
          <w:trHeight w:val="386"/>
        </w:trPr>
        <w:tc>
          <w:tcPr>
            <w:tcW w:w="1821" w:type="pct"/>
            <w:gridSpan w:val="3"/>
          </w:tcPr>
          <w:p w14:paraId="69F48458" w14:textId="59597648" w:rsidR="001B0006" w:rsidRPr="006A7935" w:rsidRDefault="001B0006" w:rsidP="00AF6D45">
            <w:pPr>
              <w:spacing w:after="60"/>
              <w:rPr>
                <w:rFonts w:cstheme="minorHAnsi"/>
              </w:rPr>
            </w:pPr>
            <w:r w:rsidRPr="006A7935">
              <w:rPr>
                <w:rFonts w:cstheme="minorHAnsi"/>
              </w:rPr>
              <w:t>Was the conflict between your community and the other community around land ownership</w:t>
            </w:r>
          </w:p>
        </w:tc>
        <w:tc>
          <w:tcPr>
            <w:tcW w:w="251" w:type="pct"/>
          </w:tcPr>
          <w:p w14:paraId="1B4C1836" w14:textId="77777777" w:rsidR="001B0006" w:rsidRPr="006A7935" w:rsidRDefault="001B0006" w:rsidP="00AF6D45">
            <w:pPr>
              <w:spacing w:after="60"/>
              <w:rPr>
                <w:rFonts w:cstheme="minorHAnsi"/>
              </w:rPr>
            </w:pPr>
          </w:p>
        </w:tc>
        <w:tc>
          <w:tcPr>
            <w:tcW w:w="496" w:type="pct"/>
            <w:gridSpan w:val="3"/>
          </w:tcPr>
          <w:p w14:paraId="51498EC8" w14:textId="77777777" w:rsidR="001B0006" w:rsidRPr="006A7935" w:rsidRDefault="001B0006" w:rsidP="00AF6D45">
            <w:pPr>
              <w:spacing w:after="60"/>
              <w:rPr>
                <w:rFonts w:cstheme="minorHAnsi"/>
                <w:i/>
              </w:rPr>
            </w:pPr>
          </w:p>
        </w:tc>
        <w:tc>
          <w:tcPr>
            <w:tcW w:w="575" w:type="pct"/>
            <w:gridSpan w:val="3"/>
          </w:tcPr>
          <w:p w14:paraId="0DF76D38" w14:textId="77777777" w:rsidR="001B0006" w:rsidRPr="006A7935" w:rsidDel="000B05BF" w:rsidRDefault="001B0006" w:rsidP="00AF6D45">
            <w:pPr>
              <w:spacing w:after="60"/>
              <w:rPr>
                <w:rFonts w:cstheme="minorHAnsi"/>
                <w:i/>
              </w:rPr>
            </w:pPr>
          </w:p>
        </w:tc>
        <w:tc>
          <w:tcPr>
            <w:tcW w:w="123" w:type="pct"/>
            <w:gridSpan w:val="3"/>
          </w:tcPr>
          <w:p w14:paraId="6825B9A9"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4C1CAB05" w14:textId="77777777" w:rsidR="001B0006" w:rsidRPr="00D34FFF" w:rsidRDefault="001B0006" w:rsidP="00AF6D45">
            <w:pPr>
              <w:spacing w:after="60"/>
              <w:rPr>
                <w:rFonts w:cstheme="minorHAnsi"/>
                <w:i/>
                <w:sz w:val="20"/>
                <w:szCs w:val="20"/>
              </w:rPr>
            </w:pPr>
          </w:p>
        </w:tc>
      </w:tr>
      <w:tr w:rsidR="001B0006" w:rsidRPr="006A7935" w14:paraId="6539934B" w14:textId="02D9CE17" w:rsidTr="00A318EF">
        <w:trPr>
          <w:gridAfter w:val="1"/>
          <w:wAfter w:w="4" w:type="pct"/>
          <w:trHeight w:val="329"/>
        </w:trPr>
        <w:tc>
          <w:tcPr>
            <w:tcW w:w="1821" w:type="pct"/>
            <w:gridSpan w:val="3"/>
          </w:tcPr>
          <w:p w14:paraId="12A16DB0" w14:textId="75DB8C4E" w:rsidR="001B0006" w:rsidRPr="006A7935" w:rsidRDefault="001B0006" w:rsidP="00AF6D45">
            <w:pPr>
              <w:spacing w:after="60"/>
              <w:rPr>
                <w:rFonts w:cstheme="minorHAnsi"/>
              </w:rPr>
            </w:pPr>
            <w:r w:rsidRPr="006A7935">
              <w:rPr>
                <w:rFonts w:cstheme="minorHAnsi"/>
              </w:rPr>
              <w:t>Other conflicts, which ___</w:t>
            </w:r>
          </w:p>
        </w:tc>
        <w:tc>
          <w:tcPr>
            <w:tcW w:w="251" w:type="pct"/>
          </w:tcPr>
          <w:p w14:paraId="19189B74" w14:textId="77777777" w:rsidR="001B0006" w:rsidRPr="006A7935" w:rsidRDefault="001B0006" w:rsidP="00AF6D45">
            <w:pPr>
              <w:spacing w:after="60"/>
              <w:rPr>
                <w:rFonts w:cstheme="minorHAnsi"/>
              </w:rPr>
            </w:pPr>
          </w:p>
        </w:tc>
        <w:tc>
          <w:tcPr>
            <w:tcW w:w="496" w:type="pct"/>
            <w:gridSpan w:val="3"/>
          </w:tcPr>
          <w:p w14:paraId="601064D7" w14:textId="77777777" w:rsidR="001B0006" w:rsidRPr="006A7935" w:rsidRDefault="001B0006" w:rsidP="00AF6D45">
            <w:pPr>
              <w:spacing w:after="60"/>
              <w:rPr>
                <w:rFonts w:cstheme="minorHAnsi"/>
                <w:i/>
              </w:rPr>
            </w:pPr>
          </w:p>
        </w:tc>
        <w:tc>
          <w:tcPr>
            <w:tcW w:w="575" w:type="pct"/>
            <w:gridSpan w:val="3"/>
          </w:tcPr>
          <w:p w14:paraId="6FF972AE" w14:textId="77777777" w:rsidR="001B0006" w:rsidRPr="006A7935" w:rsidDel="000B05BF" w:rsidRDefault="001B0006" w:rsidP="00AF6D45">
            <w:pPr>
              <w:spacing w:after="60"/>
              <w:rPr>
                <w:rFonts w:cstheme="minorHAnsi"/>
                <w:i/>
              </w:rPr>
            </w:pPr>
          </w:p>
        </w:tc>
        <w:tc>
          <w:tcPr>
            <w:tcW w:w="123" w:type="pct"/>
            <w:gridSpan w:val="3"/>
          </w:tcPr>
          <w:p w14:paraId="4FB1709A"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8C3F1B6" w14:textId="0B6C0742" w:rsidR="001B0006" w:rsidRPr="006A7935" w:rsidRDefault="001B0006" w:rsidP="00AF6D45">
            <w:pPr>
              <w:spacing w:after="60"/>
              <w:rPr>
                <w:rFonts w:cstheme="minorHAnsi"/>
                <w:i/>
              </w:rPr>
            </w:pPr>
            <w:r w:rsidRPr="006A7935">
              <w:rPr>
                <w:rFonts w:cstheme="minorHAnsi"/>
                <w:i/>
              </w:rPr>
              <w:t>Capture here also conflicts with other actors outside community.</w:t>
            </w:r>
          </w:p>
        </w:tc>
      </w:tr>
      <w:tr w:rsidR="00CD6956" w:rsidRPr="006A7935" w14:paraId="018A7714" w14:textId="2182BBB0" w:rsidTr="00A318EF">
        <w:trPr>
          <w:gridAfter w:val="1"/>
          <w:wAfter w:w="4" w:type="pct"/>
          <w:trHeight w:val="620"/>
        </w:trPr>
        <w:tc>
          <w:tcPr>
            <w:tcW w:w="2576" w:type="pct"/>
            <w:gridSpan w:val="8"/>
          </w:tcPr>
          <w:p w14:paraId="4446DED8" w14:textId="3DF1883A" w:rsidR="006F2366" w:rsidRPr="006A7935" w:rsidRDefault="00CD6956" w:rsidP="009B3D59">
            <w:pPr>
              <w:spacing w:after="60"/>
              <w:rPr>
                <w:rFonts w:cstheme="minorHAnsi"/>
                <w:b/>
              </w:rPr>
            </w:pPr>
            <w:r w:rsidRPr="006A7935">
              <w:rPr>
                <w:rFonts w:cstheme="minorHAnsi"/>
                <w:b/>
              </w:rPr>
              <w:lastRenderedPageBreak/>
              <w:t>Was there a conflict between you and other members of your community in the last 6 months?</w:t>
            </w:r>
          </w:p>
          <w:p w14:paraId="1D7D09AA" w14:textId="6DDFE666" w:rsidR="00CD6956" w:rsidRPr="006A7935" w:rsidRDefault="00CD6956" w:rsidP="009B3D59">
            <w:pPr>
              <w:spacing w:after="60"/>
              <w:rPr>
                <w:rFonts w:cstheme="minorHAnsi"/>
                <w:bCs/>
                <w:i/>
                <w:iCs/>
              </w:rPr>
            </w:pPr>
            <w:r w:rsidRPr="006A7935">
              <w:rPr>
                <w:rFonts w:cstheme="minorHAnsi"/>
                <w:bCs/>
                <w:i/>
                <w:iCs/>
              </w:rPr>
              <w:t xml:space="preserve">(outside own family) </w:t>
            </w:r>
          </w:p>
        </w:tc>
        <w:tc>
          <w:tcPr>
            <w:tcW w:w="1100" w:type="pct"/>
            <w:gridSpan w:val="7"/>
          </w:tcPr>
          <w:p w14:paraId="6A04262E" w14:textId="77777777" w:rsidR="00CD6956" w:rsidRPr="006A7935" w:rsidRDefault="00CD6956" w:rsidP="009B3D59">
            <w:pPr>
              <w:spacing w:after="60"/>
              <w:jc w:val="both"/>
              <w:rPr>
                <w:rFonts w:cstheme="minorHAnsi"/>
                <w:bCs/>
              </w:rPr>
            </w:pPr>
            <w:r w:rsidRPr="006A7935">
              <w:rPr>
                <w:rFonts w:cstheme="minorHAnsi"/>
                <w:bCs/>
              </w:rPr>
              <w:t xml:space="preserve">1=yes </w:t>
            </w:r>
          </w:p>
          <w:p w14:paraId="48871702" w14:textId="3C39B4C9" w:rsidR="00CD6956" w:rsidRPr="006A7935" w:rsidRDefault="00CD6956" w:rsidP="009B3D59">
            <w:pPr>
              <w:spacing w:after="60"/>
              <w:rPr>
                <w:rFonts w:cstheme="minorHAnsi"/>
                <w:bCs/>
                <w:i/>
              </w:rPr>
            </w:pPr>
            <w:r w:rsidRPr="006A7935">
              <w:rPr>
                <w:rFonts w:cstheme="minorHAnsi"/>
                <w:bCs/>
              </w:rPr>
              <w:t>0=no</w:t>
            </w:r>
          </w:p>
        </w:tc>
        <w:tc>
          <w:tcPr>
            <w:tcW w:w="1320" w:type="pct"/>
            <w:gridSpan w:val="2"/>
            <w:shd w:val="clear" w:color="auto" w:fill="E7E6E6" w:themeFill="background2"/>
          </w:tcPr>
          <w:p w14:paraId="4F354005" w14:textId="77777777" w:rsidR="00CD6956" w:rsidRPr="006A7935" w:rsidRDefault="00AF6D45" w:rsidP="00AF6D45">
            <w:pPr>
              <w:spacing w:after="60"/>
              <w:rPr>
                <w:rFonts w:cstheme="minorHAnsi"/>
                <w:bCs/>
              </w:rPr>
            </w:pPr>
            <w:r w:rsidRPr="006A7935">
              <w:rPr>
                <w:rFonts w:cstheme="minorHAnsi"/>
                <w:bCs/>
              </w:rPr>
              <w:t>Definition of  “own community”: for Uganda “parish”, for Kenya “location”</w:t>
            </w:r>
          </w:p>
          <w:p w14:paraId="2F670436" w14:textId="36A8BCEC" w:rsidR="006451DE" w:rsidRPr="006A7935" w:rsidRDefault="00097D9B" w:rsidP="00AF6D45">
            <w:pPr>
              <w:spacing w:after="60"/>
              <w:rPr>
                <w:rFonts w:cstheme="minorHAnsi"/>
                <w:bCs/>
              </w:rPr>
            </w:pPr>
            <w:r w:rsidRPr="006A7935">
              <w:rPr>
                <w:rFonts w:cstheme="minorHAnsi"/>
                <w:bCs/>
              </w:rPr>
              <w:t>Here capture details about whether specific conflicts occurred within own community</w:t>
            </w:r>
          </w:p>
        </w:tc>
      </w:tr>
      <w:tr w:rsidR="002D4FC7" w:rsidRPr="006A7935" w14:paraId="56D2C0F9" w14:textId="1E196B14" w:rsidTr="00A318EF">
        <w:trPr>
          <w:trHeight w:val="545"/>
        </w:trPr>
        <w:tc>
          <w:tcPr>
            <w:tcW w:w="1212" w:type="pct"/>
          </w:tcPr>
          <w:p w14:paraId="3806FB74" w14:textId="581B916E"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around grassland access or use</w:t>
            </w:r>
          </w:p>
        </w:tc>
        <w:tc>
          <w:tcPr>
            <w:tcW w:w="497" w:type="pct"/>
          </w:tcPr>
          <w:p w14:paraId="5BE23A82" w14:textId="77777777" w:rsidR="00CD6956" w:rsidRPr="006A7935" w:rsidRDefault="00CD6956" w:rsidP="009B3D59">
            <w:pPr>
              <w:spacing w:after="60"/>
              <w:rPr>
                <w:rFonts w:cstheme="minorHAnsi"/>
              </w:rPr>
            </w:pPr>
          </w:p>
        </w:tc>
        <w:tc>
          <w:tcPr>
            <w:tcW w:w="581" w:type="pct"/>
            <w:gridSpan w:val="4"/>
          </w:tcPr>
          <w:p w14:paraId="10EB71B5" w14:textId="77777777" w:rsidR="00CD6956" w:rsidRPr="006A7935" w:rsidRDefault="00CD6956" w:rsidP="009B3D59">
            <w:pPr>
              <w:spacing w:after="60"/>
              <w:rPr>
                <w:rFonts w:cstheme="minorHAnsi"/>
              </w:rPr>
            </w:pPr>
          </w:p>
        </w:tc>
        <w:tc>
          <w:tcPr>
            <w:tcW w:w="290" w:type="pct"/>
            <w:gridSpan w:val="3"/>
          </w:tcPr>
          <w:p w14:paraId="3375F67C" w14:textId="77777777" w:rsidR="00CD6956" w:rsidRPr="006A7935" w:rsidRDefault="00CD6956" w:rsidP="009B3D59">
            <w:pPr>
              <w:spacing w:after="60"/>
              <w:rPr>
                <w:rFonts w:cstheme="minorHAnsi"/>
                <w:i/>
              </w:rPr>
            </w:pPr>
          </w:p>
        </w:tc>
        <w:tc>
          <w:tcPr>
            <w:tcW w:w="651" w:type="pct"/>
            <w:gridSpan w:val="3"/>
          </w:tcPr>
          <w:p w14:paraId="4F7DC2B2" w14:textId="77777777" w:rsidR="00CD6956" w:rsidRPr="006A7935" w:rsidDel="000B05BF" w:rsidRDefault="00CD6956" w:rsidP="009B3D59">
            <w:pPr>
              <w:spacing w:after="60"/>
              <w:rPr>
                <w:rFonts w:cstheme="minorHAnsi"/>
                <w:i/>
              </w:rPr>
            </w:pPr>
          </w:p>
        </w:tc>
        <w:tc>
          <w:tcPr>
            <w:tcW w:w="451" w:type="pct"/>
            <w:gridSpan w:val="4"/>
          </w:tcPr>
          <w:p w14:paraId="26A303BA"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502DA17A" w14:textId="77777777" w:rsidR="00CD6956" w:rsidRPr="006A7935" w:rsidRDefault="00CD6956" w:rsidP="009B3D59">
            <w:pPr>
              <w:spacing w:after="60"/>
              <w:rPr>
                <w:rFonts w:cstheme="minorHAnsi"/>
              </w:rPr>
            </w:pPr>
          </w:p>
        </w:tc>
      </w:tr>
      <w:tr w:rsidR="002D4FC7" w:rsidRPr="006A7935" w14:paraId="483F9E62" w14:textId="01989C8A" w:rsidTr="00A318EF">
        <w:trPr>
          <w:trHeight w:val="464"/>
        </w:trPr>
        <w:tc>
          <w:tcPr>
            <w:tcW w:w="1212" w:type="pct"/>
          </w:tcPr>
          <w:p w14:paraId="6E41F874" w14:textId="34A70AAB"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 xml:space="preserve">around water access or use </w:t>
            </w:r>
          </w:p>
        </w:tc>
        <w:tc>
          <w:tcPr>
            <w:tcW w:w="497" w:type="pct"/>
          </w:tcPr>
          <w:p w14:paraId="463FCBF5" w14:textId="77777777" w:rsidR="00CD6956" w:rsidRPr="006A7935" w:rsidRDefault="00CD6956" w:rsidP="009B3D59">
            <w:pPr>
              <w:spacing w:after="60"/>
              <w:rPr>
                <w:rFonts w:cstheme="minorHAnsi"/>
              </w:rPr>
            </w:pPr>
          </w:p>
        </w:tc>
        <w:tc>
          <w:tcPr>
            <w:tcW w:w="581" w:type="pct"/>
            <w:gridSpan w:val="4"/>
          </w:tcPr>
          <w:p w14:paraId="1880455B" w14:textId="77777777" w:rsidR="00CD6956" w:rsidRPr="006A7935" w:rsidRDefault="00CD6956" w:rsidP="009B3D59">
            <w:pPr>
              <w:spacing w:after="60"/>
              <w:rPr>
                <w:rFonts w:cstheme="minorHAnsi"/>
              </w:rPr>
            </w:pPr>
          </w:p>
        </w:tc>
        <w:tc>
          <w:tcPr>
            <w:tcW w:w="290" w:type="pct"/>
            <w:gridSpan w:val="3"/>
          </w:tcPr>
          <w:p w14:paraId="0BF17540" w14:textId="77777777" w:rsidR="00CD6956" w:rsidRPr="006A7935" w:rsidRDefault="00CD6956" w:rsidP="009B3D59">
            <w:pPr>
              <w:spacing w:after="60"/>
              <w:rPr>
                <w:rFonts w:cstheme="minorHAnsi"/>
                <w:i/>
              </w:rPr>
            </w:pPr>
          </w:p>
        </w:tc>
        <w:tc>
          <w:tcPr>
            <w:tcW w:w="651" w:type="pct"/>
            <w:gridSpan w:val="3"/>
          </w:tcPr>
          <w:p w14:paraId="492BCCC6" w14:textId="77777777" w:rsidR="00CD6956" w:rsidRPr="006A7935" w:rsidDel="000B05BF" w:rsidRDefault="00CD6956" w:rsidP="009B3D59">
            <w:pPr>
              <w:spacing w:after="60"/>
              <w:rPr>
                <w:rFonts w:cstheme="minorHAnsi"/>
                <w:i/>
              </w:rPr>
            </w:pPr>
          </w:p>
        </w:tc>
        <w:tc>
          <w:tcPr>
            <w:tcW w:w="451" w:type="pct"/>
            <w:gridSpan w:val="4"/>
          </w:tcPr>
          <w:p w14:paraId="305BAE6F"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56BA1E17" w14:textId="77777777" w:rsidR="00CD6956" w:rsidRPr="006A7935" w:rsidRDefault="00CD6956" w:rsidP="009B3D59">
            <w:pPr>
              <w:spacing w:after="60"/>
              <w:rPr>
                <w:rFonts w:cstheme="minorHAnsi"/>
              </w:rPr>
            </w:pPr>
          </w:p>
        </w:tc>
      </w:tr>
      <w:tr w:rsidR="002D4FC7" w:rsidRPr="006A7935" w14:paraId="0686966B" w14:textId="3D214EE5" w:rsidTr="00A318EF">
        <w:trPr>
          <w:trHeight w:val="482"/>
        </w:trPr>
        <w:tc>
          <w:tcPr>
            <w:tcW w:w="1212" w:type="pct"/>
          </w:tcPr>
          <w:p w14:paraId="4BABE912" w14:textId="07511692"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around livestock ownership</w:t>
            </w:r>
          </w:p>
        </w:tc>
        <w:tc>
          <w:tcPr>
            <w:tcW w:w="497" w:type="pct"/>
          </w:tcPr>
          <w:p w14:paraId="6C87D0E3" w14:textId="77777777" w:rsidR="00CD6956" w:rsidRPr="006A7935" w:rsidRDefault="00CD6956" w:rsidP="009B3D59">
            <w:pPr>
              <w:spacing w:after="60"/>
              <w:rPr>
                <w:rFonts w:cstheme="minorHAnsi"/>
              </w:rPr>
            </w:pPr>
          </w:p>
        </w:tc>
        <w:tc>
          <w:tcPr>
            <w:tcW w:w="581" w:type="pct"/>
            <w:gridSpan w:val="4"/>
          </w:tcPr>
          <w:p w14:paraId="31658F93" w14:textId="77777777" w:rsidR="00CD6956" w:rsidRPr="006A7935" w:rsidRDefault="00CD6956" w:rsidP="009B3D59">
            <w:pPr>
              <w:spacing w:after="60"/>
              <w:rPr>
                <w:rFonts w:cstheme="minorHAnsi"/>
              </w:rPr>
            </w:pPr>
          </w:p>
        </w:tc>
        <w:tc>
          <w:tcPr>
            <w:tcW w:w="290" w:type="pct"/>
            <w:gridSpan w:val="3"/>
          </w:tcPr>
          <w:p w14:paraId="2041BEAA" w14:textId="77777777" w:rsidR="00CD6956" w:rsidRPr="006A7935" w:rsidRDefault="00CD6956" w:rsidP="009B3D59">
            <w:pPr>
              <w:spacing w:after="60"/>
              <w:rPr>
                <w:rFonts w:cstheme="minorHAnsi"/>
                <w:i/>
              </w:rPr>
            </w:pPr>
          </w:p>
        </w:tc>
        <w:tc>
          <w:tcPr>
            <w:tcW w:w="651" w:type="pct"/>
            <w:gridSpan w:val="3"/>
          </w:tcPr>
          <w:p w14:paraId="153C4572" w14:textId="77777777" w:rsidR="00CD6956" w:rsidRPr="006A7935" w:rsidDel="000B05BF" w:rsidRDefault="00CD6956" w:rsidP="009B3D59">
            <w:pPr>
              <w:spacing w:after="60"/>
              <w:rPr>
                <w:rFonts w:cstheme="minorHAnsi"/>
                <w:i/>
              </w:rPr>
            </w:pPr>
          </w:p>
        </w:tc>
        <w:tc>
          <w:tcPr>
            <w:tcW w:w="451" w:type="pct"/>
            <w:gridSpan w:val="4"/>
          </w:tcPr>
          <w:p w14:paraId="4440D70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41DC73C5" w14:textId="77777777" w:rsidR="00CD6956" w:rsidRPr="006A7935" w:rsidRDefault="00CD6956" w:rsidP="009B3D59">
            <w:pPr>
              <w:spacing w:after="60"/>
              <w:rPr>
                <w:rFonts w:cstheme="minorHAnsi"/>
                <w:i/>
              </w:rPr>
            </w:pPr>
          </w:p>
        </w:tc>
      </w:tr>
      <w:tr w:rsidR="002D4FC7" w:rsidRPr="006A7935" w14:paraId="3B66C5A5" w14:textId="41521878" w:rsidTr="00A318EF">
        <w:trPr>
          <w:trHeight w:val="530"/>
        </w:trPr>
        <w:tc>
          <w:tcPr>
            <w:tcW w:w="1212" w:type="pct"/>
          </w:tcPr>
          <w:p w14:paraId="74453D0B" w14:textId="4CDB875A" w:rsidR="00CD6956" w:rsidRPr="006A7935" w:rsidRDefault="00EB3F46" w:rsidP="009B3D59">
            <w:pPr>
              <w:spacing w:after="60"/>
              <w:rPr>
                <w:rFonts w:cstheme="minorHAnsi"/>
              </w:rPr>
            </w:pPr>
            <w:r w:rsidRPr="006A7935">
              <w:rPr>
                <w:rFonts w:cstheme="minorHAnsi"/>
              </w:rPr>
              <w:t>Was the conflict between you and other members of your community</w:t>
            </w:r>
            <w:r w:rsidR="00CD6956" w:rsidRPr="006A7935">
              <w:rPr>
                <w:rFonts w:cstheme="minorHAnsi"/>
              </w:rPr>
              <w:t xml:space="preserve"> around land ownership</w:t>
            </w:r>
          </w:p>
        </w:tc>
        <w:tc>
          <w:tcPr>
            <w:tcW w:w="497" w:type="pct"/>
          </w:tcPr>
          <w:p w14:paraId="0390F5F8" w14:textId="77777777" w:rsidR="00CD6956" w:rsidRPr="006A7935" w:rsidRDefault="00CD6956" w:rsidP="009B3D59">
            <w:pPr>
              <w:spacing w:after="60"/>
              <w:rPr>
                <w:rFonts w:cstheme="minorHAnsi"/>
              </w:rPr>
            </w:pPr>
          </w:p>
        </w:tc>
        <w:tc>
          <w:tcPr>
            <w:tcW w:w="581" w:type="pct"/>
            <w:gridSpan w:val="4"/>
          </w:tcPr>
          <w:p w14:paraId="6B38EE61" w14:textId="77777777" w:rsidR="00CD6956" w:rsidRPr="006A7935" w:rsidRDefault="00CD6956" w:rsidP="009B3D59">
            <w:pPr>
              <w:spacing w:after="60"/>
              <w:rPr>
                <w:rFonts w:cstheme="minorHAnsi"/>
              </w:rPr>
            </w:pPr>
          </w:p>
        </w:tc>
        <w:tc>
          <w:tcPr>
            <w:tcW w:w="290" w:type="pct"/>
            <w:gridSpan w:val="3"/>
          </w:tcPr>
          <w:p w14:paraId="021DDD6D" w14:textId="77777777" w:rsidR="00CD6956" w:rsidRPr="006A7935" w:rsidRDefault="00CD6956" w:rsidP="009B3D59">
            <w:pPr>
              <w:spacing w:after="60"/>
              <w:rPr>
                <w:rFonts w:cstheme="minorHAnsi"/>
                <w:i/>
              </w:rPr>
            </w:pPr>
          </w:p>
        </w:tc>
        <w:tc>
          <w:tcPr>
            <w:tcW w:w="651" w:type="pct"/>
            <w:gridSpan w:val="3"/>
          </w:tcPr>
          <w:p w14:paraId="4EC45E83" w14:textId="77777777" w:rsidR="00CD6956" w:rsidRPr="006A7935" w:rsidDel="000B05BF" w:rsidRDefault="00CD6956" w:rsidP="009B3D59">
            <w:pPr>
              <w:spacing w:after="60"/>
              <w:rPr>
                <w:rFonts w:cstheme="minorHAnsi"/>
                <w:i/>
              </w:rPr>
            </w:pPr>
          </w:p>
        </w:tc>
        <w:tc>
          <w:tcPr>
            <w:tcW w:w="451" w:type="pct"/>
            <w:gridSpan w:val="4"/>
          </w:tcPr>
          <w:p w14:paraId="5E6A9F1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05818D83" w14:textId="77777777" w:rsidR="00CD6956" w:rsidRPr="006A7935" w:rsidRDefault="00CD6956" w:rsidP="009B3D59">
            <w:pPr>
              <w:spacing w:after="60"/>
              <w:rPr>
                <w:rFonts w:cstheme="minorHAnsi"/>
                <w:i/>
              </w:rPr>
            </w:pPr>
          </w:p>
        </w:tc>
      </w:tr>
      <w:tr w:rsidR="002D4FC7" w:rsidRPr="006A7935" w14:paraId="5268BC98" w14:textId="561E8CDE" w:rsidTr="00A318EF">
        <w:trPr>
          <w:trHeight w:val="413"/>
        </w:trPr>
        <w:tc>
          <w:tcPr>
            <w:tcW w:w="1212" w:type="pct"/>
          </w:tcPr>
          <w:p w14:paraId="781F754F" w14:textId="0DE72656" w:rsidR="00CD6956" w:rsidRPr="006A7935" w:rsidRDefault="00CD6956" w:rsidP="00FA5C81">
            <w:pPr>
              <w:spacing w:after="60"/>
              <w:rPr>
                <w:rFonts w:cstheme="minorHAnsi"/>
              </w:rPr>
            </w:pPr>
            <w:r w:rsidRPr="006A7935">
              <w:rPr>
                <w:rFonts w:cstheme="minorHAnsi"/>
              </w:rPr>
              <w:t xml:space="preserve">Other conflicts, which </w:t>
            </w:r>
          </w:p>
        </w:tc>
        <w:tc>
          <w:tcPr>
            <w:tcW w:w="497" w:type="pct"/>
          </w:tcPr>
          <w:p w14:paraId="78AB23A0" w14:textId="77777777" w:rsidR="00CD6956" w:rsidRPr="006A7935" w:rsidRDefault="00CD6956" w:rsidP="009B3D59">
            <w:pPr>
              <w:spacing w:after="60"/>
              <w:rPr>
                <w:rFonts w:cstheme="minorHAnsi"/>
              </w:rPr>
            </w:pPr>
          </w:p>
        </w:tc>
        <w:tc>
          <w:tcPr>
            <w:tcW w:w="581" w:type="pct"/>
            <w:gridSpan w:val="4"/>
          </w:tcPr>
          <w:p w14:paraId="58829BF9" w14:textId="77777777" w:rsidR="00CD6956" w:rsidRPr="006A7935" w:rsidRDefault="00CD6956" w:rsidP="009B3D59">
            <w:pPr>
              <w:spacing w:after="60"/>
              <w:rPr>
                <w:rFonts w:cstheme="minorHAnsi"/>
              </w:rPr>
            </w:pPr>
          </w:p>
        </w:tc>
        <w:tc>
          <w:tcPr>
            <w:tcW w:w="290" w:type="pct"/>
            <w:gridSpan w:val="3"/>
          </w:tcPr>
          <w:p w14:paraId="25A67A32" w14:textId="77777777" w:rsidR="00CD6956" w:rsidRPr="006A7935" w:rsidRDefault="00CD6956" w:rsidP="009B3D59">
            <w:pPr>
              <w:spacing w:after="60"/>
              <w:rPr>
                <w:rFonts w:cstheme="minorHAnsi"/>
                <w:i/>
              </w:rPr>
            </w:pPr>
          </w:p>
        </w:tc>
        <w:tc>
          <w:tcPr>
            <w:tcW w:w="651" w:type="pct"/>
            <w:gridSpan w:val="3"/>
          </w:tcPr>
          <w:p w14:paraId="7EAAA8BA" w14:textId="77777777" w:rsidR="00CD6956" w:rsidRPr="006A7935" w:rsidDel="000B05BF" w:rsidRDefault="00CD6956" w:rsidP="009B3D59">
            <w:pPr>
              <w:spacing w:after="60"/>
              <w:rPr>
                <w:rFonts w:cstheme="minorHAnsi"/>
                <w:i/>
              </w:rPr>
            </w:pPr>
          </w:p>
        </w:tc>
        <w:tc>
          <w:tcPr>
            <w:tcW w:w="451" w:type="pct"/>
            <w:gridSpan w:val="4"/>
          </w:tcPr>
          <w:p w14:paraId="7417DC3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6D0EF5EA" w14:textId="5D4D0B97" w:rsidR="00CD6956" w:rsidRPr="006A7935" w:rsidRDefault="00CD6956" w:rsidP="009B3D59">
            <w:pPr>
              <w:spacing w:after="60"/>
              <w:rPr>
                <w:rFonts w:cstheme="minorHAnsi"/>
                <w:i/>
              </w:rPr>
            </w:pPr>
          </w:p>
        </w:tc>
      </w:tr>
    </w:tbl>
    <w:p w14:paraId="32D559C4" w14:textId="77777777" w:rsidR="00817815" w:rsidRPr="006A7935" w:rsidRDefault="00817815"/>
    <w:tbl>
      <w:tblPr>
        <w:tblStyle w:val="TableGrid"/>
        <w:tblW w:w="5096" w:type="pct"/>
        <w:tblLayout w:type="fixed"/>
        <w:tblLook w:val="04A0" w:firstRow="1" w:lastRow="0" w:firstColumn="1" w:lastColumn="0" w:noHBand="0" w:noVBand="1"/>
      </w:tblPr>
      <w:tblGrid>
        <w:gridCol w:w="2523"/>
        <w:gridCol w:w="987"/>
        <w:gridCol w:w="1441"/>
        <w:gridCol w:w="853"/>
        <w:gridCol w:w="98"/>
        <w:gridCol w:w="347"/>
        <w:gridCol w:w="1131"/>
        <w:gridCol w:w="961"/>
        <w:gridCol w:w="29"/>
        <w:gridCol w:w="1435"/>
      </w:tblGrid>
      <w:tr w:rsidR="00684F37" w:rsidRPr="006A7935" w14:paraId="5A26A7FA" w14:textId="77777777" w:rsidTr="00A318EF">
        <w:trPr>
          <w:trHeight w:val="284"/>
        </w:trPr>
        <w:tc>
          <w:tcPr>
            <w:tcW w:w="2959" w:type="pct"/>
            <w:gridSpan w:val="4"/>
          </w:tcPr>
          <w:p w14:paraId="679F041B" w14:textId="77777777" w:rsidR="005E0216" w:rsidRPr="006A7935" w:rsidRDefault="005E0216" w:rsidP="006101F4">
            <w:pPr>
              <w:spacing w:after="60"/>
              <w:rPr>
                <w:rFonts w:cstheme="minorHAnsi"/>
                <w:b/>
              </w:rPr>
            </w:pPr>
          </w:p>
        </w:tc>
        <w:tc>
          <w:tcPr>
            <w:tcW w:w="1294" w:type="pct"/>
            <w:gridSpan w:val="4"/>
          </w:tcPr>
          <w:p w14:paraId="5A6D7ED0" w14:textId="77777777" w:rsidR="005E0216" w:rsidRPr="006A7935" w:rsidRDefault="005E0216" w:rsidP="006101F4">
            <w:pPr>
              <w:spacing w:after="60"/>
              <w:jc w:val="both"/>
              <w:rPr>
                <w:rFonts w:cstheme="minorHAnsi"/>
                <w:bCs/>
                <w:szCs w:val="24"/>
              </w:rPr>
            </w:pPr>
          </w:p>
        </w:tc>
        <w:tc>
          <w:tcPr>
            <w:tcW w:w="748" w:type="pct"/>
            <w:gridSpan w:val="2"/>
            <w:shd w:val="clear" w:color="auto" w:fill="E7E6E6" w:themeFill="background2"/>
          </w:tcPr>
          <w:p w14:paraId="35A6C6D5" w14:textId="07A4C403" w:rsidR="005E0216" w:rsidRPr="006A7935" w:rsidRDefault="005E0216" w:rsidP="006101F4">
            <w:pPr>
              <w:spacing w:after="60"/>
              <w:jc w:val="both"/>
              <w:rPr>
                <w:rFonts w:cstheme="minorHAnsi"/>
                <w:b/>
                <w:bCs/>
                <w:szCs w:val="24"/>
              </w:rPr>
            </w:pPr>
            <w:r w:rsidRPr="006A7935">
              <w:rPr>
                <w:rFonts w:cstheme="minorHAnsi"/>
                <w:b/>
                <w:bCs/>
                <w:szCs w:val="24"/>
              </w:rPr>
              <w:t>Explanation</w:t>
            </w:r>
          </w:p>
        </w:tc>
      </w:tr>
      <w:tr w:rsidR="006D26AB" w:rsidRPr="006A7935" w14:paraId="30AFD74A" w14:textId="6D4E9504" w:rsidTr="00A318EF">
        <w:trPr>
          <w:trHeight w:val="284"/>
        </w:trPr>
        <w:tc>
          <w:tcPr>
            <w:tcW w:w="3009" w:type="pct"/>
            <w:gridSpan w:val="5"/>
          </w:tcPr>
          <w:p w14:paraId="3B9089FD" w14:textId="0657B958" w:rsidR="005E0216" w:rsidRPr="006A7935" w:rsidRDefault="005E0216" w:rsidP="006101F4">
            <w:pPr>
              <w:spacing w:after="60"/>
              <w:rPr>
                <w:rFonts w:cstheme="minorHAnsi"/>
                <w:i/>
              </w:rPr>
            </w:pPr>
            <w:r w:rsidRPr="006A7935">
              <w:rPr>
                <w:rFonts w:cstheme="minorHAnsi"/>
                <w:b/>
              </w:rPr>
              <w:t>Was there a conflict between you and other members of your nuclear or extended family in the last 6 months?</w:t>
            </w:r>
          </w:p>
        </w:tc>
        <w:tc>
          <w:tcPr>
            <w:tcW w:w="1244" w:type="pct"/>
            <w:gridSpan w:val="3"/>
          </w:tcPr>
          <w:p w14:paraId="46476EF5" w14:textId="77777777" w:rsidR="005E0216" w:rsidRPr="006A7935" w:rsidRDefault="005E0216" w:rsidP="006101F4">
            <w:pPr>
              <w:spacing w:after="60"/>
              <w:jc w:val="both"/>
              <w:rPr>
                <w:rFonts w:cstheme="minorHAnsi"/>
                <w:bCs/>
                <w:szCs w:val="24"/>
              </w:rPr>
            </w:pPr>
            <w:r w:rsidRPr="006A7935">
              <w:rPr>
                <w:rFonts w:cstheme="minorHAnsi"/>
                <w:bCs/>
                <w:szCs w:val="24"/>
              </w:rPr>
              <w:t xml:space="preserve">1=yes </w:t>
            </w:r>
          </w:p>
          <w:p w14:paraId="66AA5C9D" w14:textId="15D9AAEF" w:rsidR="005E0216" w:rsidRPr="006A7935" w:rsidRDefault="005E0216" w:rsidP="005E0216">
            <w:pPr>
              <w:tabs>
                <w:tab w:val="left" w:pos="2088"/>
              </w:tabs>
              <w:spacing w:after="60"/>
              <w:rPr>
                <w:rFonts w:cstheme="minorHAnsi"/>
                <w:bCs/>
                <w:i/>
              </w:rPr>
            </w:pPr>
            <w:r w:rsidRPr="006A7935">
              <w:rPr>
                <w:rFonts w:cstheme="minorHAnsi"/>
                <w:bCs/>
                <w:szCs w:val="24"/>
              </w:rPr>
              <w:t>0=no</w:t>
            </w:r>
            <w:r w:rsidRPr="006A7935">
              <w:rPr>
                <w:rFonts w:cstheme="minorHAnsi"/>
                <w:bCs/>
                <w:szCs w:val="24"/>
              </w:rPr>
              <w:tab/>
            </w:r>
          </w:p>
        </w:tc>
        <w:tc>
          <w:tcPr>
            <w:tcW w:w="748" w:type="pct"/>
            <w:gridSpan w:val="2"/>
            <w:shd w:val="clear" w:color="auto" w:fill="E7E6E6" w:themeFill="background2"/>
          </w:tcPr>
          <w:p w14:paraId="7AB7B70E" w14:textId="2424C743" w:rsidR="005E0216" w:rsidRPr="006A7935" w:rsidRDefault="005E0216" w:rsidP="00817815">
            <w:pPr>
              <w:spacing w:after="60"/>
              <w:rPr>
                <w:rFonts w:cstheme="minorHAnsi"/>
                <w:bCs/>
                <w:szCs w:val="24"/>
              </w:rPr>
            </w:pPr>
          </w:p>
        </w:tc>
      </w:tr>
      <w:tr w:rsidR="006D26AB" w:rsidRPr="006A7935" w14:paraId="0E3BD97A" w14:textId="74F696FC" w:rsidTr="00A318EF">
        <w:trPr>
          <w:trHeight w:val="699"/>
        </w:trPr>
        <w:tc>
          <w:tcPr>
            <w:tcW w:w="1286" w:type="pct"/>
          </w:tcPr>
          <w:p w14:paraId="64E30D12" w14:textId="77777777" w:rsidR="005E0216" w:rsidRPr="006A7935" w:rsidRDefault="005E0216" w:rsidP="006101F4">
            <w:pPr>
              <w:spacing w:after="60"/>
              <w:rPr>
                <w:rFonts w:cstheme="minorHAnsi"/>
                <w:b/>
              </w:rPr>
            </w:pPr>
          </w:p>
        </w:tc>
        <w:tc>
          <w:tcPr>
            <w:tcW w:w="503" w:type="pct"/>
          </w:tcPr>
          <w:p w14:paraId="694EA842" w14:textId="77777777" w:rsidR="005E0216" w:rsidRPr="006A7935" w:rsidRDefault="005E0216" w:rsidP="006101F4">
            <w:pPr>
              <w:spacing w:after="60"/>
              <w:rPr>
                <w:rFonts w:cstheme="minorHAnsi"/>
                <w:b/>
                <w:szCs w:val="24"/>
              </w:rPr>
            </w:pPr>
            <w:r w:rsidRPr="006A7935">
              <w:rPr>
                <w:rFonts w:cstheme="minorHAnsi"/>
                <w:b/>
                <w:szCs w:val="24"/>
              </w:rPr>
              <w:t>Response (1=yes</w:t>
            </w:r>
          </w:p>
          <w:p w14:paraId="48BAC829" w14:textId="00743D8C" w:rsidR="005E0216" w:rsidRPr="006A7935" w:rsidRDefault="005E0216" w:rsidP="006101F4">
            <w:pPr>
              <w:spacing w:after="60"/>
              <w:rPr>
                <w:rFonts w:cstheme="minorHAnsi"/>
                <w:strike/>
              </w:rPr>
            </w:pPr>
            <w:r w:rsidRPr="006A7935">
              <w:rPr>
                <w:rFonts w:cstheme="minorHAnsi"/>
                <w:b/>
                <w:szCs w:val="24"/>
              </w:rPr>
              <w:t>0=no)</w:t>
            </w:r>
          </w:p>
        </w:tc>
        <w:tc>
          <w:tcPr>
            <w:tcW w:w="735" w:type="pct"/>
          </w:tcPr>
          <w:p w14:paraId="65B5A89A" w14:textId="77777777" w:rsidR="005E0216" w:rsidRPr="006A7935" w:rsidRDefault="005E0216" w:rsidP="006101F4">
            <w:pPr>
              <w:spacing w:after="60"/>
              <w:rPr>
                <w:rFonts w:cstheme="minorHAnsi"/>
                <w:b/>
                <w:bCs/>
                <w:i/>
                <w:u w:val="single"/>
              </w:rPr>
            </w:pPr>
            <w:r w:rsidRPr="006A7935">
              <w:rPr>
                <w:rFonts w:cstheme="minorHAnsi"/>
                <w:b/>
                <w:bCs/>
                <w:i/>
                <w:u w:val="single"/>
              </w:rPr>
              <w:t xml:space="preserve">If yes: </w:t>
            </w:r>
          </w:p>
          <w:p w14:paraId="409DA1F0" w14:textId="0512140F" w:rsidR="005E0216" w:rsidRPr="006A7935" w:rsidRDefault="005E0216" w:rsidP="006101F4">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02F1F804" w14:textId="77777777" w:rsidR="006D26AB" w:rsidRPr="006A7935" w:rsidRDefault="006F2366" w:rsidP="006101F4">
            <w:pPr>
              <w:spacing w:after="60"/>
              <w:rPr>
                <w:rFonts w:cstheme="minorHAnsi"/>
                <w:i/>
              </w:rPr>
            </w:pPr>
            <w:r w:rsidRPr="006A7935">
              <w:rPr>
                <w:rFonts w:cstheme="minorHAnsi"/>
                <w:i/>
              </w:rPr>
              <w:t>M</w:t>
            </w:r>
            <w:r w:rsidR="005E0216" w:rsidRPr="006A7935">
              <w:rPr>
                <w:rFonts w:cstheme="minorHAnsi"/>
                <w:i/>
              </w:rPr>
              <w:t>ultiple answers possible</w:t>
            </w:r>
          </w:p>
          <w:p w14:paraId="2D64505F" w14:textId="6297C4B2" w:rsidR="005E0216" w:rsidRPr="006A7935" w:rsidRDefault="005E0216" w:rsidP="006101F4">
            <w:pPr>
              <w:spacing w:after="60"/>
              <w:rPr>
                <w:rFonts w:cstheme="minorHAnsi"/>
                <w:i/>
              </w:rPr>
            </w:pPr>
            <w:r w:rsidRPr="006A7935">
              <w:rPr>
                <w:rFonts w:cstheme="minorHAnsi"/>
                <w:bCs/>
                <w:i/>
                <w:iCs/>
              </w:rPr>
              <w:t>Name all months whe</w:t>
            </w:r>
            <w:r w:rsidR="006D26AB" w:rsidRPr="006A7935">
              <w:rPr>
                <w:rFonts w:cstheme="minorHAnsi"/>
                <w:bCs/>
                <w:i/>
                <w:iCs/>
              </w:rPr>
              <w:t>n</w:t>
            </w:r>
            <w:r w:rsidRPr="006A7935">
              <w:rPr>
                <w:rFonts w:cstheme="minorHAnsi"/>
                <w:bCs/>
                <w:i/>
                <w:iCs/>
              </w:rPr>
              <w:t xml:space="preserve"> the conflict happened</w:t>
            </w:r>
          </w:p>
        </w:tc>
        <w:tc>
          <w:tcPr>
            <w:tcW w:w="662" w:type="pct"/>
            <w:gridSpan w:val="3"/>
          </w:tcPr>
          <w:p w14:paraId="7C6C1A82" w14:textId="77777777" w:rsidR="005E0216" w:rsidRPr="006A7935" w:rsidRDefault="005E0216" w:rsidP="006101F4">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5A41F0CD" w14:textId="77777777" w:rsidR="005E0216" w:rsidRPr="006A7935" w:rsidRDefault="005E0216" w:rsidP="006101F4">
            <w:pPr>
              <w:spacing w:after="60"/>
              <w:rPr>
                <w:rFonts w:cstheme="minorHAnsi"/>
                <w:i/>
              </w:rPr>
            </w:pPr>
            <w:r w:rsidRPr="006A7935">
              <w:rPr>
                <w:rFonts w:cstheme="minorHAnsi"/>
                <w:i/>
              </w:rPr>
              <w:t>(max. 2 anwers)</w:t>
            </w:r>
          </w:p>
          <w:p w14:paraId="0D54CB53" w14:textId="77777777" w:rsidR="005E0216" w:rsidRPr="006A7935"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577" w:type="pct"/>
          </w:tcPr>
          <w:p w14:paraId="0908E7E0" w14:textId="77777777" w:rsidR="005E0216" w:rsidRPr="006A7935" w:rsidRDefault="005E0216" w:rsidP="006101F4">
            <w:pPr>
              <w:spacing w:after="60"/>
              <w:rPr>
                <w:rFonts w:cstheme="minorHAnsi"/>
                <w:b/>
                <w:szCs w:val="24"/>
              </w:rPr>
            </w:pPr>
            <w:r w:rsidRPr="006A7935">
              <w:rPr>
                <w:rFonts w:cstheme="minorHAnsi"/>
                <w:b/>
                <w:szCs w:val="24"/>
              </w:rPr>
              <w:t>What were the impacts</w:t>
            </w:r>
          </w:p>
          <w:p w14:paraId="35B4431C" w14:textId="04AB3F1C" w:rsidR="005E0216" w:rsidRPr="006A7935" w:rsidRDefault="005E0216" w:rsidP="006101F4">
            <w:pPr>
              <w:spacing w:after="60"/>
              <w:rPr>
                <w:rFonts w:cstheme="minorHAnsi"/>
                <w:i/>
              </w:rPr>
            </w:pPr>
            <w:r w:rsidRPr="006A7935">
              <w:rPr>
                <w:rFonts w:cstheme="minorHAnsi"/>
                <w:i/>
              </w:rPr>
              <w:t>(categ</w:t>
            </w:r>
            <w:r w:rsidR="00BC7080" w:rsidRPr="006A7935">
              <w:rPr>
                <w:rFonts w:cstheme="minorHAnsi"/>
                <w:i/>
              </w:rPr>
              <w:t>.</w:t>
            </w:r>
            <w:r w:rsidRPr="006A7935">
              <w:rPr>
                <w:rFonts w:cstheme="minorHAnsi"/>
                <w:i/>
              </w:rPr>
              <w:t>)</w:t>
            </w:r>
          </w:p>
          <w:p w14:paraId="5F7F4EA1" w14:textId="77777777" w:rsidR="005E0216" w:rsidRPr="006A7935" w:rsidRDefault="005E0216" w:rsidP="006101F4">
            <w:pPr>
              <w:spacing w:after="60"/>
              <w:rPr>
                <w:rFonts w:cstheme="minorHAnsi"/>
                <w:i/>
              </w:rPr>
            </w:pPr>
            <w:r w:rsidRPr="006A7935">
              <w:rPr>
                <w:rFonts w:cstheme="minorHAnsi"/>
                <w:i/>
              </w:rPr>
              <w:t>(multiple answers possible)</w:t>
            </w:r>
          </w:p>
          <w:p w14:paraId="31F85EF1" w14:textId="77777777" w:rsidR="005E0216" w:rsidRPr="006A7935" w:rsidDel="000B05BF"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505" w:type="pct"/>
            <w:gridSpan w:val="2"/>
          </w:tcPr>
          <w:p w14:paraId="205EFEF9" w14:textId="77777777" w:rsidR="005E0216" w:rsidRPr="006A7935" w:rsidRDefault="005E0216" w:rsidP="006101F4">
            <w:pPr>
              <w:spacing w:after="60"/>
              <w:rPr>
                <w:rFonts w:cstheme="minorHAnsi"/>
                <w:b/>
                <w:bCs/>
                <w:i/>
              </w:rPr>
            </w:pPr>
            <w:r w:rsidRPr="006A7935">
              <w:rPr>
                <w:rFonts w:cstheme="minorHAnsi"/>
                <w:b/>
                <w:bCs/>
                <w:i/>
              </w:rPr>
              <w:t>How did you react / cope?</w:t>
            </w:r>
          </w:p>
          <w:p w14:paraId="77684B81" w14:textId="77777777" w:rsidR="005E0216" w:rsidRPr="006A7935" w:rsidRDefault="005E0216" w:rsidP="006101F4">
            <w:pPr>
              <w:spacing w:after="60"/>
              <w:rPr>
                <w:rFonts w:cstheme="minorHAnsi"/>
                <w:i/>
              </w:rPr>
            </w:pPr>
            <w:r w:rsidRPr="006A7935">
              <w:rPr>
                <w:rFonts w:cstheme="minorHAnsi"/>
                <w:i/>
              </w:rPr>
              <w:t>(max. 2 anwers)</w:t>
            </w:r>
          </w:p>
          <w:p w14:paraId="7563BC4D" w14:textId="77777777" w:rsidR="005E0216" w:rsidRPr="006A7935"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733" w:type="pct"/>
            <w:shd w:val="clear" w:color="auto" w:fill="E7E6E6" w:themeFill="background2"/>
          </w:tcPr>
          <w:p w14:paraId="36FF6169" w14:textId="77777777" w:rsidR="005E0216" w:rsidRPr="006A7935" w:rsidRDefault="005E0216" w:rsidP="00817815">
            <w:pPr>
              <w:spacing w:after="60"/>
              <w:rPr>
                <w:rFonts w:cstheme="minorHAnsi"/>
                <w:bCs/>
              </w:rPr>
            </w:pPr>
            <w:r w:rsidRPr="006A7935">
              <w:rPr>
                <w:rFonts w:cstheme="minorHAnsi"/>
                <w:bCs/>
              </w:rPr>
              <w:t>See instructions under column heading</w:t>
            </w:r>
          </w:p>
          <w:p w14:paraId="330B27FA" w14:textId="7C8F3384" w:rsidR="00850BDD" w:rsidRPr="006A7935" w:rsidRDefault="00850BDD" w:rsidP="00817815">
            <w:pPr>
              <w:spacing w:after="60"/>
              <w:rPr>
                <w:rFonts w:cstheme="minorHAnsi"/>
                <w:bCs/>
              </w:rPr>
            </w:pPr>
            <w:r w:rsidRPr="006A7935">
              <w:t>Important to read all alternatives before the respondent answers.</w:t>
            </w:r>
          </w:p>
        </w:tc>
      </w:tr>
      <w:tr w:rsidR="006D26AB" w:rsidRPr="006A7935" w14:paraId="42145A7F" w14:textId="4E0960FC" w:rsidTr="00A318EF">
        <w:trPr>
          <w:trHeight w:val="440"/>
        </w:trPr>
        <w:tc>
          <w:tcPr>
            <w:tcW w:w="1286" w:type="pct"/>
          </w:tcPr>
          <w:p w14:paraId="2912C868" w14:textId="1CE456E6" w:rsidR="005E0216" w:rsidRPr="006A7935" w:rsidRDefault="00EB3F46" w:rsidP="006101F4">
            <w:pPr>
              <w:spacing w:after="60"/>
              <w:rPr>
                <w:rFonts w:cstheme="minorHAnsi"/>
              </w:rPr>
            </w:pPr>
            <w:r w:rsidRPr="006A7935">
              <w:rPr>
                <w:rFonts w:cstheme="minorHAnsi"/>
              </w:rPr>
              <w:t>Was the conflict between you and other household members</w:t>
            </w:r>
            <w:r w:rsidR="005E0216" w:rsidRPr="006A7935">
              <w:rPr>
                <w:rFonts w:cstheme="minorHAnsi"/>
              </w:rPr>
              <w:t xml:space="preserve"> around land ownership</w:t>
            </w:r>
          </w:p>
        </w:tc>
        <w:tc>
          <w:tcPr>
            <w:tcW w:w="503" w:type="pct"/>
          </w:tcPr>
          <w:p w14:paraId="7F26C54A" w14:textId="77777777" w:rsidR="005E0216" w:rsidRPr="006A7935" w:rsidRDefault="005E0216" w:rsidP="006101F4">
            <w:pPr>
              <w:spacing w:after="60"/>
              <w:rPr>
                <w:rFonts w:cstheme="minorHAnsi"/>
              </w:rPr>
            </w:pPr>
          </w:p>
        </w:tc>
        <w:tc>
          <w:tcPr>
            <w:tcW w:w="735" w:type="pct"/>
          </w:tcPr>
          <w:p w14:paraId="0D6B98E1" w14:textId="77777777" w:rsidR="005E0216" w:rsidRPr="006A7935" w:rsidRDefault="005E0216" w:rsidP="006101F4">
            <w:pPr>
              <w:spacing w:after="60"/>
              <w:rPr>
                <w:rFonts w:cstheme="minorHAnsi"/>
              </w:rPr>
            </w:pPr>
          </w:p>
        </w:tc>
        <w:tc>
          <w:tcPr>
            <w:tcW w:w="662" w:type="pct"/>
            <w:gridSpan w:val="3"/>
          </w:tcPr>
          <w:p w14:paraId="73D49FEA" w14:textId="77777777" w:rsidR="005E0216" w:rsidRPr="006A7935" w:rsidRDefault="005E0216" w:rsidP="006101F4">
            <w:pPr>
              <w:spacing w:after="60"/>
              <w:rPr>
                <w:rFonts w:cstheme="minorHAnsi"/>
                <w:i/>
              </w:rPr>
            </w:pPr>
          </w:p>
        </w:tc>
        <w:tc>
          <w:tcPr>
            <w:tcW w:w="577" w:type="pct"/>
          </w:tcPr>
          <w:p w14:paraId="3F07CC58" w14:textId="77777777" w:rsidR="005E0216" w:rsidRPr="006A7935" w:rsidDel="000B05BF" w:rsidRDefault="005E0216" w:rsidP="006101F4">
            <w:pPr>
              <w:spacing w:after="60"/>
              <w:rPr>
                <w:rFonts w:cstheme="minorHAnsi"/>
                <w:i/>
              </w:rPr>
            </w:pPr>
          </w:p>
        </w:tc>
        <w:tc>
          <w:tcPr>
            <w:tcW w:w="505" w:type="pct"/>
            <w:gridSpan w:val="2"/>
          </w:tcPr>
          <w:p w14:paraId="29371B05" w14:textId="77777777" w:rsidR="005E0216" w:rsidRPr="006A7935" w:rsidRDefault="005E0216" w:rsidP="006101F4">
            <w:pPr>
              <w:spacing w:after="60"/>
              <w:rPr>
                <w:rFonts w:cstheme="minorHAnsi"/>
                <w:i/>
              </w:rPr>
            </w:pPr>
          </w:p>
        </w:tc>
        <w:tc>
          <w:tcPr>
            <w:tcW w:w="733" w:type="pct"/>
            <w:shd w:val="clear" w:color="auto" w:fill="E7E6E6" w:themeFill="background2"/>
          </w:tcPr>
          <w:p w14:paraId="58DA821B" w14:textId="77777777" w:rsidR="005E0216" w:rsidRPr="006A7935" w:rsidRDefault="005E0216" w:rsidP="006101F4">
            <w:pPr>
              <w:spacing w:after="60"/>
              <w:rPr>
                <w:rFonts w:cstheme="minorHAnsi"/>
                <w:i/>
              </w:rPr>
            </w:pPr>
          </w:p>
        </w:tc>
      </w:tr>
    </w:tbl>
    <w:p w14:paraId="4D5EEBF7" w14:textId="77777777" w:rsidR="00A318EF" w:rsidRDefault="00A318EF">
      <w:r>
        <w:br w:type="page"/>
      </w:r>
    </w:p>
    <w:tbl>
      <w:tblPr>
        <w:tblStyle w:val="TableGrid"/>
        <w:tblW w:w="5096" w:type="pct"/>
        <w:tblLayout w:type="fixed"/>
        <w:tblLook w:val="04A0" w:firstRow="1" w:lastRow="0" w:firstColumn="1" w:lastColumn="0" w:noHBand="0" w:noVBand="1"/>
      </w:tblPr>
      <w:tblGrid>
        <w:gridCol w:w="2523"/>
        <w:gridCol w:w="987"/>
        <w:gridCol w:w="1441"/>
        <w:gridCol w:w="1298"/>
        <w:gridCol w:w="1131"/>
        <w:gridCol w:w="990"/>
        <w:gridCol w:w="1435"/>
      </w:tblGrid>
      <w:tr w:rsidR="006D26AB" w:rsidRPr="006A7935" w14:paraId="7300AE4A" w14:textId="51BE287D" w:rsidTr="00A318EF">
        <w:trPr>
          <w:trHeight w:val="248"/>
        </w:trPr>
        <w:tc>
          <w:tcPr>
            <w:tcW w:w="1286" w:type="pct"/>
          </w:tcPr>
          <w:p w14:paraId="21E07F26" w14:textId="3DB11427" w:rsidR="005E0216" w:rsidRPr="006A7935" w:rsidRDefault="00EB3F46" w:rsidP="006101F4">
            <w:pPr>
              <w:spacing w:after="60"/>
              <w:rPr>
                <w:rFonts w:cstheme="minorHAnsi"/>
              </w:rPr>
            </w:pPr>
            <w:r w:rsidRPr="006A7935">
              <w:rPr>
                <w:rFonts w:cstheme="minorHAnsi"/>
              </w:rPr>
              <w:lastRenderedPageBreak/>
              <w:t>Was the conflict between you and other household members</w:t>
            </w:r>
            <w:r w:rsidR="005E0216" w:rsidRPr="006A7935">
              <w:rPr>
                <w:rFonts w:cstheme="minorHAnsi"/>
              </w:rPr>
              <w:t xml:space="preserve"> around livestock ownership</w:t>
            </w:r>
          </w:p>
        </w:tc>
        <w:tc>
          <w:tcPr>
            <w:tcW w:w="503" w:type="pct"/>
          </w:tcPr>
          <w:p w14:paraId="4577508F" w14:textId="77777777" w:rsidR="005E0216" w:rsidRPr="006A7935" w:rsidRDefault="005E0216" w:rsidP="006101F4">
            <w:pPr>
              <w:spacing w:after="60"/>
              <w:rPr>
                <w:rFonts w:cstheme="minorHAnsi"/>
              </w:rPr>
            </w:pPr>
          </w:p>
        </w:tc>
        <w:tc>
          <w:tcPr>
            <w:tcW w:w="735" w:type="pct"/>
          </w:tcPr>
          <w:p w14:paraId="0D5A571E" w14:textId="77777777" w:rsidR="005E0216" w:rsidRPr="006A7935" w:rsidRDefault="005E0216" w:rsidP="006101F4">
            <w:pPr>
              <w:spacing w:after="60"/>
              <w:rPr>
                <w:rFonts w:cstheme="minorHAnsi"/>
              </w:rPr>
            </w:pPr>
          </w:p>
        </w:tc>
        <w:tc>
          <w:tcPr>
            <w:tcW w:w="662" w:type="pct"/>
          </w:tcPr>
          <w:p w14:paraId="5DCCD338" w14:textId="77777777" w:rsidR="005E0216" w:rsidRPr="006A7935" w:rsidRDefault="005E0216" w:rsidP="006101F4">
            <w:pPr>
              <w:spacing w:after="60"/>
              <w:rPr>
                <w:rFonts w:cstheme="minorHAnsi"/>
                <w:i/>
              </w:rPr>
            </w:pPr>
          </w:p>
        </w:tc>
        <w:tc>
          <w:tcPr>
            <w:tcW w:w="577" w:type="pct"/>
          </w:tcPr>
          <w:p w14:paraId="15CFE376" w14:textId="77777777" w:rsidR="005E0216" w:rsidRPr="006A7935" w:rsidDel="000B05BF" w:rsidRDefault="005E0216" w:rsidP="006101F4">
            <w:pPr>
              <w:spacing w:after="60"/>
              <w:rPr>
                <w:rFonts w:cstheme="minorHAnsi"/>
                <w:i/>
              </w:rPr>
            </w:pPr>
          </w:p>
        </w:tc>
        <w:tc>
          <w:tcPr>
            <w:tcW w:w="505" w:type="pct"/>
          </w:tcPr>
          <w:p w14:paraId="6355F0B8" w14:textId="77777777" w:rsidR="005E0216" w:rsidRPr="006A7935" w:rsidRDefault="005E0216" w:rsidP="006101F4">
            <w:pPr>
              <w:spacing w:after="60"/>
              <w:rPr>
                <w:rFonts w:cstheme="minorHAnsi"/>
                <w:i/>
              </w:rPr>
            </w:pPr>
          </w:p>
        </w:tc>
        <w:tc>
          <w:tcPr>
            <w:tcW w:w="733" w:type="pct"/>
            <w:shd w:val="clear" w:color="auto" w:fill="E7E6E6" w:themeFill="background2"/>
          </w:tcPr>
          <w:p w14:paraId="072425B8" w14:textId="77777777" w:rsidR="005E0216" w:rsidRPr="006A7935" w:rsidRDefault="005E0216" w:rsidP="006101F4">
            <w:pPr>
              <w:spacing w:after="60"/>
              <w:rPr>
                <w:rFonts w:cstheme="minorHAnsi"/>
                <w:i/>
              </w:rPr>
            </w:pPr>
          </w:p>
        </w:tc>
      </w:tr>
      <w:tr w:rsidR="006D26AB" w:rsidRPr="006A7935" w14:paraId="1039EC09" w14:textId="10C7C350" w:rsidTr="00A318EF">
        <w:trPr>
          <w:trHeight w:val="699"/>
        </w:trPr>
        <w:tc>
          <w:tcPr>
            <w:tcW w:w="1286" w:type="pct"/>
          </w:tcPr>
          <w:p w14:paraId="7C2B38DA" w14:textId="5FF4F20F" w:rsidR="005E0216" w:rsidRPr="006A7935" w:rsidRDefault="00EB3F46" w:rsidP="006101F4">
            <w:pPr>
              <w:spacing w:after="60"/>
              <w:rPr>
                <w:rFonts w:cstheme="minorHAnsi"/>
              </w:rPr>
            </w:pPr>
            <w:r w:rsidRPr="006A7935">
              <w:rPr>
                <w:rFonts w:cstheme="minorHAnsi"/>
              </w:rPr>
              <w:t>Was the conflict between you and other household members</w:t>
            </w:r>
            <w:r w:rsidR="001432B6" w:rsidRPr="006A7935">
              <w:rPr>
                <w:rFonts w:cstheme="minorHAnsi"/>
              </w:rPr>
              <w:t xml:space="preserve"> </w:t>
            </w:r>
            <w:r w:rsidR="005E0216" w:rsidRPr="006A7935">
              <w:rPr>
                <w:rFonts w:cstheme="minorHAnsi"/>
              </w:rPr>
              <w:t>around trust / faithfulness in household or marriage</w:t>
            </w:r>
          </w:p>
        </w:tc>
        <w:tc>
          <w:tcPr>
            <w:tcW w:w="503" w:type="pct"/>
          </w:tcPr>
          <w:p w14:paraId="6EE6829C" w14:textId="77777777" w:rsidR="005E0216" w:rsidRPr="006A7935" w:rsidRDefault="005E0216" w:rsidP="006101F4">
            <w:pPr>
              <w:spacing w:after="60"/>
              <w:rPr>
                <w:rFonts w:cstheme="minorHAnsi"/>
              </w:rPr>
            </w:pPr>
          </w:p>
        </w:tc>
        <w:tc>
          <w:tcPr>
            <w:tcW w:w="735" w:type="pct"/>
          </w:tcPr>
          <w:p w14:paraId="1C2DA00C" w14:textId="77777777" w:rsidR="005E0216" w:rsidRPr="006A7935" w:rsidRDefault="005E0216" w:rsidP="006101F4">
            <w:pPr>
              <w:spacing w:after="60"/>
              <w:rPr>
                <w:rFonts w:cstheme="minorHAnsi"/>
              </w:rPr>
            </w:pPr>
          </w:p>
        </w:tc>
        <w:tc>
          <w:tcPr>
            <w:tcW w:w="662" w:type="pct"/>
          </w:tcPr>
          <w:p w14:paraId="1D61AC20" w14:textId="77777777" w:rsidR="005E0216" w:rsidRPr="006A7935" w:rsidRDefault="005E0216" w:rsidP="006101F4">
            <w:pPr>
              <w:spacing w:after="60"/>
              <w:rPr>
                <w:rFonts w:cstheme="minorHAnsi"/>
                <w:i/>
              </w:rPr>
            </w:pPr>
          </w:p>
        </w:tc>
        <w:tc>
          <w:tcPr>
            <w:tcW w:w="577" w:type="pct"/>
          </w:tcPr>
          <w:p w14:paraId="47151134" w14:textId="77777777" w:rsidR="005E0216" w:rsidRPr="006A7935" w:rsidDel="000B05BF" w:rsidRDefault="005E0216" w:rsidP="006101F4">
            <w:pPr>
              <w:spacing w:after="60"/>
              <w:rPr>
                <w:rFonts w:cstheme="minorHAnsi"/>
                <w:i/>
              </w:rPr>
            </w:pPr>
          </w:p>
        </w:tc>
        <w:tc>
          <w:tcPr>
            <w:tcW w:w="505" w:type="pct"/>
          </w:tcPr>
          <w:p w14:paraId="0E41DFF8" w14:textId="77777777" w:rsidR="005E0216" w:rsidRPr="006A7935" w:rsidRDefault="005E0216" w:rsidP="006101F4">
            <w:pPr>
              <w:spacing w:after="60"/>
              <w:rPr>
                <w:rFonts w:cstheme="minorHAnsi"/>
                <w:i/>
              </w:rPr>
            </w:pPr>
          </w:p>
        </w:tc>
        <w:tc>
          <w:tcPr>
            <w:tcW w:w="733" w:type="pct"/>
            <w:shd w:val="clear" w:color="auto" w:fill="E7E6E6" w:themeFill="background2"/>
          </w:tcPr>
          <w:p w14:paraId="5A9C81C4" w14:textId="77777777" w:rsidR="005E0216" w:rsidRPr="006A7935" w:rsidRDefault="005E0216" w:rsidP="006101F4">
            <w:pPr>
              <w:spacing w:after="60"/>
              <w:rPr>
                <w:rFonts w:cstheme="minorHAnsi"/>
                <w:i/>
              </w:rPr>
            </w:pPr>
          </w:p>
        </w:tc>
      </w:tr>
      <w:tr w:rsidR="006D26AB" w:rsidRPr="006A7935" w14:paraId="7BDAE0B3" w14:textId="412B34C3" w:rsidTr="00A318EF">
        <w:trPr>
          <w:trHeight w:val="699"/>
        </w:trPr>
        <w:tc>
          <w:tcPr>
            <w:tcW w:w="1286" w:type="pct"/>
          </w:tcPr>
          <w:p w14:paraId="1D14F2C8" w14:textId="4E6CAE8F" w:rsidR="005E0216" w:rsidRPr="006A7935" w:rsidRDefault="00EB3F46" w:rsidP="006101F4">
            <w:pPr>
              <w:spacing w:after="60"/>
              <w:rPr>
                <w:rFonts w:cstheme="minorHAnsi"/>
              </w:rPr>
            </w:pPr>
            <w:r w:rsidRPr="006A7935">
              <w:rPr>
                <w:rFonts w:cstheme="minorHAnsi"/>
              </w:rPr>
              <w:t>Was the conflict between you and other household members</w:t>
            </w:r>
            <w:r w:rsidR="005E0216" w:rsidRPr="006A7935">
              <w:rPr>
                <w:rFonts w:cstheme="minorHAnsi"/>
              </w:rPr>
              <w:t xml:space="preserve"> around basic needs/ welfare e.g. child care, school fees, food</w:t>
            </w:r>
          </w:p>
        </w:tc>
        <w:tc>
          <w:tcPr>
            <w:tcW w:w="503" w:type="pct"/>
          </w:tcPr>
          <w:p w14:paraId="2A501B5A" w14:textId="77777777" w:rsidR="005E0216" w:rsidRPr="006A7935" w:rsidRDefault="005E0216" w:rsidP="006101F4">
            <w:pPr>
              <w:spacing w:after="60"/>
              <w:rPr>
                <w:rFonts w:cstheme="minorHAnsi"/>
              </w:rPr>
            </w:pPr>
          </w:p>
        </w:tc>
        <w:tc>
          <w:tcPr>
            <w:tcW w:w="735" w:type="pct"/>
          </w:tcPr>
          <w:p w14:paraId="5E3610DA" w14:textId="77777777" w:rsidR="005E0216" w:rsidRPr="006A7935" w:rsidRDefault="005E0216" w:rsidP="006101F4">
            <w:pPr>
              <w:spacing w:after="60"/>
              <w:rPr>
                <w:rFonts w:cstheme="minorHAnsi"/>
              </w:rPr>
            </w:pPr>
          </w:p>
        </w:tc>
        <w:tc>
          <w:tcPr>
            <w:tcW w:w="662" w:type="pct"/>
          </w:tcPr>
          <w:p w14:paraId="5B316E22" w14:textId="77777777" w:rsidR="005E0216" w:rsidRPr="006A7935" w:rsidRDefault="005E0216" w:rsidP="006101F4">
            <w:pPr>
              <w:spacing w:after="60"/>
              <w:rPr>
                <w:rFonts w:cstheme="minorHAnsi"/>
                <w:i/>
              </w:rPr>
            </w:pPr>
          </w:p>
        </w:tc>
        <w:tc>
          <w:tcPr>
            <w:tcW w:w="577" w:type="pct"/>
          </w:tcPr>
          <w:p w14:paraId="125B009F" w14:textId="77777777" w:rsidR="005E0216" w:rsidRPr="006A7935" w:rsidDel="000B05BF" w:rsidRDefault="005E0216" w:rsidP="006101F4">
            <w:pPr>
              <w:spacing w:after="60"/>
              <w:rPr>
                <w:rFonts w:cstheme="minorHAnsi"/>
                <w:i/>
              </w:rPr>
            </w:pPr>
          </w:p>
        </w:tc>
        <w:tc>
          <w:tcPr>
            <w:tcW w:w="505" w:type="pct"/>
          </w:tcPr>
          <w:p w14:paraId="48338750" w14:textId="77777777" w:rsidR="005E0216" w:rsidRPr="006A7935" w:rsidRDefault="005E0216" w:rsidP="006101F4">
            <w:pPr>
              <w:spacing w:after="60"/>
              <w:rPr>
                <w:rFonts w:cstheme="minorHAnsi"/>
                <w:i/>
              </w:rPr>
            </w:pPr>
          </w:p>
        </w:tc>
        <w:tc>
          <w:tcPr>
            <w:tcW w:w="733" w:type="pct"/>
            <w:shd w:val="clear" w:color="auto" w:fill="E7E6E6" w:themeFill="background2"/>
          </w:tcPr>
          <w:p w14:paraId="319400A5" w14:textId="12287CD8" w:rsidR="005E0216" w:rsidRPr="006A7935" w:rsidRDefault="00AF4B07" w:rsidP="006101F4">
            <w:pPr>
              <w:spacing w:after="60"/>
              <w:rPr>
                <w:rFonts w:cstheme="minorHAnsi"/>
                <w:i/>
              </w:rPr>
            </w:pPr>
            <w:r w:rsidRPr="006A7935">
              <w:rPr>
                <w:rFonts w:cstheme="minorHAnsi"/>
                <w:bCs/>
                <w:i/>
                <w:iCs/>
              </w:rPr>
              <w:t>Conflicts on decisions, incl. how to spend resources</w:t>
            </w:r>
          </w:p>
        </w:tc>
      </w:tr>
      <w:tr w:rsidR="006D26AB" w:rsidRPr="006A7935" w14:paraId="3629CB4C" w14:textId="15E991AF" w:rsidTr="00A318EF">
        <w:trPr>
          <w:trHeight w:val="350"/>
        </w:trPr>
        <w:tc>
          <w:tcPr>
            <w:tcW w:w="1286" w:type="pct"/>
          </w:tcPr>
          <w:p w14:paraId="31E31BF6" w14:textId="006B1DB8" w:rsidR="005E0216" w:rsidRPr="006A7935" w:rsidRDefault="005E0216" w:rsidP="00AF4B07">
            <w:pPr>
              <w:spacing w:after="60"/>
              <w:rPr>
                <w:rFonts w:cstheme="minorHAnsi"/>
              </w:rPr>
            </w:pPr>
            <w:r w:rsidRPr="006A7935">
              <w:rPr>
                <w:rFonts w:cstheme="minorHAnsi"/>
              </w:rPr>
              <w:t>Other conflicts, which __</w:t>
            </w:r>
          </w:p>
        </w:tc>
        <w:tc>
          <w:tcPr>
            <w:tcW w:w="503" w:type="pct"/>
          </w:tcPr>
          <w:p w14:paraId="5939E92A" w14:textId="77777777" w:rsidR="005E0216" w:rsidRPr="006A7935" w:rsidRDefault="005E0216" w:rsidP="006101F4">
            <w:pPr>
              <w:spacing w:after="60"/>
              <w:rPr>
                <w:rFonts w:cstheme="minorHAnsi"/>
              </w:rPr>
            </w:pPr>
          </w:p>
        </w:tc>
        <w:tc>
          <w:tcPr>
            <w:tcW w:w="735" w:type="pct"/>
          </w:tcPr>
          <w:p w14:paraId="1DB2DF14" w14:textId="77777777" w:rsidR="005E0216" w:rsidRPr="006A7935" w:rsidRDefault="005E0216" w:rsidP="006101F4">
            <w:pPr>
              <w:spacing w:after="60"/>
              <w:rPr>
                <w:rFonts w:cstheme="minorHAnsi"/>
              </w:rPr>
            </w:pPr>
          </w:p>
        </w:tc>
        <w:tc>
          <w:tcPr>
            <w:tcW w:w="662" w:type="pct"/>
          </w:tcPr>
          <w:p w14:paraId="7224CE8A" w14:textId="77777777" w:rsidR="005E0216" w:rsidRPr="006A7935" w:rsidRDefault="005E0216" w:rsidP="006101F4">
            <w:pPr>
              <w:spacing w:after="60"/>
              <w:rPr>
                <w:rFonts w:cstheme="minorHAnsi"/>
                <w:i/>
              </w:rPr>
            </w:pPr>
          </w:p>
        </w:tc>
        <w:tc>
          <w:tcPr>
            <w:tcW w:w="577" w:type="pct"/>
          </w:tcPr>
          <w:p w14:paraId="091480E4" w14:textId="77777777" w:rsidR="005E0216" w:rsidRPr="006A7935" w:rsidDel="000B05BF" w:rsidRDefault="005E0216" w:rsidP="006101F4">
            <w:pPr>
              <w:spacing w:after="60"/>
              <w:rPr>
                <w:rFonts w:cstheme="minorHAnsi"/>
                <w:i/>
              </w:rPr>
            </w:pPr>
          </w:p>
        </w:tc>
        <w:tc>
          <w:tcPr>
            <w:tcW w:w="505" w:type="pct"/>
          </w:tcPr>
          <w:p w14:paraId="72A16EEF" w14:textId="77777777" w:rsidR="005E0216" w:rsidRPr="006A7935" w:rsidRDefault="005E0216" w:rsidP="006101F4">
            <w:pPr>
              <w:spacing w:after="60"/>
              <w:rPr>
                <w:rFonts w:cstheme="minorHAnsi"/>
                <w:i/>
              </w:rPr>
            </w:pPr>
          </w:p>
        </w:tc>
        <w:tc>
          <w:tcPr>
            <w:tcW w:w="733" w:type="pct"/>
            <w:shd w:val="clear" w:color="auto" w:fill="E7E6E6" w:themeFill="background2"/>
          </w:tcPr>
          <w:p w14:paraId="3C86B4F3" w14:textId="77777777" w:rsidR="005E0216" w:rsidRPr="006A7935" w:rsidRDefault="005E0216" w:rsidP="006101F4">
            <w:pPr>
              <w:spacing w:after="60"/>
              <w:rPr>
                <w:rFonts w:cstheme="minorHAnsi"/>
                <w:i/>
              </w:rPr>
            </w:pPr>
          </w:p>
        </w:tc>
      </w:tr>
    </w:tbl>
    <w:p w14:paraId="723EBA8D" w14:textId="34246DD1" w:rsidR="00AF4B07" w:rsidRPr="006A7935" w:rsidRDefault="00AF4B07"/>
    <w:tbl>
      <w:tblPr>
        <w:tblStyle w:val="TableGrid"/>
        <w:tblW w:w="5120" w:type="pct"/>
        <w:tblLayout w:type="fixed"/>
        <w:tblLook w:val="04A0" w:firstRow="1" w:lastRow="0" w:firstColumn="1" w:lastColumn="0" w:noHBand="0" w:noVBand="1"/>
      </w:tblPr>
      <w:tblGrid>
        <w:gridCol w:w="2965"/>
        <w:gridCol w:w="540"/>
        <w:gridCol w:w="595"/>
        <w:gridCol w:w="1200"/>
        <w:gridCol w:w="1198"/>
        <w:gridCol w:w="1511"/>
        <w:gridCol w:w="1842"/>
      </w:tblGrid>
      <w:tr w:rsidR="00BC7080" w:rsidRPr="006A7935" w14:paraId="3BC16269" w14:textId="16D8A7F8" w:rsidTr="00784DB3">
        <w:trPr>
          <w:trHeight w:val="287"/>
        </w:trPr>
        <w:tc>
          <w:tcPr>
            <w:tcW w:w="1779" w:type="pct"/>
            <w:gridSpan w:val="2"/>
          </w:tcPr>
          <w:p w14:paraId="5BC6D30A" w14:textId="7E634790" w:rsidR="005E0216" w:rsidRPr="006A7935" w:rsidRDefault="005E0216" w:rsidP="006101F4">
            <w:pPr>
              <w:spacing w:after="60"/>
              <w:rPr>
                <w:rFonts w:cstheme="minorHAnsi"/>
                <w:i/>
                <w:iCs/>
              </w:rPr>
            </w:pPr>
            <w:r w:rsidRPr="006A7935">
              <w:rPr>
                <w:rFonts w:cstheme="minorHAnsi"/>
                <w:i/>
                <w:iCs/>
              </w:rPr>
              <w:t>Other problems within the household:</w:t>
            </w:r>
          </w:p>
        </w:tc>
        <w:tc>
          <w:tcPr>
            <w:tcW w:w="302" w:type="pct"/>
          </w:tcPr>
          <w:p w14:paraId="759B20C3" w14:textId="77777777" w:rsidR="005E0216" w:rsidRPr="006A7935" w:rsidRDefault="005E0216" w:rsidP="006101F4">
            <w:pPr>
              <w:spacing w:after="60"/>
              <w:rPr>
                <w:rFonts w:cstheme="minorHAnsi"/>
              </w:rPr>
            </w:pPr>
          </w:p>
        </w:tc>
        <w:tc>
          <w:tcPr>
            <w:tcW w:w="609" w:type="pct"/>
          </w:tcPr>
          <w:p w14:paraId="5B44DBE3" w14:textId="77777777" w:rsidR="005E0216" w:rsidRPr="006A7935" w:rsidRDefault="005E0216" w:rsidP="006101F4">
            <w:pPr>
              <w:spacing w:after="60"/>
              <w:rPr>
                <w:rFonts w:cstheme="minorHAnsi"/>
                <w:i/>
              </w:rPr>
            </w:pPr>
          </w:p>
        </w:tc>
        <w:tc>
          <w:tcPr>
            <w:tcW w:w="608" w:type="pct"/>
          </w:tcPr>
          <w:p w14:paraId="7BB487D3" w14:textId="77777777" w:rsidR="005E0216" w:rsidRPr="006A7935" w:rsidDel="000B05BF" w:rsidRDefault="005E0216" w:rsidP="006101F4">
            <w:pPr>
              <w:spacing w:after="60"/>
              <w:rPr>
                <w:rFonts w:cstheme="minorHAnsi"/>
                <w:i/>
              </w:rPr>
            </w:pPr>
          </w:p>
        </w:tc>
        <w:tc>
          <w:tcPr>
            <w:tcW w:w="767" w:type="pct"/>
          </w:tcPr>
          <w:p w14:paraId="57CBAD3A" w14:textId="77777777" w:rsidR="005E0216" w:rsidRPr="006A7935" w:rsidRDefault="005E0216" w:rsidP="006101F4">
            <w:pPr>
              <w:spacing w:after="60"/>
              <w:rPr>
                <w:rFonts w:cstheme="minorHAnsi"/>
                <w:i/>
              </w:rPr>
            </w:pPr>
          </w:p>
        </w:tc>
        <w:tc>
          <w:tcPr>
            <w:tcW w:w="935" w:type="pct"/>
            <w:shd w:val="clear" w:color="auto" w:fill="E7E6E6" w:themeFill="background2"/>
          </w:tcPr>
          <w:p w14:paraId="10B098D5" w14:textId="77777777" w:rsidR="005E0216" w:rsidRPr="006A7935" w:rsidRDefault="005E0216" w:rsidP="006101F4">
            <w:pPr>
              <w:spacing w:after="60"/>
              <w:rPr>
                <w:rFonts w:cstheme="minorHAnsi"/>
                <w:i/>
              </w:rPr>
            </w:pPr>
          </w:p>
        </w:tc>
      </w:tr>
      <w:tr w:rsidR="00407821" w:rsidRPr="006A7935" w14:paraId="51EFC9D7" w14:textId="4857F274" w:rsidTr="00457C76">
        <w:trPr>
          <w:trHeight w:val="437"/>
        </w:trPr>
        <w:tc>
          <w:tcPr>
            <w:tcW w:w="1505" w:type="pct"/>
          </w:tcPr>
          <w:p w14:paraId="75F5C699" w14:textId="77777777" w:rsidR="00407821" w:rsidRPr="006A7935" w:rsidRDefault="00407821" w:rsidP="00407821">
            <w:pPr>
              <w:spacing w:after="60"/>
              <w:rPr>
                <w:rFonts w:cstheme="minorHAnsi"/>
              </w:rPr>
            </w:pPr>
            <w:r w:rsidRPr="006A7935">
              <w:rPr>
                <w:rFonts w:cstheme="minorHAnsi"/>
              </w:rPr>
              <w:t>Have you been exposed to violence from another household member?</w:t>
            </w:r>
          </w:p>
          <w:p w14:paraId="70D0C35B" w14:textId="77777777" w:rsidR="00407821" w:rsidRPr="006A7935" w:rsidRDefault="00407821" w:rsidP="00407821">
            <w:pPr>
              <w:spacing w:after="60"/>
              <w:rPr>
                <w:rFonts w:cstheme="minorHAnsi"/>
                <w:i/>
                <w:iCs/>
              </w:rPr>
            </w:pPr>
            <w:r w:rsidRPr="006A7935">
              <w:rPr>
                <w:rFonts w:cstheme="minorHAnsi"/>
                <w:i/>
                <w:iCs/>
              </w:rPr>
              <w:t>(Physical, sexual, emotional violence or abuse)</w:t>
            </w:r>
          </w:p>
        </w:tc>
        <w:tc>
          <w:tcPr>
            <w:tcW w:w="274" w:type="pct"/>
          </w:tcPr>
          <w:p w14:paraId="16638A48" w14:textId="77777777" w:rsidR="00407821" w:rsidRPr="006A7935" w:rsidRDefault="00407821" w:rsidP="00407821">
            <w:pPr>
              <w:spacing w:after="60"/>
              <w:rPr>
                <w:rFonts w:cstheme="minorHAnsi"/>
              </w:rPr>
            </w:pPr>
          </w:p>
        </w:tc>
        <w:tc>
          <w:tcPr>
            <w:tcW w:w="302" w:type="pct"/>
          </w:tcPr>
          <w:p w14:paraId="03BCB630" w14:textId="77777777" w:rsidR="00407821" w:rsidRPr="006A7935" w:rsidRDefault="00407821" w:rsidP="00407821">
            <w:pPr>
              <w:spacing w:after="60"/>
              <w:rPr>
                <w:rFonts w:cstheme="minorHAnsi"/>
              </w:rPr>
            </w:pPr>
          </w:p>
        </w:tc>
        <w:tc>
          <w:tcPr>
            <w:tcW w:w="609" w:type="pct"/>
          </w:tcPr>
          <w:p w14:paraId="79A61498" w14:textId="77777777" w:rsidR="00407821" w:rsidRPr="006A7935" w:rsidRDefault="00407821" w:rsidP="00407821">
            <w:pPr>
              <w:spacing w:after="60"/>
              <w:rPr>
                <w:rFonts w:cstheme="minorHAnsi"/>
                <w:i/>
              </w:rPr>
            </w:pPr>
          </w:p>
        </w:tc>
        <w:tc>
          <w:tcPr>
            <w:tcW w:w="608" w:type="pct"/>
          </w:tcPr>
          <w:p w14:paraId="7370FE28" w14:textId="77777777" w:rsidR="00407821" w:rsidRPr="006A7935" w:rsidDel="000B05BF" w:rsidRDefault="00407821" w:rsidP="00407821">
            <w:pPr>
              <w:spacing w:after="60"/>
              <w:rPr>
                <w:rFonts w:cstheme="minorHAnsi"/>
                <w:i/>
              </w:rPr>
            </w:pPr>
          </w:p>
        </w:tc>
        <w:tc>
          <w:tcPr>
            <w:tcW w:w="767" w:type="pct"/>
          </w:tcPr>
          <w:p w14:paraId="50D336F2" w14:textId="77777777" w:rsidR="00407821" w:rsidRPr="006A7935" w:rsidRDefault="00407821" w:rsidP="00407821">
            <w:pPr>
              <w:spacing w:after="60"/>
              <w:rPr>
                <w:rFonts w:cstheme="minorHAnsi"/>
                <w:i/>
              </w:rPr>
            </w:pPr>
          </w:p>
        </w:tc>
        <w:tc>
          <w:tcPr>
            <w:tcW w:w="935" w:type="pct"/>
            <w:shd w:val="clear" w:color="auto" w:fill="E7E6E6" w:themeFill="background2"/>
          </w:tcPr>
          <w:p w14:paraId="70FD1B0A" w14:textId="2DE16299" w:rsidR="00407821" w:rsidRPr="006A7935" w:rsidRDefault="00407821" w:rsidP="00407821">
            <w:pPr>
              <w:spacing w:after="60"/>
              <w:rPr>
                <w:rFonts w:cstheme="minorHAnsi"/>
                <w:i/>
              </w:rPr>
            </w:pPr>
            <w:r w:rsidRPr="006A7935">
              <w:rPr>
                <w:rFonts w:cstheme="minorHAnsi"/>
                <w:i/>
              </w:rPr>
              <w:t>Sensitive question</w:t>
            </w:r>
            <w:r w:rsidR="0079451A" w:rsidRPr="006A7935">
              <w:rPr>
                <w:rFonts w:cstheme="minorHAnsi"/>
                <w:i/>
              </w:rPr>
              <w:t>. This is specifically about the respondent as a victim</w:t>
            </w:r>
          </w:p>
        </w:tc>
      </w:tr>
    </w:tbl>
    <w:p w14:paraId="45AE3E34" w14:textId="48951C7E" w:rsidR="00510B2F" w:rsidRPr="006A7935" w:rsidRDefault="00510B2F" w:rsidP="006366BC">
      <w:pPr>
        <w:spacing w:before="120" w:after="0" w:line="300" w:lineRule="exact"/>
        <w:rPr>
          <w:rFonts w:eastAsia="Calibri" w:cstheme="minorHAnsi"/>
          <w:b/>
          <w:noProof w:val="0"/>
          <w:lang w:val="en-US"/>
        </w:rPr>
      </w:pPr>
      <w:bookmarkStart w:id="2" w:name="_Hlk104662811"/>
    </w:p>
    <w:tbl>
      <w:tblPr>
        <w:tblStyle w:val="TableGrid"/>
        <w:tblW w:w="0" w:type="auto"/>
        <w:tblLook w:val="04A0" w:firstRow="1" w:lastRow="0" w:firstColumn="1" w:lastColumn="0" w:noHBand="0" w:noVBand="1"/>
      </w:tblPr>
      <w:tblGrid>
        <w:gridCol w:w="5524"/>
        <w:gridCol w:w="4096"/>
      </w:tblGrid>
      <w:tr w:rsidR="00510B2F" w:rsidRPr="006A7935" w14:paraId="2A48CA18" w14:textId="77777777" w:rsidTr="00A318EF">
        <w:trPr>
          <w:trHeight w:val="2015"/>
        </w:trPr>
        <w:tc>
          <w:tcPr>
            <w:tcW w:w="5524" w:type="dxa"/>
          </w:tcPr>
          <w:p w14:paraId="1B7B64A6" w14:textId="77777777" w:rsidR="00510B2F" w:rsidRPr="006A7935" w:rsidRDefault="00510B2F" w:rsidP="00510B2F">
            <w:pPr>
              <w:spacing w:before="120" w:after="0" w:line="300" w:lineRule="exact"/>
              <w:rPr>
                <w:rFonts w:cstheme="minorHAnsi"/>
              </w:rPr>
            </w:pPr>
            <w:r w:rsidRPr="006A7935">
              <w:rPr>
                <w:rFonts w:eastAsia="Calibri" w:cstheme="minorHAnsi"/>
                <w:b/>
                <w:noProof w:val="0"/>
                <w:lang w:val="en-US"/>
              </w:rPr>
              <w:t>Codes for causes/reasons during past 6 months:</w:t>
            </w:r>
            <w:r w:rsidRPr="006A7935">
              <w:rPr>
                <w:rFonts w:cstheme="minorHAnsi"/>
              </w:rPr>
              <w:t xml:space="preserve"> [no restriction on numbers]</w:t>
            </w:r>
          </w:p>
          <w:p w14:paraId="67D0F4AA" w14:textId="77777777" w:rsidR="00510B2F" w:rsidRPr="006A7935" w:rsidRDefault="00510B2F" w:rsidP="00510B2F">
            <w:pPr>
              <w:spacing w:after="0" w:line="300" w:lineRule="exact"/>
              <w:rPr>
                <w:rFonts w:cstheme="minorHAnsi"/>
              </w:rPr>
            </w:pPr>
            <w:r w:rsidRPr="006A7935">
              <w:rPr>
                <w:rFonts w:cstheme="minorHAnsi"/>
              </w:rPr>
              <w:t xml:space="preserve">1= Drought, 2= flood, 3= crop disease or pest, 4= community violence, 5= natural disaster (specify), </w:t>
            </w:r>
          </w:p>
          <w:p w14:paraId="56471F15" w14:textId="77777777" w:rsidR="00510B2F" w:rsidRPr="006A7935" w:rsidRDefault="00510B2F" w:rsidP="00510B2F">
            <w:pPr>
              <w:spacing w:after="0" w:line="300" w:lineRule="exact"/>
              <w:rPr>
                <w:rFonts w:cstheme="minorHAnsi"/>
              </w:rPr>
            </w:pPr>
            <w:r w:rsidRPr="006A7935">
              <w:rPr>
                <w:rFonts w:cstheme="minorHAnsi"/>
              </w:rPr>
              <w:t xml:space="preserve">6= household member had been ill (incl respondent), 7= economic stressors, 8 = movement restrictions, </w:t>
            </w:r>
          </w:p>
          <w:p w14:paraId="05571AB0" w14:textId="18169BF3" w:rsidR="00510B2F" w:rsidRPr="006A7935" w:rsidRDefault="00510B2F" w:rsidP="00A318EF">
            <w:pPr>
              <w:spacing w:after="0" w:line="300" w:lineRule="exact"/>
              <w:rPr>
                <w:rFonts w:eastAsia="Calibri" w:cstheme="minorHAnsi"/>
                <w:b/>
                <w:noProof w:val="0"/>
                <w:lang w:val="en-US"/>
              </w:rPr>
            </w:pPr>
            <w:r w:rsidRPr="006A7935">
              <w:rPr>
                <w:rFonts w:cstheme="minorHAnsi"/>
              </w:rPr>
              <w:t>9= other (specify), 99 = don’t know</w:t>
            </w:r>
          </w:p>
        </w:tc>
        <w:tc>
          <w:tcPr>
            <w:tcW w:w="4096" w:type="dxa"/>
          </w:tcPr>
          <w:p w14:paraId="79A78290" w14:textId="77777777" w:rsidR="00510B2F" w:rsidRPr="006A7935" w:rsidRDefault="00510B2F" w:rsidP="006366BC">
            <w:pPr>
              <w:spacing w:before="120" w:after="0" w:line="300" w:lineRule="exact"/>
              <w:rPr>
                <w:rFonts w:eastAsia="Calibri" w:cstheme="minorHAnsi"/>
                <w:b/>
                <w:noProof w:val="0"/>
                <w:lang w:val="en-US"/>
              </w:rPr>
            </w:pPr>
          </w:p>
        </w:tc>
      </w:tr>
      <w:tr w:rsidR="00510B2F" w:rsidRPr="006A7935" w14:paraId="2F25E837" w14:textId="77777777" w:rsidTr="00510B2F">
        <w:tc>
          <w:tcPr>
            <w:tcW w:w="5524" w:type="dxa"/>
          </w:tcPr>
          <w:p w14:paraId="2B230836" w14:textId="77777777" w:rsidR="00510B2F" w:rsidRPr="006A7935" w:rsidRDefault="00510B2F" w:rsidP="00510B2F">
            <w:pPr>
              <w:spacing w:before="120" w:after="0" w:line="300" w:lineRule="exact"/>
              <w:rPr>
                <w:rFonts w:cstheme="minorHAnsi"/>
                <w:i/>
                <w:iCs/>
              </w:rPr>
            </w:pPr>
            <w:r w:rsidRPr="006A7935">
              <w:rPr>
                <w:rFonts w:eastAsia="Calibri" w:cstheme="minorHAnsi"/>
                <w:b/>
              </w:rPr>
              <w:t xml:space="preserve">Codes for </w:t>
            </w:r>
            <w:r w:rsidRPr="006A7935">
              <w:rPr>
                <w:rFonts w:cstheme="minorHAnsi"/>
                <w:b/>
              </w:rPr>
              <w:t>impacts on household</w:t>
            </w:r>
            <w:r w:rsidRPr="006A7935">
              <w:rPr>
                <w:rFonts w:cstheme="minorHAnsi"/>
              </w:rPr>
              <w:t xml:space="preserve">: </w:t>
            </w:r>
            <w:r w:rsidRPr="006A7935">
              <w:rPr>
                <w:rFonts w:cstheme="minorHAnsi"/>
                <w:i/>
                <w:iCs/>
              </w:rPr>
              <w:t xml:space="preserve">(Peter: create 3 variables: code 1,2 </w:t>
            </w:r>
            <w:r w:rsidRPr="006A7935">
              <w:rPr>
                <w:rFonts w:cstheme="minorHAnsi"/>
                <w:i/>
                <w:iCs/>
                <w:u w:val="single"/>
              </w:rPr>
              <w:t>or</w:t>
            </w:r>
            <w:r w:rsidRPr="006A7935">
              <w:rPr>
                <w:rFonts w:cstheme="minorHAnsi"/>
                <w:i/>
                <w:iCs/>
              </w:rPr>
              <w:t xml:space="preserve"> 3; code 4 yes/no; code 5 yes/no)</w:t>
            </w:r>
          </w:p>
          <w:p w14:paraId="79FEDB67" w14:textId="77777777" w:rsidR="00510B2F" w:rsidRPr="006A7935" w:rsidRDefault="00510B2F" w:rsidP="00510B2F">
            <w:pPr>
              <w:spacing w:after="0" w:line="300" w:lineRule="exact"/>
              <w:rPr>
                <w:rFonts w:cstheme="minorHAnsi"/>
                <w:iCs/>
                <w:color w:val="000000" w:themeColor="text1"/>
              </w:rPr>
            </w:pPr>
            <w:r w:rsidRPr="006A7935">
              <w:rPr>
                <w:rFonts w:cstheme="minorHAnsi"/>
                <w:iCs/>
                <w:color w:val="000000" w:themeColor="text1"/>
              </w:rPr>
              <w:t xml:space="preserve">1 = Income loss, 2 = Asset loss, 3 = Both income and asset loss, 4= HH members’ death, injury, displacement </w:t>
            </w:r>
          </w:p>
          <w:p w14:paraId="4133EBD0" w14:textId="77777777" w:rsidR="00510B2F" w:rsidRPr="006A7935" w:rsidRDefault="00510B2F" w:rsidP="00510B2F">
            <w:pPr>
              <w:spacing w:after="0" w:line="300" w:lineRule="exact"/>
              <w:rPr>
                <w:rFonts w:cstheme="minorHAnsi"/>
                <w:iCs/>
                <w:color w:val="000000" w:themeColor="text1"/>
              </w:rPr>
            </w:pPr>
            <w:r w:rsidRPr="006A7935">
              <w:rPr>
                <w:rFonts w:cstheme="minorHAnsi"/>
                <w:iCs/>
                <w:color w:val="000000" w:themeColor="text1"/>
              </w:rPr>
              <w:t>5 = other, (specify)</w:t>
            </w:r>
          </w:p>
          <w:p w14:paraId="457DD741" w14:textId="77777777" w:rsidR="00510B2F" w:rsidRPr="006A7935" w:rsidRDefault="00510B2F" w:rsidP="006366BC">
            <w:pPr>
              <w:spacing w:before="120" w:after="0" w:line="300" w:lineRule="exact"/>
              <w:rPr>
                <w:rFonts w:eastAsia="Calibri" w:cstheme="minorHAnsi"/>
                <w:b/>
                <w:noProof w:val="0"/>
                <w:lang w:val="en-US"/>
              </w:rPr>
            </w:pPr>
          </w:p>
        </w:tc>
        <w:tc>
          <w:tcPr>
            <w:tcW w:w="4096" w:type="dxa"/>
          </w:tcPr>
          <w:p w14:paraId="721EB74A" w14:textId="77777777" w:rsidR="00510B2F" w:rsidRPr="006A7935" w:rsidRDefault="00510B2F" w:rsidP="00510B2F">
            <w:pPr>
              <w:pStyle w:val="CommentText"/>
              <w:rPr>
                <w:i/>
              </w:rPr>
            </w:pPr>
            <w:r w:rsidRPr="006A7935">
              <w:rPr>
                <w:rFonts w:eastAsia="Calibri" w:cstheme="minorHAnsi"/>
                <w:b/>
                <w:i/>
              </w:rPr>
              <w:t>Instruction to enumerators:</w:t>
            </w:r>
            <w:r w:rsidRPr="006A7935">
              <w:rPr>
                <w:rFonts w:eastAsia="Calibri" w:cstheme="minorHAnsi"/>
                <w:i/>
              </w:rPr>
              <w:t xml:space="preserve"> Comment for codes 1-3: Loss of </w:t>
            </w:r>
            <w:r w:rsidRPr="006A7935">
              <w:rPr>
                <w:i/>
              </w:rPr>
              <w:t xml:space="preserve">livestock and crops should be defined as: </w:t>
            </w:r>
          </w:p>
          <w:p w14:paraId="1F6A8F8A" w14:textId="77777777" w:rsidR="00510B2F" w:rsidRPr="006A7935" w:rsidRDefault="00510B2F" w:rsidP="00510B2F">
            <w:pPr>
              <w:pStyle w:val="CommentText"/>
              <w:rPr>
                <w:i/>
              </w:rPr>
            </w:pPr>
            <w:r w:rsidRPr="006A7935">
              <w:rPr>
                <w:i/>
              </w:rPr>
              <w:t>1) Income loss – if HH only should have sold all of it</w:t>
            </w:r>
          </w:p>
          <w:p w14:paraId="56116C23" w14:textId="77777777" w:rsidR="00510B2F" w:rsidRPr="006A7935" w:rsidRDefault="00510B2F" w:rsidP="00510B2F">
            <w:pPr>
              <w:pStyle w:val="CommentText"/>
              <w:rPr>
                <w:i/>
              </w:rPr>
            </w:pPr>
            <w:r w:rsidRPr="006A7935">
              <w:rPr>
                <w:i/>
              </w:rPr>
              <w:t>2) Asset loss - if HH should have eaten all of it in the household</w:t>
            </w:r>
          </w:p>
          <w:p w14:paraId="07B7BEF8" w14:textId="3E9B481B" w:rsidR="00510B2F" w:rsidRPr="006A7935" w:rsidRDefault="00510B2F" w:rsidP="00A318EF">
            <w:pPr>
              <w:pStyle w:val="CommentText"/>
              <w:rPr>
                <w:rFonts w:eastAsia="Calibri" w:cstheme="minorHAnsi"/>
                <w:b/>
                <w:noProof w:val="0"/>
                <w:lang w:val="en-US"/>
              </w:rPr>
            </w:pPr>
            <w:r w:rsidRPr="006A7935">
              <w:rPr>
                <w:i/>
              </w:rPr>
              <w:t>3) Both income and asset – if HH should have sold some and eaten some</w:t>
            </w:r>
          </w:p>
        </w:tc>
      </w:tr>
      <w:tr w:rsidR="00510B2F" w:rsidRPr="006A7935" w14:paraId="11862A07" w14:textId="77777777" w:rsidTr="00510B2F">
        <w:tc>
          <w:tcPr>
            <w:tcW w:w="5524" w:type="dxa"/>
          </w:tcPr>
          <w:p w14:paraId="057E8826" w14:textId="77777777" w:rsidR="00510B2F" w:rsidRPr="006A7935" w:rsidRDefault="00510B2F" w:rsidP="00510B2F">
            <w:pPr>
              <w:spacing w:before="120" w:after="0" w:line="300" w:lineRule="exact"/>
              <w:rPr>
                <w:rFonts w:eastAsia="Calibri" w:cstheme="minorHAnsi"/>
                <w:noProof w:val="0"/>
                <w:color w:val="000000" w:themeColor="text1"/>
                <w:lang w:val="en-US"/>
              </w:rPr>
            </w:pPr>
            <w:r w:rsidRPr="006A7935">
              <w:rPr>
                <w:rFonts w:eastAsia="Calibri" w:cstheme="minorHAnsi"/>
                <w:b/>
                <w:noProof w:val="0"/>
                <w:color w:val="000000" w:themeColor="text1"/>
                <w:lang w:val="en-US"/>
              </w:rPr>
              <w:t>Codes for Coping strategy:</w:t>
            </w:r>
            <w:r w:rsidRPr="006A7935">
              <w:rPr>
                <w:rFonts w:eastAsia="Calibri" w:cstheme="minorHAnsi"/>
                <w:noProof w:val="0"/>
                <w:color w:val="000000" w:themeColor="text1"/>
                <w:lang w:val="en-US"/>
              </w:rPr>
              <w:t xml:space="preserve"> </w:t>
            </w:r>
            <w:r w:rsidRPr="006A7935">
              <w:rPr>
                <w:rFonts w:cstheme="minorHAnsi"/>
              </w:rPr>
              <w:t>[no restriction on numbers]</w:t>
            </w:r>
          </w:p>
          <w:p w14:paraId="6239BEE4"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1= Reduced food consumption, 2= Sold livestock, 3= Sold assets (other than livestock), </w:t>
            </w:r>
          </w:p>
          <w:p w14:paraId="5C5D2DA8"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4= Sought assistance/loans from family and friends, 5=Children had to drop out of school, </w:t>
            </w:r>
          </w:p>
          <w:p w14:paraId="7DAD7765"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6= Married off girl child/children, 7= Shifted to another location, 8= Relied on own/family savings, </w:t>
            </w:r>
          </w:p>
          <w:p w14:paraId="02CA5714" w14:textId="77777777" w:rsidR="00510B2F" w:rsidRPr="006A7935" w:rsidRDefault="00510B2F" w:rsidP="00510B2F">
            <w:pPr>
              <w:spacing w:after="0" w:line="300" w:lineRule="exact"/>
              <w:rPr>
                <w:rFonts w:eastAsia="Calibri" w:cstheme="minorHAnsi"/>
              </w:rPr>
            </w:pPr>
            <w:r w:rsidRPr="006A7935">
              <w:rPr>
                <w:rFonts w:eastAsia="Calibri" w:cstheme="minorHAnsi"/>
                <w:noProof w:val="0"/>
                <w:lang w:val="en-US"/>
              </w:rPr>
              <w:lastRenderedPageBreak/>
              <w:t>9</w:t>
            </w:r>
            <w:r w:rsidRPr="006A7935">
              <w:rPr>
                <w:rFonts w:eastAsia="Calibri" w:cstheme="minorHAnsi"/>
              </w:rPr>
              <w:t xml:space="preserve">= Sought another job, 10=Community / traditional conflict resolution mechanisms, </w:t>
            </w:r>
          </w:p>
          <w:p w14:paraId="5C4A61B1" w14:textId="2F507628" w:rsidR="00510B2F" w:rsidRPr="006A7935" w:rsidRDefault="00510B2F" w:rsidP="00AC036D">
            <w:pPr>
              <w:spacing w:after="0" w:line="300" w:lineRule="exact"/>
              <w:rPr>
                <w:rFonts w:eastAsia="Calibri" w:cstheme="minorHAnsi"/>
                <w:b/>
                <w:noProof w:val="0"/>
                <w:lang w:val="en-US"/>
              </w:rPr>
            </w:pPr>
            <w:r w:rsidRPr="006A7935">
              <w:rPr>
                <w:rFonts w:eastAsia="Calibri" w:cstheme="minorHAnsi"/>
              </w:rPr>
              <w:t>11=keeping livestock in night guarded kraals , 12=other, (specify)____________</w:t>
            </w:r>
          </w:p>
        </w:tc>
        <w:tc>
          <w:tcPr>
            <w:tcW w:w="4096" w:type="dxa"/>
          </w:tcPr>
          <w:p w14:paraId="2C92A9BB" w14:textId="77777777" w:rsidR="00510B2F" w:rsidRPr="006A7935" w:rsidRDefault="00510B2F" w:rsidP="006366BC">
            <w:pPr>
              <w:spacing w:before="120" w:after="0" w:line="300" w:lineRule="exact"/>
              <w:rPr>
                <w:rFonts w:eastAsia="Calibri" w:cstheme="minorHAnsi"/>
                <w:b/>
                <w:noProof w:val="0"/>
                <w:lang w:val="en-US"/>
              </w:rPr>
            </w:pPr>
          </w:p>
        </w:tc>
      </w:tr>
    </w:tbl>
    <w:p w14:paraId="1B72F22E" w14:textId="77777777" w:rsidR="00510B2F" w:rsidRPr="006A7935" w:rsidRDefault="00510B2F" w:rsidP="006366BC">
      <w:pPr>
        <w:spacing w:before="120" w:after="0" w:line="300" w:lineRule="exact"/>
        <w:rPr>
          <w:rFonts w:eastAsia="Calibri" w:cstheme="minorHAnsi"/>
          <w:b/>
          <w:noProof w:val="0"/>
          <w:lang w:val="en-US"/>
        </w:rPr>
      </w:pPr>
    </w:p>
    <w:tbl>
      <w:tblPr>
        <w:tblStyle w:val="TableGrid"/>
        <w:tblW w:w="5120" w:type="pct"/>
        <w:tblLayout w:type="fixed"/>
        <w:tblLook w:val="04A0" w:firstRow="1" w:lastRow="0" w:firstColumn="1" w:lastColumn="0" w:noHBand="0" w:noVBand="1"/>
      </w:tblPr>
      <w:tblGrid>
        <w:gridCol w:w="2965"/>
        <w:gridCol w:w="540"/>
        <w:gridCol w:w="595"/>
        <w:gridCol w:w="1200"/>
        <w:gridCol w:w="1198"/>
        <w:gridCol w:w="1511"/>
        <w:gridCol w:w="1842"/>
      </w:tblGrid>
      <w:tr w:rsidR="00510B2F" w:rsidRPr="006A7935" w14:paraId="7CCAA088" w14:textId="77777777" w:rsidTr="00355DED">
        <w:trPr>
          <w:trHeight w:val="248"/>
        </w:trPr>
        <w:tc>
          <w:tcPr>
            <w:tcW w:w="1505" w:type="pct"/>
          </w:tcPr>
          <w:p w14:paraId="22B80360" w14:textId="42ECDD86" w:rsidR="00510B2F" w:rsidRPr="006A7935" w:rsidRDefault="00510B2F" w:rsidP="00355DED">
            <w:pPr>
              <w:spacing w:after="60"/>
              <w:rPr>
                <w:rFonts w:cstheme="minorHAnsi"/>
              </w:rPr>
            </w:pPr>
            <w:r w:rsidRPr="006A7935">
              <w:rPr>
                <w:rFonts w:cstheme="minorHAnsi"/>
              </w:rPr>
              <w:t>Has somebody in the HH consumed too much alcohol the last 6 months?</w:t>
            </w:r>
          </w:p>
        </w:tc>
        <w:tc>
          <w:tcPr>
            <w:tcW w:w="274" w:type="pct"/>
          </w:tcPr>
          <w:p w14:paraId="08664209" w14:textId="77777777" w:rsidR="00510B2F" w:rsidRPr="006A7935" w:rsidRDefault="00510B2F" w:rsidP="00355DED">
            <w:pPr>
              <w:spacing w:after="60"/>
              <w:rPr>
                <w:rFonts w:cstheme="minorHAnsi"/>
              </w:rPr>
            </w:pPr>
          </w:p>
        </w:tc>
        <w:tc>
          <w:tcPr>
            <w:tcW w:w="302" w:type="pct"/>
          </w:tcPr>
          <w:p w14:paraId="560003AC" w14:textId="77777777" w:rsidR="00510B2F" w:rsidRPr="006A7935" w:rsidRDefault="00510B2F" w:rsidP="00355DED">
            <w:pPr>
              <w:spacing w:after="60"/>
              <w:rPr>
                <w:rFonts w:cstheme="minorHAnsi"/>
              </w:rPr>
            </w:pPr>
          </w:p>
        </w:tc>
        <w:tc>
          <w:tcPr>
            <w:tcW w:w="609" w:type="pct"/>
          </w:tcPr>
          <w:p w14:paraId="5999C45C" w14:textId="77777777" w:rsidR="00510B2F" w:rsidRPr="006A7935" w:rsidRDefault="00510B2F" w:rsidP="00355DED">
            <w:pPr>
              <w:spacing w:after="60"/>
              <w:rPr>
                <w:rFonts w:cstheme="minorHAnsi"/>
                <w:i/>
              </w:rPr>
            </w:pPr>
          </w:p>
        </w:tc>
        <w:tc>
          <w:tcPr>
            <w:tcW w:w="608" w:type="pct"/>
          </w:tcPr>
          <w:p w14:paraId="7B0EE651" w14:textId="77777777" w:rsidR="00510B2F" w:rsidRPr="006A7935" w:rsidDel="000B05BF" w:rsidRDefault="00510B2F" w:rsidP="00355DED">
            <w:pPr>
              <w:spacing w:after="60"/>
              <w:rPr>
                <w:rFonts w:cstheme="minorHAnsi"/>
                <w:i/>
              </w:rPr>
            </w:pPr>
          </w:p>
        </w:tc>
        <w:tc>
          <w:tcPr>
            <w:tcW w:w="767" w:type="pct"/>
          </w:tcPr>
          <w:p w14:paraId="05A6BD05" w14:textId="77777777" w:rsidR="00510B2F" w:rsidRPr="006A7935" w:rsidRDefault="00510B2F" w:rsidP="00355DED">
            <w:pPr>
              <w:spacing w:after="60"/>
              <w:rPr>
                <w:rFonts w:cstheme="minorHAnsi"/>
                <w:i/>
              </w:rPr>
            </w:pPr>
          </w:p>
        </w:tc>
        <w:tc>
          <w:tcPr>
            <w:tcW w:w="935" w:type="pct"/>
            <w:shd w:val="clear" w:color="auto" w:fill="E7E6E6" w:themeFill="background2"/>
          </w:tcPr>
          <w:p w14:paraId="68AE2B93" w14:textId="77777777" w:rsidR="00510B2F" w:rsidRPr="006A7935" w:rsidRDefault="00510B2F" w:rsidP="00355DED">
            <w:pPr>
              <w:spacing w:after="60"/>
              <w:rPr>
                <w:rFonts w:cstheme="minorHAnsi"/>
                <w:i/>
              </w:rPr>
            </w:pPr>
            <w:r w:rsidRPr="006A7935">
              <w:rPr>
                <w:rFonts w:cstheme="minorHAnsi"/>
                <w:i/>
              </w:rPr>
              <w:t>Sensitive question</w:t>
            </w:r>
          </w:p>
        </w:tc>
      </w:tr>
    </w:tbl>
    <w:p w14:paraId="4C321815" w14:textId="77777777" w:rsidR="001432B6" w:rsidRPr="006A7935" w:rsidRDefault="001432B6" w:rsidP="001432B6">
      <w:pPr>
        <w:spacing w:after="0" w:line="300" w:lineRule="exact"/>
        <w:rPr>
          <w:rFonts w:eastAsia="Calibri" w:cstheme="minorHAnsi"/>
        </w:rPr>
      </w:pPr>
    </w:p>
    <w:tbl>
      <w:tblPr>
        <w:tblStyle w:val="TableGrid"/>
        <w:tblW w:w="0" w:type="auto"/>
        <w:tblLook w:val="04A0" w:firstRow="1" w:lastRow="0" w:firstColumn="1" w:lastColumn="0" w:noHBand="0" w:noVBand="1"/>
      </w:tblPr>
      <w:tblGrid>
        <w:gridCol w:w="9620"/>
      </w:tblGrid>
      <w:tr w:rsidR="00510B2F" w:rsidRPr="006A7935" w14:paraId="6F1390EE" w14:textId="77777777" w:rsidTr="00510B2F">
        <w:tc>
          <w:tcPr>
            <w:tcW w:w="9620" w:type="dxa"/>
          </w:tcPr>
          <w:p w14:paraId="58C51D04" w14:textId="77777777" w:rsidR="00510B2F" w:rsidRPr="006A7935" w:rsidRDefault="00510B2F" w:rsidP="00510B2F">
            <w:pPr>
              <w:rPr>
                <w:b/>
              </w:rPr>
            </w:pPr>
            <w:r w:rsidRPr="006A7935">
              <w:rPr>
                <w:b/>
              </w:rPr>
              <w:t>Possible causes to too much alcohol drinking</w:t>
            </w:r>
          </w:p>
          <w:p w14:paraId="1CF6FCD2" w14:textId="77777777" w:rsidR="00510B2F" w:rsidRPr="006A7935" w:rsidRDefault="00510B2F" w:rsidP="00510B2F">
            <w:pPr>
              <w:pStyle w:val="ListParagraph"/>
              <w:numPr>
                <w:ilvl w:val="0"/>
                <w:numId w:val="25"/>
              </w:numPr>
              <w:spacing w:after="160" w:line="259" w:lineRule="auto"/>
            </w:pPr>
            <w:r w:rsidRPr="006A7935">
              <w:t xml:space="preserve">Exposure to alcoholism from family members/ society </w:t>
            </w:r>
          </w:p>
          <w:p w14:paraId="4A4DBA03" w14:textId="77777777" w:rsidR="00510B2F" w:rsidRPr="006A7935" w:rsidRDefault="00510B2F" w:rsidP="00510B2F">
            <w:pPr>
              <w:pStyle w:val="ListParagraph"/>
              <w:numPr>
                <w:ilvl w:val="0"/>
                <w:numId w:val="25"/>
              </w:numPr>
              <w:spacing w:after="160" w:line="259" w:lineRule="auto"/>
            </w:pPr>
            <w:r w:rsidRPr="006A7935">
              <w:t xml:space="preserve">Drinking for enjoyment </w:t>
            </w:r>
          </w:p>
          <w:p w14:paraId="22E5E7FF" w14:textId="77777777" w:rsidR="00510B2F" w:rsidRPr="006A7935" w:rsidRDefault="00510B2F" w:rsidP="00510B2F">
            <w:pPr>
              <w:pStyle w:val="ListParagraph"/>
              <w:numPr>
                <w:ilvl w:val="0"/>
                <w:numId w:val="25"/>
              </w:numPr>
              <w:spacing w:after="160" w:line="259" w:lineRule="auto"/>
            </w:pPr>
            <w:r w:rsidRPr="006A7935">
              <w:t>Drinking to forget life/social problems</w:t>
            </w:r>
          </w:p>
          <w:p w14:paraId="6901F27B" w14:textId="77777777" w:rsidR="00510B2F" w:rsidRPr="006A7935" w:rsidRDefault="00510B2F" w:rsidP="00510B2F">
            <w:pPr>
              <w:pStyle w:val="ListParagraph"/>
              <w:numPr>
                <w:ilvl w:val="0"/>
                <w:numId w:val="25"/>
              </w:numPr>
              <w:spacing w:after="160" w:line="259" w:lineRule="auto"/>
            </w:pPr>
            <w:r w:rsidRPr="006A7935">
              <w:t>Drinking to fit in society/sociability</w:t>
            </w:r>
          </w:p>
          <w:p w14:paraId="0AC05884" w14:textId="77777777" w:rsidR="00510B2F" w:rsidRPr="006A7935" w:rsidRDefault="00510B2F" w:rsidP="00510B2F">
            <w:pPr>
              <w:pStyle w:val="ListParagraph"/>
              <w:numPr>
                <w:ilvl w:val="0"/>
                <w:numId w:val="25"/>
              </w:numPr>
              <w:spacing w:after="160" w:line="259" w:lineRule="auto"/>
            </w:pPr>
            <w:r w:rsidRPr="006A7935">
              <w:t xml:space="preserve">Drinking to boost confidence/power over others </w:t>
            </w:r>
          </w:p>
          <w:p w14:paraId="1D3400E8" w14:textId="6954E95B" w:rsidR="00510B2F" w:rsidRPr="006A7935" w:rsidRDefault="00510B2F" w:rsidP="00510B2F">
            <w:pPr>
              <w:pStyle w:val="ListParagraph"/>
              <w:numPr>
                <w:ilvl w:val="0"/>
                <w:numId w:val="25"/>
              </w:numPr>
              <w:spacing w:after="160" w:line="259" w:lineRule="auto"/>
              <w:rPr>
                <w:rFonts w:eastAsia="Calibri" w:cstheme="minorHAnsi"/>
              </w:rPr>
            </w:pPr>
            <w:r w:rsidRPr="006A7935">
              <w:t>Others (Specify)</w:t>
            </w:r>
          </w:p>
        </w:tc>
      </w:tr>
      <w:tr w:rsidR="00510B2F" w:rsidRPr="006A7935" w14:paraId="4D6A05A4" w14:textId="77777777" w:rsidTr="00510B2F">
        <w:tc>
          <w:tcPr>
            <w:tcW w:w="9620" w:type="dxa"/>
          </w:tcPr>
          <w:p w14:paraId="5C218D55" w14:textId="77777777" w:rsidR="00510B2F" w:rsidRPr="006A7935" w:rsidRDefault="00510B2F" w:rsidP="00510B2F">
            <w:pPr>
              <w:rPr>
                <w:b/>
              </w:rPr>
            </w:pPr>
            <w:r w:rsidRPr="006A7935">
              <w:rPr>
                <w:b/>
              </w:rPr>
              <w:t xml:space="preserve">Possible effects of too much alcohol drinking </w:t>
            </w:r>
          </w:p>
          <w:p w14:paraId="0E37DAD0" w14:textId="77777777" w:rsidR="00510B2F" w:rsidRPr="006A7935" w:rsidRDefault="00510B2F" w:rsidP="00510B2F">
            <w:pPr>
              <w:pStyle w:val="ListParagraph"/>
              <w:numPr>
                <w:ilvl w:val="0"/>
                <w:numId w:val="26"/>
              </w:numPr>
              <w:spacing w:after="160" w:line="259" w:lineRule="auto"/>
            </w:pPr>
            <w:r w:rsidRPr="006A7935">
              <w:t>Decreased working ability/productivity of family members</w:t>
            </w:r>
          </w:p>
          <w:p w14:paraId="0FD20461" w14:textId="77777777" w:rsidR="00510B2F" w:rsidRPr="006A7935" w:rsidRDefault="00510B2F" w:rsidP="00510B2F">
            <w:pPr>
              <w:pStyle w:val="ListParagraph"/>
              <w:numPr>
                <w:ilvl w:val="0"/>
                <w:numId w:val="26"/>
              </w:numPr>
              <w:spacing w:after="160" w:line="259" w:lineRule="auto"/>
            </w:pPr>
            <w:r w:rsidRPr="006A7935">
              <w:t xml:space="preserve">Reduced income </w:t>
            </w:r>
          </w:p>
          <w:p w14:paraId="06FEB42A" w14:textId="77777777" w:rsidR="00510B2F" w:rsidRPr="006A7935" w:rsidRDefault="00510B2F" w:rsidP="00510B2F">
            <w:pPr>
              <w:pStyle w:val="ListParagraph"/>
              <w:numPr>
                <w:ilvl w:val="0"/>
                <w:numId w:val="26"/>
              </w:numPr>
              <w:spacing w:after="160" w:line="259" w:lineRule="auto"/>
            </w:pPr>
            <w:r w:rsidRPr="006A7935">
              <w:t xml:space="preserve">Loss of assets </w:t>
            </w:r>
          </w:p>
          <w:p w14:paraId="74526833" w14:textId="77777777" w:rsidR="00510B2F" w:rsidRPr="006A7935" w:rsidRDefault="00510B2F" w:rsidP="00510B2F">
            <w:pPr>
              <w:pStyle w:val="ListParagraph"/>
              <w:numPr>
                <w:ilvl w:val="0"/>
                <w:numId w:val="26"/>
              </w:numPr>
              <w:spacing w:after="160" w:line="259" w:lineRule="auto"/>
            </w:pPr>
            <w:r w:rsidRPr="006A7935">
              <w:t xml:space="preserve">Loss of both assets and income </w:t>
            </w:r>
          </w:p>
          <w:p w14:paraId="18746E88" w14:textId="77777777" w:rsidR="00510B2F" w:rsidRPr="006A7935" w:rsidRDefault="00510B2F" w:rsidP="00510B2F">
            <w:pPr>
              <w:pStyle w:val="ListParagraph"/>
              <w:numPr>
                <w:ilvl w:val="0"/>
                <w:numId w:val="26"/>
              </w:numPr>
              <w:spacing w:after="160" w:line="259" w:lineRule="auto"/>
            </w:pPr>
            <w:r w:rsidRPr="006A7935">
              <w:t xml:space="preserve">Increased domestic violence/crimes </w:t>
            </w:r>
          </w:p>
          <w:p w14:paraId="45C11094" w14:textId="77777777" w:rsidR="00510B2F" w:rsidRPr="006A7935" w:rsidRDefault="00510B2F" w:rsidP="00510B2F">
            <w:pPr>
              <w:pStyle w:val="ListParagraph"/>
              <w:numPr>
                <w:ilvl w:val="0"/>
                <w:numId w:val="26"/>
              </w:numPr>
              <w:spacing w:after="160" w:line="259" w:lineRule="auto"/>
            </w:pPr>
            <w:r w:rsidRPr="006A7935">
              <w:t xml:space="preserve">Affected the health of the a family member </w:t>
            </w:r>
          </w:p>
          <w:p w14:paraId="5CABFF32" w14:textId="78AEEA06" w:rsidR="00510B2F" w:rsidRPr="006A7935" w:rsidRDefault="00510B2F" w:rsidP="00510B2F">
            <w:pPr>
              <w:pStyle w:val="ListParagraph"/>
              <w:numPr>
                <w:ilvl w:val="0"/>
                <w:numId w:val="26"/>
              </w:numPr>
              <w:spacing w:after="160" w:line="259" w:lineRule="auto"/>
              <w:rPr>
                <w:rFonts w:eastAsia="Calibri" w:cstheme="minorHAnsi"/>
              </w:rPr>
            </w:pPr>
            <w:r w:rsidRPr="006A7935">
              <w:t>Others (Specify)</w:t>
            </w:r>
          </w:p>
        </w:tc>
      </w:tr>
      <w:tr w:rsidR="00510B2F" w:rsidRPr="006A7935" w14:paraId="52281A22" w14:textId="77777777" w:rsidTr="00510B2F">
        <w:tc>
          <w:tcPr>
            <w:tcW w:w="9620" w:type="dxa"/>
          </w:tcPr>
          <w:p w14:paraId="612634E3" w14:textId="77777777" w:rsidR="00510B2F" w:rsidRPr="006A7935" w:rsidRDefault="00510B2F" w:rsidP="00510B2F">
            <w:pPr>
              <w:rPr>
                <w:b/>
                <w:u w:val="single"/>
              </w:rPr>
            </w:pPr>
            <w:r w:rsidRPr="006A7935">
              <w:rPr>
                <w:b/>
                <w:u w:val="single"/>
              </w:rPr>
              <w:t xml:space="preserve">COPING MEASURES </w:t>
            </w:r>
          </w:p>
          <w:p w14:paraId="11C7CD9F" w14:textId="77777777" w:rsidR="00510B2F" w:rsidRPr="006A7935" w:rsidRDefault="00510B2F" w:rsidP="00510B2F">
            <w:pPr>
              <w:pStyle w:val="ListParagraph"/>
              <w:numPr>
                <w:ilvl w:val="0"/>
                <w:numId w:val="24"/>
              </w:numPr>
              <w:spacing w:after="160" w:line="259" w:lineRule="auto"/>
            </w:pPr>
            <w:r w:rsidRPr="006A7935">
              <w:t>Completely stopped drinking</w:t>
            </w:r>
          </w:p>
          <w:p w14:paraId="3928087B" w14:textId="77777777" w:rsidR="00510B2F" w:rsidRPr="006A7935" w:rsidRDefault="00510B2F" w:rsidP="00510B2F">
            <w:pPr>
              <w:pStyle w:val="ListParagraph"/>
              <w:numPr>
                <w:ilvl w:val="0"/>
                <w:numId w:val="24"/>
              </w:numPr>
              <w:spacing w:after="160" w:line="259" w:lineRule="auto"/>
            </w:pPr>
            <w:r w:rsidRPr="006A7935">
              <w:t xml:space="preserve">Reduced on drinking on the frequency/amount of alcohol drinking </w:t>
            </w:r>
          </w:p>
          <w:p w14:paraId="4FDA279B" w14:textId="77777777" w:rsidR="00510B2F" w:rsidRPr="006A7935" w:rsidRDefault="00510B2F" w:rsidP="00510B2F">
            <w:pPr>
              <w:pStyle w:val="ListParagraph"/>
              <w:numPr>
                <w:ilvl w:val="0"/>
                <w:numId w:val="24"/>
              </w:numPr>
              <w:spacing w:after="160" w:line="259" w:lineRule="auto"/>
            </w:pPr>
            <w:r w:rsidRPr="006A7935">
              <w:t xml:space="preserve">Sought guidance and counselling services </w:t>
            </w:r>
          </w:p>
          <w:p w14:paraId="776754AB" w14:textId="103FBFD4" w:rsidR="00510B2F" w:rsidRPr="006A7935" w:rsidRDefault="00510B2F" w:rsidP="00510B2F">
            <w:pPr>
              <w:pStyle w:val="ListParagraph"/>
              <w:numPr>
                <w:ilvl w:val="0"/>
                <w:numId w:val="24"/>
              </w:numPr>
              <w:spacing w:after="160" w:line="259" w:lineRule="auto"/>
              <w:rPr>
                <w:rFonts w:eastAsia="Calibri" w:cstheme="minorHAnsi"/>
              </w:rPr>
            </w:pPr>
            <w:r w:rsidRPr="006A7935">
              <w:t>Others (specify)</w:t>
            </w:r>
          </w:p>
        </w:tc>
      </w:tr>
    </w:tbl>
    <w:p w14:paraId="4F5A5997" w14:textId="31E696A6" w:rsidR="0077268D" w:rsidRPr="006A7935" w:rsidRDefault="0077268D" w:rsidP="006366BC">
      <w:pPr>
        <w:spacing w:after="0" w:line="300" w:lineRule="exact"/>
        <w:rPr>
          <w:rFonts w:eastAsia="Calibri" w:cstheme="minorHAnsi"/>
        </w:rPr>
      </w:pPr>
    </w:p>
    <w:p w14:paraId="762E3EBC" w14:textId="6696DF2A" w:rsidR="00EF0C7D" w:rsidRPr="006A7935" w:rsidRDefault="00EF0C7D">
      <w:pPr>
        <w:spacing w:after="160" w:line="259" w:lineRule="auto"/>
        <w:rPr>
          <w:rFonts w:eastAsia="Calibri" w:cstheme="minorHAnsi"/>
        </w:rPr>
      </w:pPr>
    </w:p>
    <w:bookmarkEnd w:id="2"/>
    <w:p w14:paraId="311D49AB" w14:textId="77777777" w:rsidR="00AC036D" w:rsidRDefault="00AC036D">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053D160E" w14:textId="5DA22975" w:rsidR="00F02AF9" w:rsidRPr="006A7935" w:rsidRDefault="00F02AF9" w:rsidP="00333C66">
      <w:pPr>
        <w:pStyle w:val="Heading2"/>
      </w:pPr>
      <w:r w:rsidRPr="006A7935">
        <w:lastRenderedPageBreak/>
        <w:t>Climate change</w:t>
      </w:r>
    </w:p>
    <w:tbl>
      <w:tblPr>
        <w:tblStyle w:val="TableGrid"/>
        <w:tblW w:w="5003" w:type="pct"/>
        <w:tblLayout w:type="fixed"/>
        <w:tblLook w:val="04A0" w:firstRow="1" w:lastRow="0" w:firstColumn="1" w:lastColumn="0" w:noHBand="0" w:noVBand="1"/>
      </w:tblPr>
      <w:tblGrid>
        <w:gridCol w:w="2113"/>
        <w:gridCol w:w="782"/>
        <w:gridCol w:w="520"/>
        <w:gridCol w:w="2611"/>
        <w:gridCol w:w="3600"/>
      </w:tblGrid>
      <w:tr w:rsidR="005E0216" w:rsidRPr="006A7935" w14:paraId="3FD2F65A" w14:textId="77777777" w:rsidTr="00AC036D">
        <w:trPr>
          <w:trHeight w:val="325"/>
        </w:trPr>
        <w:tc>
          <w:tcPr>
            <w:tcW w:w="1098" w:type="pct"/>
          </w:tcPr>
          <w:p w14:paraId="50166947" w14:textId="77777777" w:rsidR="005E0216" w:rsidRPr="006A7935" w:rsidRDefault="005E0216" w:rsidP="00FA09EB">
            <w:pPr>
              <w:spacing w:after="40"/>
              <w:rPr>
                <w:rFonts w:cstheme="minorHAnsi"/>
              </w:rPr>
            </w:pPr>
          </w:p>
        </w:tc>
        <w:tc>
          <w:tcPr>
            <w:tcW w:w="406" w:type="pct"/>
          </w:tcPr>
          <w:p w14:paraId="06D1A7A8" w14:textId="77777777" w:rsidR="005E0216" w:rsidRPr="006A7935" w:rsidRDefault="005E0216" w:rsidP="00FA09EB">
            <w:pPr>
              <w:autoSpaceDE w:val="0"/>
              <w:autoSpaceDN w:val="0"/>
              <w:adjustRightInd w:val="0"/>
              <w:spacing w:after="40"/>
              <w:rPr>
                <w:rFonts w:cstheme="minorHAnsi"/>
                <w:szCs w:val="24"/>
              </w:rPr>
            </w:pPr>
          </w:p>
        </w:tc>
        <w:tc>
          <w:tcPr>
            <w:tcW w:w="1626" w:type="pct"/>
            <w:gridSpan w:val="2"/>
          </w:tcPr>
          <w:p w14:paraId="341989DC" w14:textId="77777777" w:rsidR="005E0216" w:rsidRPr="006A7935" w:rsidRDefault="005E0216" w:rsidP="00FA09EB">
            <w:pPr>
              <w:spacing w:after="40"/>
              <w:rPr>
                <w:rFonts w:cstheme="minorHAnsi"/>
                <w:szCs w:val="24"/>
              </w:rPr>
            </w:pPr>
          </w:p>
        </w:tc>
        <w:tc>
          <w:tcPr>
            <w:tcW w:w="1870" w:type="pct"/>
            <w:shd w:val="clear" w:color="auto" w:fill="E7E6E6" w:themeFill="background2"/>
          </w:tcPr>
          <w:p w14:paraId="52CA8EBE" w14:textId="1D21D673" w:rsidR="005E0216" w:rsidRPr="006A7935" w:rsidRDefault="005E0216" w:rsidP="00FA09EB">
            <w:pPr>
              <w:spacing w:after="40"/>
              <w:rPr>
                <w:rFonts w:cstheme="minorHAnsi"/>
                <w:b/>
                <w:szCs w:val="24"/>
              </w:rPr>
            </w:pPr>
            <w:r w:rsidRPr="006A7935">
              <w:rPr>
                <w:rFonts w:cstheme="minorHAnsi"/>
                <w:b/>
                <w:szCs w:val="24"/>
              </w:rPr>
              <w:t>Explanation</w:t>
            </w:r>
          </w:p>
        </w:tc>
      </w:tr>
      <w:tr w:rsidR="005E0216" w:rsidRPr="006A7935" w14:paraId="41348DF9" w14:textId="3719333E" w:rsidTr="00AC036D">
        <w:trPr>
          <w:trHeight w:val="3797"/>
        </w:trPr>
        <w:tc>
          <w:tcPr>
            <w:tcW w:w="1098" w:type="pct"/>
          </w:tcPr>
          <w:p w14:paraId="1383C073" w14:textId="77777777" w:rsidR="005E0216" w:rsidRPr="006A7935" w:rsidRDefault="005E0216" w:rsidP="00FA09EB">
            <w:pPr>
              <w:spacing w:after="40"/>
              <w:rPr>
                <w:rFonts w:cstheme="minorHAnsi"/>
              </w:rPr>
            </w:pPr>
            <w:r w:rsidRPr="006A7935">
              <w:rPr>
                <w:rFonts w:cstheme="minorHAnsi"/>
              </w:rPr>
              <w:t xml:space="preserve">Have climate/weather patterns changed </w:t>
            </w:r>
            <w:r w:rsidRPr="006A7935">
              <w:rPr>
                <w:rFonts w:cstheme="minorHAnsi"/>
                <w:b/>
              </w:rPr>
              <w:t>in the last decades</w:t>
            </w:r>
            <w:r w:rsidRPr="006A7935">
              <w:rPr>
                <w:rFonts w:cstheme="minorHAnsi"/>
              </w:rPr>
              <w:t>?</w:t>
            </w:r>
          </w:p>
          <w:p w14:paraId="407AB972" w14:textId="77777777" w:rsidR="005E0216" w:rsidRPr="006A7935" w:rsidRDefault="005E0216" w:rsidP="00FA09EB">
            <w:pPr>
              <w:spacing w:after="40"/>
              <w:rPr>
                <w:rFonts w:cstheme="minorHAnsi"/>
              </w:rPr>
            </w:pPr>
          </w:p>
        </w:tc>
        <w:tc>
          <w:tcPr>
            <w:tcW w:w="406" w:type="pct"/>
          </w:tcPr>
          <w:p w14:paraId="1E1E4D27" w14:textId="2C6ED9DA" w:rsidR="005E0216" w:rsidRPr="006A7935" w:rsidRDefault="005E0216" w:rsidP="00FA09EB">
            <w:pPr>
              <w:autoSpaceDE w:val="0"/>
              <w:autoSpaceDN w:val="0"/>
              <w:adjustRightInd w:val="0"/>
              <w:spacing w:after="40"/>
              <w:rPr>
                <w:rFonts w:cstheme="minorHAnsi"/>
                <w:szCs w:val="24"/>
              </w:rPr>
            </w:pPr>
            <w:r w:rsidRPr="006A7935">
              <w:rPr>
                <w:rFonts w:cstheme="minorHAnsi"/>
                <w:szCs w:val="24"/>
              </w:rPr>
              <w:t xml:space="preserve">Yes (1) – </w:t>
            </w:r>
          </w:p>
          <w:p w14:paraId="3F2910B2" w14:textId="77D6A426" w:rsidR="005E0216" w:rsidRPr="006A7935" w:rsidRDefault="005E0216" w:rsidP="00FA09EB">
            <w:pPr>
              <w:autoSpaceDE w:val="0"/>
              <w:autoSpaceDN w:val="0"/>
              <w:adjustRightInd w:val="0"/>
              <w:spacing w:after="40"/>
              <w:rPr>
                <w:rFonts w:cstheme="minorHAnsi"/>
              </w:rPr>
            </w:pPr>
            <w:r w:rsidRPr="006A7935">
              <w:rPr>
                <w:rFonts w:cstheme="minorHAnsi"/>
                <w:szCs w:val="24"/>
              </w:rPr>
              <w:t>No</w:t>
            </w:r>
            <w:r w:rsidRPr="006A7935" w:rsidDel="00AE4B0A">
              <w:rPr>
                <w:rFonts w:cstheme="minorHAnsi"/>
                <w:noProof w:val="0"/>
              </w:rPr>
              <w:t xml:space="preserve"> </w:t>
            </w:r>
            <w:r w:rsidRPr="006A7935">
              <w:rPr>
                <w:rFonts w:cstheme="minorHAnsi"/>
                <w:noProof w:val="0"/>
              </w:rPr>
              <w:t>(0)</w:t>
            </w:r>
          </w:p>
        </w:tc>
        <w:tc>
          <w:tcPr>
            <w:tcW w:w="1626" w:type="pct"/>
            <w:gridSpan w:val="2"/>
          </w:tcPr>
          <w:p w14:paraId="2572650B" w14:textId="77777777" w:rsidR="005E0216" w:rsidRPr="006A7935" w:rsidRDefault="005E0216" w:rsidP="00FA09EB">
            <w:pPr>
              <w:spacing w:after="40"/>
              <w:rPr>
                <w:rFonts w:cstheme="minorHAnsi"/>
                <w:szCs w:val="24"/>
              </w:rPr>
            </w:pPr>
            <w:r w:rsidRPr="006A7935">
              <w:rPr>
                <w:rFonts w:cstheme="minorHAnsi"/>
                <w:szCs w:val="24"/>
              </w:rPr>
              <w:t>If yes – in what way?</w:t>
            </w:r>
          </w:p>
          <w:p w14:paraId="309B0B72" w14:textId="77777777" w:rsidR="005E0216" w:rsidRPr="006A7935" w:rsidRDefault="005E0216" w:rsidP="00FA09EB">
            <w:pPr>
              <w:spacing w:after="40"/>
              <w:rPr>
                <w:rFonts w:cstheme="minorHAnsi"/>
                <w:i/>
                <w:iCs/>
                <w:noProof w:val="0"/>
              </w:rPr>
            </w:pPr>
            <w:r w:rsidRPr="006A7935">
              <w:rPr>
                <w:rFonts w:cstheme="minorHAnsi"/>
                <w:i/>
                <w:iCs/>
                <w:szCs w:val="24"/>
              </w:rPr>
              <w:t>(multiple answers possible)</w:t>
            </w:r>
          </w:p>
          <w:p w14:paraId="4712F3F3"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 xml:space="preserve">Drier </w:t>
            </w:r>
          </w:p>
          <w:p w14:paraId="3D257B75"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Wetter</w:t>
            </w:r>
          </w:p>
          <w:p w14:paraId="61FE0A99"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More variable</w:t>
            </w:r>
          </w:p>
          <w:p w14:paraId="69E97A47"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Hotter</w:t>
            </w:r>
          </w:p>
          <w:p w14:paraId="3D04E8CF"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Unpredictable</w:t>
            </w:r>
          </w:p>
          <w:p w14:paraId="00642013"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Shorter rain season</w:t>
            </w:r>
          </w:p>
          <w:p w14:paraId="1C2F2856"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More intense rain season</w:t>
            </w:r>
          </w:p>
          <w:p w14:paraId="582B1DE5"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More windy</w:t>
            </w:r>
          </w:p>
          <w:p w14:paraId="0926BA54"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Season have changed</w:t>
            </w:r>
          </w:p>
          <w:p w14:paraId="2DC6DDB7" w14:textId="75FF5942" w:rsidR="005E0216" w:rsidRPr="006A7935" w:rsidRDefault="005E0216" w:rsidP="00FA09EB">
            <w:pPr>
              <w:spacing w:after="40"/>
              <w:rPr>
                <w:rFonts w:cstheme="minorHAnsi"/>
              </w:rPr>
            </w:pPr>
            <w:r w:rsidRPr="006A7935">
              <w:rPr>
                <w:rFonts w:cstheme="minorHAnsi"/>
                <w:noProof w:val="0"/>
              </w:rPr>
              <w:t>10. Other: specify ___________</w:t>
            </w:r>
          </w:p>
        </w:tc>
        <w:tc>
          <w:tcPr>
            <w:tcW w:w="1870" w:type="pct"/>
            <w:shd w:val="clear" w:color="auto" w:fill="E7E6E6" w:themeFill="background2"/>
          </w:tcPr>
          <w:p w14:paraId="6AC4CA8C" w14:textId="01852DF8" w:rsidR="00CF4F64" w:rsidRPr="006A7935" w:rsidRDefault="00CF4F64" w:rsidP="00E34AC4">
            <w:r w:rsidRPr="006A7935">
              <w:t>Note: Time frame last decades</w:t>
            </w:r>
          </w:p>
          <w:p w14:paraId="74B73992" w14:textId="4811B7CB" w:rsidR="00D403F8" w:rsidRPr="006A7935" w:rsidRDefault="00D403F8" w:rsidP="00E34AC4">
            <w:pPr>
              <w:rPr>
                <w:rFonts w:cstheme="minorHAnsi"/>
                <w:szCs w:val="24"/>
              </w:rPr>
            </w:pPr>
            <w:r w:rsidRPr="006A7935">
              <w:t xml:space="preserve">Read all alternatives before respondent answers, let respondent also describe other </w:t>
            </w:r>
            <w:r w:rsidR="00686D56" w:rsidRPr="006A7935">
              <w:t>experiences.</w:t>
            </w:r>
          </w:p>
          <w:p w14:paraId="6ED6A62B" w14:textId="1655CD72" w:rsidR="005E0216" w:rsidRPr="006A7935" w:rsidRDefault="007C7B8E" w:rsidP="00E34AC4">
            <w:pPr>
              <w:rPr>
                <w:rFonts w:cstheme="minorHAnsi"/>
                <w:szCs w:val="24"/>
              </w:rPr>
            </w:pPr>
            <w:r w:rsidRPr="006A7935">
              <w:rPr>
                <w:rFonts w:cstheme="minorHAnsi"/>
                <w:szCs w:val="24"/>
              </w:rPr>
              <w:t>More variable</w:t>
            </w:r>
            <w:r w:rsidR="00E34AC4" w:rsidRPr="006A7935">
              <w:rPr>
                <w:rFonts w:cstheme="minorHAnsi"/>
                <w:szCs w:val="24"/>
              </w:rPr>
              <w:t>:</w:t>
            </w:r>
            <w:r w:rsidRPr="006A7935">
              <w:rPr>
                <w:rFonts w:cstheme="minorHAnsi"/>
                <w:szCs w:val="24"/>
              </w:rPr>
              <w:t xml:space="preserve"> </w:t>
            </w:r>
            <w:r w:rsidR="00160C79" w:rsidRPr="006A7935">
              <w:rPr>
                <w:rFonts w:cstheme="minorHAnsi"/>
                <w:szCs w:val="24"/>
              </w:rPr>
              <w:t>For example, m</w:t>
            </w:r>
            <w:r w:rsidR="00647891" w:rsidRPr="006A7935">
              <w:rPr>
                <w:rFonts w:cstheme="minorHAnsi"/>
                <w:szCs w:val="24"/>
              </w:rPr>
              <w:t xml:space="preserve">ore extremes with both hotter and colder days, </w:t>
            </w:r>
            <w:r w:rsidR="00160C79" w:rsidRPr="006A7935">
              <w:rPr>
                <w:rFonts w:cstheme="minorHAnsi"/>
                <w:szCs w:val="24"/>
              </w:rPr>
              <w:t xml:space="preserve">faster changes in temperature, </w:t>
            </w:r>
            <w:r w:rsidR="00647891" w:rsidRPr="006A7935">
              <w:rPr>
                <w:rFonts w:cstheme="minorHAnsi"/>
                <w:szCs w:val="24"/>
              </w:rPr>
              <w:t>or more variation in rainfall.</w:t>
            </w:r>
          </w:p>
          <w:p w14:paraId="67DA05E4" w14:textId="3D2D805D" w:rsidR="007C7B8E" w:rsidRPr="006A7935" w:rsidRDefault="007C7B8E" w:rsidP="00E34AC4">
            <w:pPr>
              <w:rPr>
                <w:rFonts w:cstheme="minorHAnsi"/>
                <w:szCs w:val="24"/>
              </w:rPr>
            </w:pPr>
            <w:r w:rsidRPr="006A7935">
              <w:rPr>
                <w:rFonts w:cstheme="minorHAnsi"/>
                <w:szCs w:val="24"/>
              </w:rPr>
              <w:t>Unpredictable</w:t>
            </w:r>
            <w:r w:rsidR="00D20C90" w:rsidRPr="006A7935">
              <w:rPr>
                <w:rFonts w:cstheme="minorHAnsi"/>
                <w:szCs w:val="24"/>
              </w:rPr>
              <w:t xml:space="preserve">: More difficult </w:t>
            </w:r>
            <w:r w:rsidRPr="006A7935">
              <w:rPr>
                <w:rFonts w:cstheme="minorHAnsi"/>
                <w:szCs w:val="24"/>
              </w:rPr>
              <w:t>to know when it will be dry or rainy</w:t>
            </w:r>
            <w:r w:rsidR="0031279D" w:rsidRPr="006A7935">
              <w:rPr>
                <w:rFonts w:cstheme="minorHAnsi"/>
                <w:szCs w:val="24"/>
              </w:rPr>
              <w:t>;</w:t>
            </w:r>
            <w:r w:rsidR="00BC5026" w:rsidRPr="006A7935">
              <w:rPr>
                <w:rFonts w:cstheme="minorHAnsi"/>
                <w:szCs w:val="24"/>
              </w:rPr>
              <w:t xml:space="preserve"> traditional </w:t>
            </w:r>
            <w:r w:rsidR="0031279D" w:rsidRPr="006A7935">
              <w:rPr>
                <w:rFonts w:cstheme="minorHAnsi"/>
                <w:szCs w:val="24"/>
              </w:rPr>
              <w:t xml:space="preserve">weather </w:t>
            </w:r>
            <w:r w:rsidR="00BC5026" w:rsidRPr="006A7935">
              <w:rPr>
                <w:rFonts w:cstheme="minorHAnsi"/>
                <w:szCs w:val="24"/>
              </w:rPr>
              <w:t>knowledge fails</w:t>
            </w:r>
          </w:p>
          <w:p w14:paraId="5CCFAFC8" w14:textId="3A8CC0CD" w:rsidR="00E34AC4" w:rsidRPr="006A7935" w:rsidRDefault="00E34AC4" w:rsidP="00E34AC4">
            <w:pPr>
              <w:rPr>
                <w:rFonts w:cstheme="minorHAnsi"/>
                <w:szCs w:val="24"/>
              </w:rPr>
            </w:pPr>
            <w:r w:rsidRPr="006A7935">
              <w:rPr>
                <w:rFonts w:cstheme="minorHAnsi"/>
                <w:szCs w:val="24"/>
              </w:rPr>
              <w:t>More intense rain season: heavier rainfall.</w:t>
            </w:r>
          </w:p>
        </w:tc>
      </w:tr>
      <w:tr w:rsidR="005E0216" w:rsidRPr="006A7935" w14:paraId="385EF3A4" w14:textId="269778D4" w:rsidTr="00AC036D">
        <w:trPr>
          <w:trHeight w:val="1700"/>
        </w:trPr>
        <w:tc>
          <w:tcPr>
            <w:tcW w:w="1098" w:type="pct"/>
          </w:tcPr>
          <w:p w14:paraId="183750CB" w14:textId="3C4C64E7" w:rsidR="005E0216" w:rsidRPr="006A7935" w:rsidRDefault="005E0216" w:rsidP="00FA09EB">
            <w:pPr>
              <w:spacing w:after="40"/>
              <w:rPr>
                <w:rFonts w:cstheme="minorHAnsi"/>
                <w:u w:val="single"/>
              </w:rPr>
            </w:pPr>
            <w:r w:rsidRPr="006A7935">
              <w:rPr>
                <w:rFonts w:cstheme="minorHAnsi"/>
                <w:u w:val="single"/>
              </w:rPr>
              <w:t>If yes:</w:t>
            </w:r>
          </w:p>
          <w:p w14:paraId="6964748D" w14:textId="370E06DA" w:rsidR="005E0216" w:rsidRPr="006A7935" w:rsidRDefault="005E0216" w:rsidP="00A86734">
            <w:pPr>
              <w:spacing w:after="40"/>
              <w:rPr>
                <w:rFonts w:cstheme="minorHAnsi"/>
              </w:rPr>
            </w:pPr>
            <w:r w:rsidRPr="006A7935">
              <w:rPr>
                <w:rFonts w:cstheme="minorHAnsi"/>
              </w:rPr>
              <w:t xml:space="preserve">How was your household affected by these changes during the last </w:t>
            </w:r>
            <w:r w:rsidRPr="006A7935">
              <w:rPr>
                <w:rFonts w:cstheme="minorHAnsi"/>
                <w:bCs/>
              </w:rPr>
              <w:t>season</w:t>
            </w:r>
            <w:r w:rsidRPr="006A7935">
              <w:rPr>
                <w:rFonts w:cstheme="minorHAnsi"/>
              </w:rPr>
              <w:t>?</w:t>
            </w:r>
          </w:p>
        </w:tc>
        <w:tc>
          <w:tcPr>
            <w:tcW w:w="2032" w:type="pct"/>
            <w:gridSpan w:val="3"/>
          </w:tcPr>
          <w:p w14:paraId="648C2479"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Income loss</w:t>
            </w:r>
          </w:p>
          <w:p w14:paraId="6F601497"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Health</w:t>
            </w:r>
          </w:p>
          <w:p w14:paraId="5402CE81"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Food / nutrition / diet</w:t>
            </w:r>
          </w:p>
          <w:p w14:paraId="0AB90934"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Migration / forced displacement</w:t>
            </w:r>
          </w:p>
          <w:p w14:paraId="77A2B74D" w14:textId="1DAA1135"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Other: specify _________</w:t>
            </w:r>
          </w:p>
        </w:tc>
        <w:tc>
          <w:tcPr>
            <w:tcW w:w="1870" w:type="pct"/>
            <w:shd w:val="clear" w:color="auto" w:fill="E7E6E6" w:themeFill="background2"/>
          </w:tcPr>
          <w:p w14:paraId="11765BA2" w14:textId="35445FA2" w:rsidR="007C7B8E" w:rsidRPr="006A7935" w:rsidRDefault="007C7B8E" w:rsidP="007C7B8E">
            <w:pPr>
              <w:spacing w:after="40"/>
              <w:rPr>
                <w:rFonts w:cstheme="minorHAnsi"/>
                <w:iCs/>
                <w:noProof w:val="0"/>
              </w:rPr>
            </w:pPr>
            <w:r w:rsidRPr="006A7935">
              <w:rPr>
                <w:rFonts w:cstheme="minorHAnsi"/>
                <w:iCs/>
                <w:szCs w:val="24"/>
              </w:rPr>
              <w:t>Multiple answers possible</w:t>
            </w:r>
          </w:p>
          <w:p w14:paraId="1C032972" w14:textId="77777777" w:rsidR="005E0216" w:rsidRPr="006A7935" w:rsidRDefault="005E0216" w:rsidP="00FA09EB">
            <w:pPr>
              <w:spacing w:after="40"/>
              <w:rPr>
                <w:rFonts w:cstheme="minorHAnsi"/>
                <w:i/>
                <w:iCs/>
                <w:szCs w:val="24"/>
              </w:rPr>
            </w:pPr>
          </w:p>
        </w:tc>
      </w:tr>
      <w:tr w:rsidR="005E0216" w:rsidRPr="006A7935" w14:paraId="1DFB40F1" w14:textId="4059B861" w:rsidTr="00AC036D">
        <w:trPr>
          <w:trHeight w:val="1346"/>
        </w:trPr>
        <w:tc>
          <w:tcPr>
            <w:tcW w:w="1098" w:type="pct"/>
          </w:tcPr>
          <w:p w14:paraId="2DB5BF5C" w14:textId="77777777" w:rsidR="005E0216" w:rsidRPr="006A7935" w:rsidRDefault="005E0216" w:rsidP="00FA09EB">
            <w:pPr>
              <w:spacing w:after="40"/>
              <w:rPr>
                <w:rFonts w:cstheme="minorHAnsi"/>
                <w:i/>
                <w:iCs/>
                <w:u w:val="single"/>
              </w:rPr>
            </w:pPr>
            <w:r w:rsidRPr="006A7935">
              <w:rPr>
                <w:rFonts w:cstheme="minorHAnsi"/>
                <w:i/>
                <w:iCs/>
                <w:u w:val="single"/>
              </w:rPr>
              <w:t>If yes:</w:t>
            </w:r>
          </w:p>
          <w:p w14:paraId="307AEBAA" w14:textId="77777777" w:rsidR="005E0216" w:rsidRPr="006A7935" w:rsidRDefault="005E0216" w:rsidP="00FA09EB">
            <w:pPr>
              <w:spacing w:after="40"/>
              <w:rPr>
                <w:rFonts w:cstheme="minorHAnsi"/>
              </w:rPr>
            </w:pPr>
            <w:r w:rsidRPr="006A7935">
              <w:rPr>
                <w:rFonts w:cstheme="minorHAnsi"/>
              </w:rPr>
              <w:t>How did your household cope?</w:t>
            </w:r>
          </w:p>
        </w:tc>
        <w:tc>
          <w:tcPr>
            <w:tcW w:w="2032" w:type="pct"/>
            <w:gridSpan w:val="3"/>
          </w:tcPr>
          <w:p w14:paraId="671A0311"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1. Adopted crop cultivation </w:t>
            </w:r>
          </w:p>
          <w:p w14:paraId="6BF49058"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2. Growing more drought resistant crops </w:t>
            </w:r>
          </w:p>
          <w:p w14:paraId="205272C3" w14:textId="77777777" w:rsidR="005E0216" w:rsidRPr="006A7935" w:rsidRDefault="005E0216" w:rsidP="00FA09EB">
            <w:pPr>
              <w:autoSpaceDE w:val="0"/>
              <w:autoSpaceDN w:val="0"/>
              <w:adjustRightInd w:val="0"/>
              <w:spacing w:after="40"/>
              <w:rPr>
                <w:rFonts w:cstheme="minorHAnsi"/>
              </w:rPr>
            </w:pPr>
            <w:r w:rsidRPr="006A7935">
              <w:rPr>
                <w:rFonts w:cstheme="minorHAnsi"/>
              </w:rPr>
              <w:t>3. Growing early maturing crops</w:t>
            </w:r>
          </w:p>
          <w:p w14:paraId="160960CF" w14:textId="24C1304D" w:rsidR="005E0216" w:rsidRPr="006A7935" w:rsidRDefault="005E0216" w:rsidP="00FA09EB">
            <w:pPr>
              <w:autoSpaceDE w:val="0"/>
              <w:autoSpaceDN w:val="0"/>
              <w:adjustRightInd w:val="0"/>
              <w:spacing w:after="40"/>
              <w:rPr>
                <w:rFonts w:cstheme="minorHAnsi"/>
              </w:rPr>
            </w:pPr>
            <w:r w:rsidRPr="006A7935">
              <w:rPr>
                <w:rFonts w:cstheme="minorHAnsi"/>
              </w:rPr>
              <w:t xml:space="preserve">4. Changed herd composition to drought resistant animals </w:t>
            </w:r>
          </w:p>
          <w:p w14:paraId="00D3A0FF"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5. Ensuring livestock treatment and vaccination </w:t>
            </w:r>
          </w:p>
          <w:p w14:paraId="51D4082A"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6. Migrated to a new area </w:t>
            </w:r>
          </w:p>
          <w:p w14:paraId="4E4A0F92"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7. Seeking casual labour </w:t>
            </w:r>
          </w:p>
          <w:p w14:paraId="0A4430F4"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8. Sold off animals </w:t>
            </w:r>
          </w:p>
          <w:p w14:paraId="7516BD1B"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9. Reduced livestock size  </w:t>
            </w:r>
          </w:p>
          <w:p w14:paraId="0461A50E"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10. Migrated livestock to areas with more pasture and water </w:t>
            </w:r>
          </w:p>
          <w:p w14:paraId="5A8E3E5C" w14:textId="6671CDDB" w:rsidR="005E0216" w:rsidRPr="006A7935" w:rsidRDefault="005E0216" w:rsidP="00FA09EB">
            <w:pPr>
              <w:autoSpaceDE w:val="0"/>
              <w:autoSpaceDN w:val="0"/>
              <w:adjustRightInd w:val="0"/>
              <w:spacing w:after="40"/>
              <w:rPr>
                <w:rFonts w:cstheme="minorHAnsi"/>
              </w:rPr>
            </w:pPr>
            <w:r w:rsidRPr="006A7935">
              <w:rPr>
                <w:rFonts w:cstheme="minorHAnsi"/>
              </w:rPr>
              <w:t>11. Others</w:t>
            </w:r>
          </w:p>
        </w:tc>
        <w:tc>
          <w:tcPr>
            <w:tcW w:w="1870" w:type="pct"/>
            <w:shd w:val="clear" w:color="auto" w:fill="E7E6E6" w:themeFill="background2"/>
          </w:tcPr>
          <w:p w14:paraId="276E485D" w14:textId="0054577E" w:rsidR="007C7B8E" w:rsidRPr="006A7935" w:rsidRDefault="007C7B8E" w:rsidP="007C7B8E">
            <w:pPr>
              <w:autoSpaceDE w:val="0"/>
              <w:autoSpaceDN w:val="0"/>
              <w:adjustRightInd w:val="0"/>
              <w:spacing w:after="40"/>
              <w:rPr>
                <w:rFonts w:cstheme="minorHAnsi"/>
                <w:iCs/>
              </w:rPr>
            </w:pPr>
            <w:r w:rsidRPr="006A7935">
              <w:rPr>
                <w:rFonts w:cstheme="minorHAnsi"/>
                <w:iCs/>
              </w:rPr>
              <w:t>Max. 2 answers possible</w:t>
            </w:r>
          </w:p>
          <w:p w14:paraId="2266C0EF" w14:textId="6CFAEB90" w:rsidR="005A49FE" w:rsidRPr="006A7935" w:rsidRDefault="0033585F" w:rsidP="005A49FE">
            <w:pPr>
              <w:autoSpaceDE w:val="0"/>
              <w:autoSpaceDN w:val="0"/>
              <w:adjustRightInd w:val="0"/>
              <w:spacing w:after="40"/>
              <w:rPr>
                <w:rFonts w:cstheme="minorHAnsi"/>
              </w:rPr>
            </w:pPr>
            <w:r w:rsidRPr="006A7935">
              <w:rPr>
                <w:rFonts w:cstheme="minorHAnsi"/>
                <w:i/>
                <w:iCs/>
              </w:rPr>
              <w:t>4. “cha</w:t>
            </w:r>
            <w:r w:rsidR="005A49FE" w:rsidRPr="006A7935">
              <w:rPr>
                <w:rFonts w:cstheme="minorHAnsi"/>
                <w:i/>
                <w:iCs/>
              </w:rPr>
              <w:t xml:space="preserve">nged herd composition…”: </w:t>
            </w:r>
            <w:r w:rsidR="005A49FE" w:rsidRPr="006A7935">
              <w:rPr>
                <w:rFonts w:cstheme="minorHAnsi"/>
              </w:rPr>
              <w:t>goats, sheep, camels and donkeys</w:t>
            </w:r>
          </w:p>
          <w:p w14:paraId="4D034365" w14:textId="5B0444D3" w:rsidR="005E0216" w:rsidRPr="006A7935" w:rsidRDefault="005E0216" w:rsidP="00FA09EB">
            <w:pPr>
              <w:autoSpaceDE w:val="0"/>
              <w:autoSpaceDN w:val="0"/>
              <w:adjustRightInd w:val="0"/>
              <w:spacing w:after="40"/>
              <w:rPr>
                <w:rFonts w:cstheme="minorHAnsi"/>
                <w:i/>
                <w:iCs/>
              </w:rPr>
            </w:pPr>
          </w:p>
        </w:tc>
      </w:tr>
      <w:tr w:rsidR="005E0216" w:rsidRPr="006A7935" w14:paraId="1F2A66CD" w14:textId="113D5196" w:rsidTr="00AC036D">
        <w:tc>
          <w:tcPr>
            <w:tcW w:w="1098" w:type="pct"/>
          </w:tcPr>
          <w:p w14:paraId="4AF71825" w14:textId="10777F34" w:rsidR="005E0216" w:rsidRPr="006A7935" w:rsidRDefault="00EB3F46" w:rsidP="00FA09EB">
            <w:pPr>
              <w:spacing w:after="40"/>
              <w:rPr>
                <w:rFonts w:cstheme="minorHAnsi"/>
                <w:bCs/>
                <w:noProof w:val="0"/>
              </w:rPr>
            </w:pPr>
            <w:r w:rsidRPr="006A7935">
              <w:rPr>
                <w:rFonts w:cstheme="minorHAnsi"/>
                <w:bCs/>
                <w:noProof w:val="0"/>
              </w:rPr>
              <w:t>How much do you</w:t>
            </w:r>
            <w:r w:rsidR="005E0216" w:rsidRPr="006A7935">
              <w:rPr>
                <w:rFonts w:cstheme="minorHAnsi"/>
                <w:bCs/>
                <w:noProof w:val="0"/>
              </w:rPr>
              <w:t xml:space="preserve"> worry about climate change</w:t>
            </w:r>
            <w:r w:rsidRPr="006A7935">
              <w:rPr>
                <w:rFonts w:cstheme="minorHAnsi"/>
                <w:bCs/>
                <w:noProof w:val="0"/>
              </w:rPr>
              <w:t>?</w:t>
            </w:r>
            <w:r w:rsidR="005E0216" w:rsidRPr="006A7935">
              <w:rPr>
                <w:rFonts w:cstheme="minorHAnsi"/>
                <w:bCs/>
                <w:noProof w:val="0"/>
              </w:rPr>
              <w:t xml:space="preserve"> </w:t>
            </w:r>
          </w:p>
        </w:tc>
        <w:tc>
          <w:tcPr>
            <w:tcW w:w="2032" w:type="pct"/>
            <w:gridSpan w:val="3"/>
          </w:tcPr>
          <w:p w14:paraId="3BC9C79F" w14:textId="77777777" w:rsidR="005E0216" w:rsidRPr="006A7935" w:rsidRDefault="005E0216" w:rsidP="00FA09EB">
            <w:pPr>
              <w:autoSpaceDE w:val="0"/>
              <w:autoSpaceDN w:val="0"/>
              <w:adjustRightInd w:val="0"/>
              <w:spacing w:after="40"/>
              <w:rPr>
                <w:rFonts w:cstheme="minorHAnsi"/>
              </w:rPr>
            </w:pPr>
            <w:r w:rsidRPr="006A7935">
              <w:rPr>
                <w:rFonts w:cstheme="minorHAnsi"/>
              </w:rPr>
              <w:t>1. Extremely</w:t>
            </w:r>
          </w:p>
          <w:p w14:paraId="46FBF262" w14:textId="77777777" w:rsidR="005E0216" w:rsidRPr="006A7935" w:rsidRDefault="005E0216" w:rsidP="00FA09EB">
            <w:pPr>
              <w:autoSpaceDE w:val="0"/>
              <w:autoSpaceDN w:val="0"/>
              <w:adjustRightInd w:val="0"/>
              <w:spacing w:after="40"/>
              <w:rPr>
                <w:rFonts w:cstheme="minorHAnsi"/>
              </w:rPr>
            </w:pPr>
            <w:r w:rsidRPr="006A7935">
              <w:rPr>
                <w:rFonts w:cstheme="minorHAnsi"/>
              </w:rPr>
              <w:t>2. Much</w:t>
            </w:r>
          </w:p>
          <w:p w14:paraId="4A8E685A" w14:textId="77777777" w:rsidR="005E0216" w:rsidRPr="006A7935" w:rsidRDefault="005E0216" w:rsidP="00FA09EB">
            <w:pPr>
              <w:autoSpaceDE w:val="0"/>
              <w:autoSpaceDN w:val="0"/>
              <w:adjustRightInd w:val="0"/>
              <w:spacing w:after="40"/>
              <w:rPr>
                <w:rFonts w:cstheme="minorHAnsi"/>
              </w:rPr>
            </w:pPr>
            <w:r w:rsidRPr="006A7935">
              <w:rPr>
                <w:rFonts w:cstheme="minorHAnsi"/>
              </w:rPr>
              <w:t>3. Moderately</w:t>
            </w:r>
          </w:p>
          <w:p w14:paraId="54461ADD" w14:textId="77777777" w:rsidR="005E0216" w:rsidRPr="006A7935" w:rsidRDefault="005E0216" w:rsidP="00FA09EB">
            <w:pPr>
              <w:autoSpaceDE w:val="0"/>
              <w:autoSpaceDN w:val="0"/>
              <w:adjustRightInd w:val="0"/>
              <w:spacing w:after="40"/>
              <w:rPr>
                <w:rFonts w:cstheme="minorHAnsi"/>
              </w:rPr>
            </w:pPr>
            <w:r w:rsidRPr="006A7935">
              <w:rPr>
                <w:rFonts w:cstheme="minorHAnsi"/>
              </w:rPr>
              <w:t>4. Slightly</w:t>
            </w:r>
          </w:p>
          <w:p w14:paraId="208165C8" w14:textId="77777777" w:rsidR="005E0216" w:rsidRPr="006A7935" w:rsidRDefault="005E0216" w:rsidP="00FA09EB">
            <w:pPr>
              <w:spacing w:after="40"/>
              <w:rPr>
                <w:rFonts w:cstheme="minorHAnsi"/>
              </w:rPr>
            </w:pPr>
            <w:r w:rsidRPr="006A7935">
              <w:rPr>
                <w:rFonts w:cstheme="minorHAnsi"/>
              </w:rPr>
              <w:t>5. Not at all</w:t>
            </w:r>
          </w:p>
        </w:tc>
        <w:tc>
          <w:tcPr>
            <w:tcW w:w="1870" w:type="pct"/>
            <w:shd w:val="clear" w:color="auto" w:fill="E7E6E6" w:themeFill="background2"/>
          </w:tcPr>
          <w:p w14:paraId="786F9D70" w14:textId="18F43AB3" w:rsidR="005E0216" w:rsidRPr="006A7935" w:rsidRDefault="0031279D" w:rsidP="00FA09EB">
            <w:pPr>
              <w:autoSpaceDE w:val="0"/>
              <w:autoSpaceDN w:val="0"/>
              <w:adjustRightInd w:val="0"/>
              <w:spacing w:after="40"/>
              <w:rPr>
                <w:rFonts w:cstheme="minorHAnsi"/>
              </w:rPr>
            </w:pPr>
            <w:r w:rsidRPr="006A7935">
              <w:rPr>
                <w:rFonts w:cstheme="minorHAnsi"/>
              </w:rPr>
              <w:t>Choose one option</w:t>
            </w:r>
          </w:p>
        </w:tc>
      </w:tr>
      <w:tr w:rsidR="007C7B8E" w:rsidRPr="006A7935" w14:paraId="021C9475" w14:textId="77777777" w:rsidTr="00EF0C7D">
        <w:trPr>
          <w:trHeight w:val="429"/>
        </w:trPr>
        <w:tc>
          <w:tcPr>
            <w:tcW w:w="1774" w:type="pct"/>
            <w:gridSpan w:val="3"/>
          </w:tcPr>
          <w:p w14:paraId="7EAC7D04" w14:textId="77777777" w:rsidR="007C7B8E" w:rsidRPr="006A7935" w:rsidRDefault="007C7B8E" w:rsidP="00121050">
            <w:pPr>
              <w:spacing w:after="0"/>
              <w:rPr>
                <w:rFonts w:cstheme="minorHAnsi"/>
                <w:szCs w:val="24"/>
              </w:rPr>
            </w:pPr>
          </w:p>
        </w:tc>
        <w:tc>
          <w:tcPr>
            <w:tcW w:w="3226" w:type="pct"/>
            <w:gridSpan w:val="2"/>
            <w:shd w:val="clear" w:color="auto" w:fill="E7E6E6" w:themeFill="background2"/>
          </w:tcPr>
          <w:p w14:paraId="3A44F29F" w14:textId="569C3C9F" w:rsidR="007C7B8E" w:rsidRPr="006A7935" w:rsidRDefault="007C7B8E" w:rsidP="00121050">
            <w:pPr>
              <w:spacing w:after="0"/>
              <w:rPr>
                <w:rFonts w:cstheme="minorHAnsi"/>
                <w:b/>
                <w:szCs w:val="24"/>
              </w:rPr>
            </w:pPr>
            <w:r w:rsidRPr="006A7935">
              <w:rPr>
                <w:rFonts w:cstheme="minorHAnsi"/>
                <w:b/>
                <w:szCs w:val="24"/>
              </w:rPr>
              <w:t>Explanation</w:t>
            </w:r>
          </w:p>
        </w:tc>
      </w:tr>
      <w:tr w:rsidR="00F02AF9" w:rsidRPr="006A7935" w14:paraId="3E9CDC6A" w14:textId="77777777" w:rsidTr="00AC036D">
        <w:trPr>
          <w:trHeight w:val="458"/>
        </w:trPr>
        <w:tc>
          <w:tcPr>
            <w:tcW w:w="1774" w:type="pct"/>
            <w:gridSpan w:val="3"/>
          </w:tcPr>
          <w:p w14:paraId="0F3E076D" w14:textId="77777777" w:rsidR="00F02AF9" w:rsidRPr="006A7935" w:rsidRDefault="00F02AF9" w:rsidP="00121050">
            <w:pPr>
              <w:spacing w:after="0"/>
              <w:rPr>
                <w:rFonts w:cstheme="minorHAnsi"/>
                <w:szCs w:val="24"/>
              </w:rPr>
            </w:pPr>
            <w:r w:rsidRPr="006A7935">
              <w:rPr>
                <w:rFonts w:cstheme="minorHAnsi"/>
                <w:szCs w:val="24"/>
              </w:rPr>
              <w:t>Other comments</w:t>
            </w:r>
          </w:p>
        </w:tc>
        <w:tc>
          <w:tcPr>
            <w:tcW w:w="3226" w:type="pct"/>
            <w:gridSpan w:val="2"/>
            <w:shd w:val="clear" w:color="auto" w:fill="E7E6E6" w:themeFill="background2"/>
          </w:tcPr>
          <w:p w14:paraId="644398AA" w14:textId="585B12E6" w:rsidR="001340BC" w:rsidRPr="006A7935" w:rsidRDefault="001340BC" w:rsidP="00C60663">
            <w:pPr>
              <w:spacing w:after="0"/>
              <w:rPr>
                <w:rFonts w:cstheme="minorHAnsi"/>
                <w:szCs w:val="24"/>
              </w:rPr>
            </w:pPr>
            <w:r w:rsidRPr="006A7935">
              <w:rPr>
                <w:rFonts w:cstheme="minorHAnsi"/>
                <w:szCs w:val="24"/>
              </w:rPr>
              <w:t>Additions eg. about shocks, crises, conflicts.</w:t>
            </w:r>
          </w:p>
          <w:p w14:paraId="59AF8C0E" w14:textId="03323B2B" w:rsidR="00781947" w:rsidRPr="006A7935" w:rsidRDefault="001340BC" w:rsidP="00C60663">
            <w:pPr>
              <w:spacing w:after="0"/>
              <w:rPr>
                <w:rFonts w:cstheme="minorHAnsi"/>
                <w:szCs w:val="24"/>
              </w:rPr>
            </w:pPr>
            <w:r w:rsidRPr="006A7935">
              <w:rPr>
                <w:rFonts w:cstheme="minorHAnsi"/>
                <w:szCs w:val="24"/>
              </w:rPr>
              <w:t xml:space="preserve">Or </w:t>
            </w:r>
            <w:r w:rsidR="00BA7C87" w:rsidRPr="006A7935">
              <w:rPr>
                <w:rFonts w:cstheme="minorHAnsi"/>
                <w:szCs w:val="24"/>
              </w:rPr>
              <w:t xml:space="preserve">e.g. </w:t>
            </w:r>
            <w:r w:rsidR="007C7B8E" w:rsidRPr="006A7935">
              <w:rPr>
                <w:rFonts w:cstheme="minorHAnsi"/>
                <w:szCs w:val="24"/>
              </w:rPr>
              <w:t>what specific climate variation that they worry about</w:t>
            </w:r>
          </w:p>
        </w:tc>
      </w:tr>
    </w:tbl>
    <w:p w14:paraId="59E7845E" w14:textId="77777777" w:rsidR="00AC036D" w:rsidRDefault="00AC036D" w:rsidP="00EF0C7D">
      <w:pPr>
        <w:spacing w:after="0"/>
        <w:rPr>
          <w:rFonts w:cstheme="minorHAnsi"/>
          <w:b/>
          <w:sz w:val="36"/>
          <w:szCs w:val="36"/>
        </w:rPr>
      </w:pPr>
    </w:p>
    <w:p w14:paraId="6A919F82" w14:textId="700DBBB8" w:rsidR="00EF0C7D" w:rsidRPr="006A7935" w:rsidRDefault="00EF0C7D" w:rsidP="00EF0C7D">
      <w:pPr>
        <w:spacing w:after="0"/>
        <w:rPr>
          <w:rFonts w:cstheme="minorHAnsi"/>
          <w:b/>
          <w:sz w:val="36"/>
          <w:szCs w:val="36"/>
        </w:rPr>
      </w:pPr>
      <w:r w:rsidRPr="006A7935">
        <w:rPr>
          <w:rFonts w:cstheme="minorHAnsi"/>
          <w:b/>
          <w:sz w:val="36"/>
          <w:szCs w:val="36"/>
        </w:rPr>
        <w:t>[Enumerator: Thank the male participant for his time]</w:t>
      </w:r>
    </w:p>
    <w:p w14:paraId="16C72A86" w14:textId="7F42169A" w:rsidR="00AC036D" w:rsidRDefault="00F02AF9" w:rsidP="00A93C75">
      <w:pPr>
        <w:spacing w:after="0"/>
        <w:rPr>
          <w:rFonts w:cstheme="minorHAnsi"/>
          <w:b/>
          <w:sz w:val="24"/>
          <w:szCs w:val="24"/>
        </w:rPr>
      </w:pPr>
      <w:r w:rsidRPr="006A7935">
        <w:rPr>
          <w:rFonts w:cstheme="minorHAnsi"/>
          <w:b/>
          <w:sz w:val="24"/>
          <w:szCs w:val="24"/>
        </w:rPr>
        <w:t>==============================================================</w:t>
      </w:r>
      <w:r w:rsidR="00D44A73">
        <w:rPr>
          <w:rFonts w:cstheme="minorHAnsi"/>
          <w:b/>
          <w:sz w:val="24"/>
          <w:szCs w:val="24"/>
        </w:rPr>
        <w:t xml:space="preserve"> </w:t>
      </w:r>
    </w:p>
    <w:p w14:paraId="4A4FC879"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lastRenderedPageBreak/>
        <w:t>****************************************</w:t>
      </w:r>
    </w:p>
    <w:p w14:paraId="71CA939C"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PART 2 – FEMALE</w:t>
      </w:r>
    </w:p>
    <w:p w14:paraId="038DB6B8"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w:t>
      </w:r>
    </w:p>
    <w:p w14:paraId="27DFE288" w14:textId="3BD94768" w:rsidR="00D55474" w:rsidRPr="006A7935" w:rsidRDefault="00D55474" w:rsidP="00D55474">
      <w:pPr>
        <w:pStyle w:val="Heading1"/>
        <w:rPr>
          <w:i/>
          <w:iCs/>
          <w:color w:val="7030A0"/>
        </w:rPr>
      </w:pPr>
      <w:r w:rsidRPr="006A7935">
        <w:t xml:space="preserve">Support, work and future </w:t>
      </w:r>
      <w:r w:rsidRPr="006A7935">
        <w:rPr>
          <w:rFonts w:asciiTheme="minorHAnsi" w:eastAsiaTheme="minorHAnsi" w:hAnsiTheme="minorHAnsi" w:cstheme="minorBidi"/>
          <w:i/>
          <w:iCs/>
          <w:noProof/>
          <w:color w:val="002060"/>
          <w:sz w:val="28"/>
          <w:szCs w:val="28"/>
          <w:lang w:val="en-GB"/>
        </w:rPr>
        <w:t>BASELI</w:t>
      </w:r>
      <w:r w:rsidRPr="006A7935">
        <w:rPr>
          <w:i/>
          <w:iCs/>
          <w:color w:val="002060"/>
          <w:sz w:val="28"/>
          <w:szCs w:val="28"/>
        </w:rPr>
        <w:t>NE</w:t>
      </w:r>
    </w:p>
    <w:p w14:paraId="53023879" w14:textId="77777777" w:rsidR="00D55474" w:rsidRPr="006A7935" w:rsidRDefault="00D55474" w:rsidP="00D55474">
      <w:pPr>
        <w:pStyle w:val="Heading2"/>
      </w:pPr>
      <w:r w:rsidRPr="006A7935">
        <w:t>Social networks and services</w:t>
      </w:r>
    </w:p>
    <w:p w14:paraId="173D5539" w14:textId="77777777" w:rsidR="00D55474" w:rsidRPr="006A7935" w:rsidRDefault="00D55474" w:rsidP="00D55474">
      <w:pPr>
        <w:ind w:right="-64"/>
        <w:rPr>
          <w:bCs/>
          <w:i/>
          <w:sz w:val="24"/>
          <w:szCs w:val="24"/>
          <w:lang w:val="en-US"/>
        </w:rPr>
      </w:pPr>
      <w:r w:rsidRPr="006A7935">
        <w:rPr>
          <w:rFonts w:cstheme="minorHAnsi"/>
          <w:b/>
          <w:sz w:val="24"/>
          <w:szCs w:val="24"/>
          <w:u w:val="single"/>
        </w:rPr>
        <w:t xml:space="preserve">Services. </w:t>
      </w:r>
      <w:r w:rsidRPr="006A7935">
        <w:rPr>
          <w:bCs/>
          <w:iCs/>
          <w:sz w:val="24"/>
          <w:szCs w:val="24"/>
          <w:lang w:val="en-US"/>
        </w:rPr>
        <w:t>To which of these services did you household have access to in the last 12 months?</w:t>
      </w:r>
    </w:p>
    <w:p w14:paraId="26FB2853" w14:textId="77777777" w:rsidR="00D55474" w:rsidRPr="006A7935" w:rsidRDefault="00D55474" w:rsidP="00D55474">
      <w:pPr>
        <w:rPr>
          <w:bCs/>
          <w:i/>
          <w:lang w:val="en-US"/>
        </w:rPr>
      </w:pPr>
      <w:r w:rsidRPr="006A7935">
        <w:rPr>
          <w:bCs/>
          <w:i/>
          <w:lang w:val="en-US"/>
        </w:rPr>
        <w:t xml:space="preserve">Complete for </w:t>
      </w:r>
      <w:r w:rsidRPr="006A7935">
        <w:rPr>
          <w:bCs/>
          <w:i/>
          <w:u w:val="single"/>
          <w:lang w:val="en-US"/>
        </w:rPr>
        <w:t>each row</w:t>
      </w:r>
      <w:r w:rsidRPr="006A7935">
        <w:rPr>
          <w:bCs/>
          <w:i/>
          <w:lang w:val="en-US"/>
        </w:rPr>
        <w:t xml:space="preserve"> if any of the HH members had access to or used the following servives during the last 12 months. </w:t>
      </w:r>
      <w:r w:rsidRPr="006A7935">
        <w:rPr>
          <w:b/>
          <w:i/>
          <w:lang w:val="en-US"/>
        </w:rPr>
        <w:t>If yes,</w:t>
      </w:r>
      <w:r w:rsidRPr="006A7935">
        <w:rPr>
          <w:bCs/>
          <w:i/>
          <w:lang w:val="en-US"/>
        </w:rPr>
        <w:t xml:space="preserve"> add the number of men and women respectively in the household that have accessed the service.</w:t>
      </w:r>
    </w:p>
    <w:tbl>
      <w:tblPr>
        <w:tblStyle w:val="TableGrid"/>
        <w:tblW w:w="5000" w:type="pct"/>
        <w:shd w:val="clear" w:color="auto" w:fill="FFFFFF" w:themeFill="background1"/>
        <w:tblLook w:val="04A0" w:firstRow="1" w:lastRow="0" w:firstColumn="1" w:lastColumn="0" w:noHBand="0" w:noVBand="1"/>
      </w:tblPr>
      <w:tblGrid>
        <w:gridCol w:w="1251"/>
        <w:gridCol w:w="1463"/>
        <w:gridCol w:w="1110"/>
        <w:gridCol w:w="1330"/>
        <w:gridCol w:w="1521"/>
        <w:gridCol w:w="2945"/>
      </w:tblGrid>
      <w:tr w:rsidR="00D55474" w:rsidRPr="006A7935" w14:paraId="1AFCB4FE" w14:textId="77777777" w:rsidTr="00926202">
        <w:trPr>
          <w:trHeight w:val="1169"/>
        </w:trPr>
        <w:tc>
          <w:tcPr>
            <w:tcW w:w="669" w:type="pct"/>
            <w:vMerge w:val="restart"/>
            <w:shd w:val="clear" w:color="auto" w:fill="FFFFFF" w:themeFill="background1"/>
          </w:tcPr>
          <w:p w14:paraId="0C46CFF9" w14:textId="77777777" w:rsidR="00D55474" w:rsidRPr="006A7935" w:rsidRDefault="00D55474" w:rsidP="001A46B8">
            <w:pPr>
              <w:spacing w:after="60"/>
              <w:rPr>
                <w:rFonts w:cstheme="minorHAnsi"/>
                <w:b/>
                <w:color w:val="0070C0"/>
                <w:u w:val="single"/>
              </w:rPr>
            </w:pPr>
            <w:r w:rsidRPr="006A7935">
              <w:rPr>
                <w:rFonts w:cstheme="minorHAnsi"/>
                <w:b/>
                <w:color w:val="0070C0"/>
                <w:u w:val="single"/>
              </w:rPr>
              <w:br w:type="page"/>
            </w:r>
            <w:r w:rsidRPr="006A7935">
              <w:rPr>
                <w:rFonts w:cstheme="minorHAnsi"/>
                <w:b/>
                <w:color w:val="0070C0"/>
                <w:u w:val="single"/>
              </w:rPr>
              <w:br w:type="page"/>
            </w:r>
            <w:r w:rsidRPr="006A7935">
              <w:rPr>
                <w:rFonts w:cstheme="minorHAnsi"/>
                <w:b/>
                <w:bCs/>
                <w:iCs/>
                <w:spacing w:val="-1"/>
                <w:u w:val="single"/>
              </w:rPr>
              <w:t>Access to and use of services during the last 12 months</w:t>
            </w:r>
          </w:p>
        </w:tc>
        <w:tc>
          <w:tcPr>
            <w:tcW w:w="779" w:type="pct"/>
            <w:vMerge w:val="restart"/>
            <w:shd w:val="clear" w:color="auto" w:fill="FFFFFF" w:themeFill="background1"/>
          </w:tcPr>
          <w:p w14:paraId="13A53271" w14:textId="77777777" w:rsidR="00D55474" w:rsidRPr="006A7935" w:rsidRDefault="00D55474" w:rsidP="001A46B8">
            <w:pPr>
              <w:spacing w:after="60"/>
              <w:rPr>
                <w:rFonts w:cstheme="minorHAnsi"/>
              </w:rPr>
            </w:pPr>
            <w:r w:rsidRPr="006A7935">
              <w:rPr>
                <w:rFonts w:cstheme="minorHAnsi"/>
              </w:rPr>
              <w:t>Name/Topic of service</w:t>
            </w:r>
          </w:p>
        </w:tc>
        <w:tc>
          <w:tcPr>
            <w:tcW w:w="484" w:type="pct"/>
            <w:vMerge w:val="restart"/>
            <w:shd w:val="clear" w:color="auto" w:fill="FFFFFF" w:themeFill="background1"/>
          </w:tcPr>
          <w:p w14:paraId="438CC841" w14:textId="77777777" w:rsidR="00D55474" w:rsidRPr="006A7935" w:rsidRDefault="00D55474" w:rsidP="001A46B8">
            <w:pPr>
              <w:spacing w:after="60"/>
              <w:rPr>
                <w:rFonts w:cstheme="minorHAnsi"/>
              </w:rPr>
            </w:pPr>
            <w:r w:rsidRPr="006A7935">
              <w:rPr>
                <w:rFonts w:cstheme="minorHAnsi"/>
              </w:rPr>
              <w:t xml:space="preserve">Is the service available? </w:t>
            </w:r>
          </w:p>
          <w:p w14:paraId="0AEB5017" w14:textId="77777777" w:rsidR="00D55474" w:rsidRPr="006A7935" w:rsidRDefault="00D55474" w:rsidP="001A46B8">
            <w:pPr>
              <w:spacing w:after="60"/>
              <w:rPr>
                <w:rFonts w:cstheme="minorHAnsi"/>
              </w:rPr>
            </w:pPr>
            <w:r w:rsidRPr="006A7935">
              <w:rPr>
                <w:rFonts w:cstheme="minorHAnsi"/>
              </w:rPr>
              <w:t xml:space="preserve">1 yes </w:t>
            </w:r>
          </w:p>
          <w:p w14:paraId="006C3A1B" w14:textId="77777777" w:rsidR="00D55474" w:rsidRPr="006A7935" w:rsidRDefault="00D55474" w:rsidP="001A46B8">
            <w:pPr>
              <w:spacing w:after="60"/>
              <w:rPr>
                <w:rFonts w:cstheme="minorHAnsi"/>
              </w:rPr>
            </w:pPr>
            <w:r w:rsidRPr="006A7935">
              <w:rPr>
                <w:rFonts w:cstheme="minorHAnsi"/>
              </w:rPr>
              <w:t>0 no</w:t>
            </w:r>
          </w:p>
        </w:tc>
        <w:tc>
          <w:tcPr>
            <w:tcW w:w="1519" w:type="pct"/>
            <w:gridSpan w:val="2"/>
            <w:shd w:val="clear" w:color="auto" w:fill="FFFFFF" w:themeFill="background1"/>
          </w:tcPr>
          <w:p w14:paraId="52FDD6AE" w14:textId="77777777" w:rsidR="00D55474" w:rsidRPr="006A7935" w:rsidRDefault="00D55474" w:rsidP="001A46B8">
            <w:pPr>
              <w:spacing w:after="60"/>
              <w:rPr>
                <w:rFonts w:cstheme="minorHAnsi"/>
                <w:sz w:val="18"/>
                <w:szCs w:val="18"/>
              </w:rPr>
            </w:pPr>
            <w:r w:rsidRPr="006A7935">
              <w:rPr>
                <w:rFonts w:cstheme="minorHAnsi"/>
                <w:b/>
                <w:bCs/>
              </w:rPr>
              <w:t xml:space="preserve">How many men and how many women in the household used this service during the last 12 months? </w:t>
            </w:r>
          </w:p>
        </w:tc>
        <w:tc>
          <w:tcPr>
            <w:tcW w:w="1549" w:type="pct"/>
            <w:shd w:val="clear" w:color="auto" w:fill="E7E6E6" w:themeFill="background2"/>
          </w:tcPr>
          <w:p w14:paraId="6F21A5E1" w14:textId="77777777" w:rsidR="00D55474" w:rsidRPr="006A7935" w:rsidRDefault="00D55474" w:rsidP="001A46B8">
            <w:pPr>
              <w:spacing w:after="60"/>
              <w:rPr>
                <w:rFonts w:cstheme="minorHAnsi"/>
                <w:b/>
                <w:iCs/>
                <w:sz w:val="24"/>
                <w:szCs w:val="24"/>
              </w:rPr>
            </w:pPr>
          </w:p>
          <w:p w14:paraId="78E597C7" w14:textId="77777777" w:rsidR="00D55474" w:rsidRPr="006A7935" w:rsidRDefault="00D55474" w:rsidP="001A46B8">
            <w:pPr>
              <w:spacing w:after="60"/>
              <w:rPr>
                <w:rFonts w:cstheme="minorHAnsi"/>
                <w:b/>
                <w:iCs/>
                <w:sz w:val="20"/>
                <w:szCs w:val="20"/>
              </w:rPr>
            </w:pPr>
            <w:r w:rsidRPr="006A7935">
              <w:rPr>
                <w:rFonts w:cstheme="minorHAnsi"/>
                <w:b/>
                <w:iCs/>
                <w:sz w:val="24"/>
                <w:szCs w:val="24"/>
              </w:rPr>
              <w:t>Explanation</w:t>
            </w:r>
          </w:p>
        </w:tc>
      </w:tr>
      <w:tr w:rsidR="00D55474" w:rsidRPr="006A7935" w14:paraId="57B768CF" w14:textId="77777777" w:rsidTr="00926202">
        <w:trPr>
          <w:trHeight w:val="368"/>
        </w:trPr>
        <w:tc>
          <w:tcPr>
            <w:tcW w:w="669" w:type="pct"/>
            <w:vMerge/>
            <w:shd w:val="clear" w:color="auto" w:fill="FFFFFF" w:themeFill="background1"/>
          </w:tcPr>
          <w:p w14:paraId="6BB825F3" w14:textId="77777777" w:rsidR="00D55474" w:rsidRPr="006A7935" w:rsidRDefault="00D55474" w:rsidP="001A46B8">
            <w:pPr>
              <w:spacing w:after="60"/>
              <w:rPr>
                <w:rFonts w:cstheme="minorHAnsi"/>
                <w:b/>
                <w:color w:val="0070C0"/>
                <w:u w:val="single"/>
              </w:rPr>
            </w:pPr>
          </w:p>
        </w:tc>
        <w:tc>
          <w:tcPr>
            <w:tcW w:w="779" w:type="pct"/>
            <w:vMerge/>
            <w:shd w:val="clear" w:color="auto" w:fill="FFFFFF" w:themeFill="background1"/>
          </w:tcPr>
          <w:p w14:paraId="1294C587" w14:textId="77777777" w:rsidR="00D55474" w:rsidRPr="006A7935" w:rsidRDefault="00D55474" w:rsidP="001A46B8">
            <w:pPr>
              <w:spacing w:after="60"/>
              <w:rPr>
                <w:rFonts w:cstheme="minorHAnsi"/>
              </w:rPr>
            </w:pPr>
          </w:p>
        </w:tc>
        <w:tc>
          <w:tcPr>
            <w:tcW w:w="484" w:type="pct"/>
            <w:vMerge/>
            <w:shd w:val="clear" w:color="auto" w:fill="FFFFFF" w:themeFill="background1"/>
          </w:tcPr>
          <w:p w14:paraId="706A9565" w14:textId="77777777" w:rsidR="00D55474" w:rsidRPr="006A7935" w:rsidRDefault="00D55474" w:rsidP="001A46B8">
            <w:pPr>
              <w:spacing w:after="60"/>
              <w:rPr>
                <w:rFonts w:cstheme="minorHAnsi"/>
              </w:rPr>
            </w:pPr>
          </w:p>
        </w:tc>
        <w:tc>
          <w:tcPr>
            <w:tcW w:w="710" w:type="pct"/>
            <w:shd w:val="clear" w:color="auto" w:fill="FFFFFF" w:themeFill="background1"/>
          </w:tcPr>
          <w:p w14:paraId="43F23D3A" w14:textId="77777777" w:rsidR="00D55474" w:rsidRPr="006A7935" w:rsidRDefault="00D55474" w:rsidP="001A46B8">
            <w:pPr>
              <w:spacing w:after="60"/>
              <w:rPr>
                <w:rFonts w:cstheme="minorHAnsi"/>
                <w:b/>
                <w:bCs/>
                <w:color w:val="7030A0"/>
              </w:rPr>
            </w:pPr>
            <w:r w:rsidRPr="006A7935">
              <w:rPr>
                <w:rFonts w:cstheme="minorHAnsi"/>
                <w:b/>
                <w:bCs/>
              </w:rPr>
              <w:t>Number men</w:t>
            </w:r>
          </w:p>
        </w:tc>
        <w:tc>
          <w:tcPr>
            <w:tcW w:w="809" w:type="pct"/>
            <w:shd w:val="clear" w:color="auto" w:fill="FFFFFF" w:themeFill="background1"/>
          </w:tcPr>
          <w:p w14:paraId="3F23A586" w14:textId="77777777" w:rsidR="00D55474" w:rsidRPr="006A7935" w:rsidRDefault="00D55474" w:rsidP="001A46B8">
            <w:pPr>
              <w:spacing w:after="60"/>
              <w:rPr>
                <w:rFonts w:cstheme="minorHAnsi"/>
                <w:b/>
                <w:bCs/>
              </w:rPr>
            </w:pPr>
            <w:r w:rsidRPr="006A7935">
              <w:rPr>
                <w:rFonts w:cstheme="minorHAnsi"/>
                <w:b/>
                <w:bCs/>
              </w:rPr>
              <w:t>Number women</w:t>
            </w:r>
          </w:p>
        </w:tc>
        <w:tc>
          <w:tcPr>
            <w:tcW w:w="1549" w:type="pct"/>
            <w:shd w:val="clear" w:color="auto" w:fill="E7E6E6" w:themeFill="background2"/>
          </w:tcPr>
          <w:p w14:paraId="5591DC25" w14:textId="77777777" w:rsidR="00D55474" w:rsidRPr="006A7935" w:rsidRDefault="00D55474" w:rsidP="001A46B8">
            <w:pPr>
              <w:spacing w:after="60"/>
              <w:rPr>
                <w:rFonts w:cstheme="minorHAnsi"/>
              </w:rPr>
            </w:pPr>
            <w:r w:rsidRPr="006A7935">
              <w:rPr>
                <w:rFonts w:cstheme="minorHAnsi"/>
              </w:rPr>
              <w:t>Note: time frame last 12 months</w:t>
            </w:r>
          </w:p>
        </w:tc>
      </w:tr>
      <w:tr w:rsidR="00D55474" w:rsidRPr="006A7935" w14:paraId="5B492A2A" w14:textId="77777777" w:rsidTr="00926202">
        <w:trPr>
          <w:trHeight w:val="260"/>
        </w:trPr>
        <w:tc>
          <w:tcPr>
            <w:tcW w:w="669" w:type="pct"/>
            <w:vMerge w:val="restart"/>
            <w:shd w:val="clear" w:color="auto" w:fill="FFFFFF" w:themeFill="background1"/>
          </w:tcPr>
          <w:p w14:paraId="323CA039" w14:textId="77777777" w:rsidR="00D55474" w:rsidRPr="006A7935" w:rsidRDefault="00D55474" w:rsidP="001A46B8">
            <w:pPr>
              <w:spacing w:after="60"/>
              <w:rPr>
                <w:rFonts w:cstheme="minorHAnsi"/>
                <w:i/>
              </w:rPr>
            </w:pPr>
            <w:r w:rsidRPr="006A7935">
              <w:rPr>
                <w:rFonts w:cstheme="minorHAnsi"/>
              </w:rPr>
              <w:t>Extension and advisory services</w:t>
            </w:r>
          </w:p>
        </w:tc>
        <w:tc>
          <w:tcPr>
            <w:tcW w:w="779" w:type="pct"/>
            <w:shd w:val="clear" w:color="auto" w:fill="FFFFFF" w:themeFill="background1"/>
          </w:tcPr>
          <w:p w14:paraId="5ADB6812" w14:textId="77777777" w:rsidR="00D55474" w:rsidRPr="006A7935" w:rsidRDefault="00D55474" w:rsidP="001A46B8">
            <w:pPr>
              <w:spacing w:after="60"/>
              <w:rPr>
                <w:rFonts w:cstheme="minorHAnsi"/>
              </w:rPr>
            </w:pPr>
            <w:r w:rsidRPr="006A7935">
              <w:rPr>
                <w:rFonts w:cstheme="minorHAnsi"/>
              </w:rPr>
              <w:t>Livestock</w:t>
            </w:r>
          </w:p>
        </w:tc>
        <w:tc>
          <w:tcPr>
            <w:tcW w:w="484" w:type="pct"/>
            <w:shd w:val="clear" w:color="auto" w:fill="FFFFFF" w:themeFill="background1"/>
          </w:tcPr>
          <w:p w14:paraId="2E3471AD" w14:textId="77777777" w:rsidR="00D55474" w:rsidRPr="006A7935" w:rsidRDefault="00D55474" w:rsidP="001A46B8">
            <w:pPr>
              <w:spacing w:after="60"/>
              <w:rPr>
                <w:rFonts w:cstheme="minorHAnsi"/>
              </w:rPr>
            </w:pPr>
          </w:p>
        </w:tc>
        <w:tc>
          <w:tcPr>
            <w:tcW w:w="710" w:type="pct"/>
            <w:shd w:val="clear" w:color="auto" w:fill="FFFFFF" w:themeFill="background1"/>
          </w:tcPr>
          <w:p w14:paraId="2CF9CC58" w14:textId="77777777" w:rsidR="00D55474" w:rsidRPr="006A7935" w:rsidRDefault="00D55474" w:rsidP="001A46B8">
            <w:pPr>
              <w:spacing w:after="60"/>
              <w:rPr>
                <w:rFonts w:cstheme="minorHAnsi"/>
              </w:rPr>
            </w:pPr>
          </w:p>
        </w:tc>
        <w:tc>
          <w:tcPr>
            <w:tcW w:w="809" w:type="pct"/>
            <w:shd w:val="clear" w:color="auto" w:fill="FFFFFF" w:themeFill="background1"/>
          </w:tcPr>
          <w:p w14:paraId="0621254A" w14:textId="77777777" w:rsidR="00D55474" w:rsidRPr="006A7935" w:rsidRDefault="00D55474" w:rsidP="001A46B8">
            <w:pPr>
              <w:spacing w:after="60"/>
              <w:rPr>
                <w:rFonts w:cstheme="minorHAnsi"/>
              </w:rPr>
            </w:pPr>
          </w:p>
        </w:tc>
        <w:tc>
          <w:tcPr>
            <w:tcW w:w="1549" w:type="pct"/>
            <w:shd w:val="clear" w:color="auto" w:fill="E7E6E6" w:themeFill="background2"/>
          </w:tcPr>
          <w:p w14:paraId="40A028C7" w14:textId="77777777" w:rsidR="00D55474" w:rsidRPr="006A7935" w:rsidRDefault="00D55474" w:rsidP="001A46B8">
            <w:pPr>
              <w:spacing w:after="60"/>
              <w:rPr>
                <w:rFonts w:cstheme="minorHAnsi"/>
              </w:rPr>
            </w:pPr>
            <w:r w:rsidRPr="006A7935">
              <w:rPr>
                <w:rFonts w:cstheme="minorHAnsi"/>
              </w:rPr>
              <w:t>Extension/adv. service for livestock</w:t>
            </w:r>
          </w:p>
        </w:tc>
      </w:tr>
      <w:tr w:rsidR="00D55474" w:rsidRPr="006A7935" w14:paraId="71E5FB4A" w14:textId="77777777" w:rsidTr="00926202">
        <w:tc>
          <w:tcPr>
            <w:tcW w:w="669" w:type="pct"/>
            <w:vMerge/>
            <w:shd w:val="clear" w:color="auto" w:fill="FFFFFF" w:themeFill="background1"/>
          </w:tcPr>
          <w:p w14:paraId="20E37F3A" w14:textId="77777777" w:rsidR="00D55474" w:rsidRPr="006A7935" w:rsidRDefault="00D55474" w:rsidP="001A46B8">
            <w:pPr>
              <w:spacing w:after="60"/>
              <w:rPr>
                <w:rFonts w:cstheme="minorHAnsi"/>
              </w:rPr>
            </w:pPr>
          </w:p>
        </w:tc>
        <w:tc>
          <w:tcPr>
            <w:tcW w:w="779" w:type="pct"/>
            <w:shd w:val="clear" w:color="auto" w:fill="FFFFFF" w:themeFill="background1"/>
          </w:tcPr>
          <w:p w14:paraId="5294921C" w14:textId="77777777" w:rsidR="00D55474" w:rsidRPr="006A7935" w:rsidDel="00375D3E" w:rsidRDefault="00D55474" w:rsidP="001A46B8">
            <w:pPr>
              <w:spacing w:after="60"/>
              <w:rPr>
                <w:rFonts w:cstheme="minorHAnsi"/>
              </w:rPr>
            </w:pPr>
            <w:r w:rsidRPr="006A7935">
              <w:rPr>
                <w:rFonts w:cstheme="minorHAnsi"/>
              </w:rPr>
              <w:t>Crops</w:t>
            </w:r>
          </w:p>
        </w:tc>
        <w:tc>
          <w:tcPr>
            <w:tcW w:w="484" w:type="pct"/>
            <w:shd w:val="clear" w:color="auto" w:fill="FFFFFF" w:themeFill="background1"/>
          </w:tcPr>
          <w:p w14:paraId="28B6254C" w14:textId="77777777" w:rsidR="00D55474" w:rsidRPr="006A7935" w:rsidRDefault="00D55474" w:rsidP="001A46B8">
            <w:pPr>
              <w:spacing w:after="60"/>
              <w:rPr>
                <w:rFonts w:cstheme="minorHAnsi"/>
              </w:rPr>
            </w:pPr>
          </w:p>
        </w:tc>
        <w:tc>
          <w:tcPr>
            <w:tcW w:w="710" w:type="pct"/>
            <w:shd w:val="clear" w:color="auto" w:fill="FFFFFF" w:themeFill="background1"/>
          </w:tcPr>
          <w:p w14:paraId="6EC1A860" w14:textId="77777777" w:rsidR="00D55474" w:rsidRPr="006A7935" w:rsidRDefault="00D55474" w:rsidP="001A46B8">
            <w:pPr>
              <w:spacing w:after="60"/>
              <w:rPr>
                <w:rFonts w:cstheme="minorHAnsi"/>
              </w:rPr>
            </w:pPr>
          </w:p>
        </w:tc>
        <w:tc>
          <w:tcPr>
            <w:tcW w:w="809" w:type="pct"/>
            <w:shd w:val="clear" w:color="auto" w:fill="FFFFFF" w:themeFill="background1"/>
          </w:tcPr>
          <w:p w14:paraId="16656DED" w14:textId="77777777" w:rsidR="00D55474" w:rsidRPr="006A7935" w:rsidRDefault="00D55474" w:rsidP="001A46B8">
            <w:pPr>
              <w:spacing w:after="60"/>
              <w:rPr>
                <w:rFonts w:cstheme="minorHAnsi"/>
              </w:rPr>
            </w:pPr>
          </w:p>
        </w:tc>
        <w:tc>
          <w:tcPr>
            <w:tcW w:w="1549" w:type="pct"/>
            <w:shd w:val="clear" w:color="auto" w:fill="E7E6E6" w:themeFill="background2"/>
          </w:tcPr>
          <w:p w14:paraId="4C36EB19" w14:textId="77777777" w:rsidR="00D55474" w:rsidRPr="006A7935" w:rsidRDefault="00D55474" w:rsidP="001A46B8">
            <w:pPr>
              <w:spacing w:after="60"/>
              <w:rPr>
                <w:rFonts w:cstheme="minorHAnsi"/>
              </w:rPr>
            </w:pPr>
            <w:r w:rsidRPr="006A7935">
              <w:rPr>
                <w:rFonts w:cstheme="minorHAnsi"/>
              </w:rPr>
              <w:t>For crops</w:t>
            </w:r>
          </w:p>
        </w:tc>
      </w:tr>
      <w:tr w:rsidR="00D55474" w:rsidRPr="006A7935" w14:paraId="23E7FCA6" w14:textId="77777777" w:rsidTr="00926202">
        <w:tc>
          <w:tcPr>
            <w:tcW w:w="669" w:type="pct"/>
            <w:vMerge/>
            <w:shd w:val="clear" w:color="auto" w:fill="FFFFFF" w:themeFill="background1"/>
          </w:tcPr>
          <w:p w14:paraId="1EE64497" w14:textId="77777777" w:rsidR="00D55474" w:rsidRPr="006A7935" w:rsidRDefault="00D55474" w:rsidP="001A46B8">
            <w:pPr>
              <w:spacing w:after="60"/>
              <w:rPr>
                <w:rFonts w:cstheme="minorHAnsi"/>
              </w:rPr>
            </w:pPr>
          </w:p>
        </w:tc>
        <w:tc>
          <w:tcPr>
            <w:tcW w:w="779" w:type="pct"/>
            <w:shd w:val="clear" w:color="auto" w:fill="FFFFFF" w:themeFill="background1"/>
          </w:tcPr>
          <w:p w14:paraId="02E20E54" w14:textId="77777777" w:rsidR="00D55474" w:rsidRPr="006A7935" w:rsidDel="00375D3E" w:rsidRDefault="00D55474" w:rsidP="001A46B8">
            <w:pPr>
              <w:spacing w:after="60"/>
              <w:rPr>
                <w:rFonts w:cstheme="minorHAnsi"/>
              </w:rPr>
            </w:pPr>
            <w:r w:rsidRPr="006A7935">
              <w:rPr>
                <w:rFonts w:cstheme="minorHAnsi"/>
              </w:rPr>
              <w:t>Animal health</w:t>
            </w:r>
          </w:p>
        </w:tc>
        <w:tc>
          <w:tcPr>
            <w:tcW w:w="484" w:type="pct"/>
            <w:shd w:val="clear" w:color="auto" w:fill="FFFFFF" w:themeFill="background1"/>
          </w:tcPr>
          <w:p w14:paraId="354C6C35" w14:textId="77777777" w:rsidR="00D55474" w:rsidRPr="006A7935" w:rsidRDefault="00D55474" w:rsidP="001A46B8">
            <w:pPr>
              <w:spacing w:after="60"/>
              <w:rPr>
                <w:rFonts w:cstheme="minorHAnsi"/>
              </w:rPr>
            </w:pPr>
          </w:p>
        </w:tc>
        <w:tc>
          <w:tcPr>
            <w:tcW w:w="710" w:type="pct"/>
            <w:shd w:val="clear" w:color="auto" w:fill="FFFFFF" w:themeFill="background1"/>
          </w:tcPr>
          <w:p w14:paraId="4FDFEFDE" w14:textId="77777777" w:rsidR="00D55474" w:rsidRPr="006A7935" w:rsidRDefault="00D55474" w:rsidP="001A46B8">
            <w:pPr>
              <w:spacing w:after="60"/>
              <w:rPr>
                <w:rFonts w:cstheme="minorHAnsi"/>
              </w:rPr>
            </w:pPr>
          </w:p>
        </w:tc>
        <w:tc>
          <w:tcPr>
            <w:tcW w:w="809" w:type="pct"/>
            <w:shd w:val="clear" w:color="auto" w:fill="FFFFFF" w:themeFill="background1"/>
          </w:tcPr>
          <w:p w14:paraId="5D01F47C" w14:textId="77777777" w:rsidR="00D55474" w:rsidRPr="006A7935" w:rsidRDefault="00D55474" w:rsidP="001A46B8">
            <w:pPr>
              <w:spacing w:after="60"/>
              <w:rPr>
                <w:rFonts w:cstheme="minorHAnsi"/>
              </w:rPr>
            </w:pPr>
          </w:p>
        </w:tc>
        <w:tc>
          <w:tcPr>
            <w:tcW w:w="1549" w:type="pct"/>
            <w:shd w:val="clear" w:color="auto" w:fill="E7E6E6" w:themeFill="background2"/>
          </w:tcPr>
          <w:p w14:paraId="2F0D14E9" w14:textId="77777777" w:rsidR="00D55474" w:rsidRPr="006A7935" w:rsidRDefault="00D55474" w:rsidP="001A46B8">
            <w:pPr>
              <w:spacing w:after="60"/>
              <w:rPr>
                <w:rFonts w:cstheme="minorHAnsi"/>
              </w:rPr>
            </w:pPr>
            <w:r w:rsidRPr="006A7935">
              <w:rPr>
                <w:rFonts w:cstheme="minorHAnsi"/>
              </w:rPr>
              <w:t>Veterinary service</w:t>
            </w:r>
          </w:p>
        </w:tc>
      </w:tr>
      <w:tr w:rsidR="00D55474" w:rsidRPr="006A7935" w14:paraId="2CEA69BB" w14:textId="77777777" w:rsidTr="00926202">
        <w:tc>
          <w:tcPr>
            <w:tcW w:w="669" w:type="pct"/>
            <w:vMerge/>
            <w:shd w:val="clear" w:color="auto" w:fill="FFFFFF" w:themeFill="background1"/>
          </w:tcPr>
          <w:p w14:paraId="15D42328" w14:textId="77777777" w:rsidR="00D55474" w:rsidRPr="006A7935" w:rsidRDefault="00D55474" w:rsidP="001A46B8">
            <w:pPr>
              <w:spacing w:after="60"/>
              <w:rPr>
                <w:rFonts w:cstheme="minorHAnsi"/>
              </w:rPr>
            </w:pPr>
          </w:p>
        </w:tc>
        <w:tc>
          <w:tcPr>
            <w:tcW w:w="779" w:type="pct"/>
            <w:shd w:val="clear" w:color="auto" w:fill="FFFFFF" w:themeFill="background1"/>
          </w:tcPr>
          <w:p w14:paraId="06556783" w14:textId="77777777" w:rsidR="00D55474" w:rsidRPr="006A7935" w:rsidDel="00375D3E" w:rsidRDefault="00D55474" w:rsidP="001A46B8">
            <w:pPr>
              <w:spacing w:after="60"/>
              <w:rPr>
                <w:rFonts w:cstheme="minorHAnsi"/>
              </w:rPr>
            </w:pPr>
            <w:r w:rsidRPr="006A7935">
              <w:rPr>
                <w:rFonts w:cstheme="minorHAnsi"/>
              </w:rPr>
              <w:t>Marketing of produce</w:t>
            </w:r>
          </w:p>
        </w:tc>
        <w:tc>
          <w:tcPr>
            <w:tcW w:w="484" w:type="pct"/>
            <w:shd w:val="clear" w:color="auto" w:fill="FFFFFF" w:themeFill="background1"/>
          </w:tcPr>
          <w:p w14:paraId="1570C5FD" w14:textId="77777777" w:rsidR="00D55474" w:rsidRPr="006A7935" w:rsidRDefault="00D55474" w:rsidP="001A46B8">
            <w:pPr>
              <w:spacing w:after="60"/>
              <w:rPr>
                <w:rFonts w:cstheme="minorHAnsi"/>
              </w:rPr>
            </w:pPr>
          </w:p>
        </w:tc>
        <w:tc>
          <w:tcPr>
            <w:tcW w:w="710" w:type="pct"/>
            <w:shd w:val="clear" w:color="auto" w:fill="FFFFFF" w:themeFill="background1"/>
          </w:tcPr>
          <w:p w14:paraId="226833A2" w14:textId="77777777" w:rsidR="00D55474" w:rsidRPr="006A7935" w:rsidRDefault="00D55474" w:rsidP="001A46B8">
            <w:pPr>
              <w:spacing w:after="60"/>
              <w:rPr>
                <w:rFonts w:cstheme="minorHAnsi"/>
              </w:rPr>
            </w:pPr>
          </w:p>
        </w:tc>
        <w:tc>
          <w:tcPr>
            <w:tcW w:w="809" w:type="pct"/>
            <w:shd w:val="clear" w:color="auto" w:fill="FFFFFF" w:themeFill="background1"/>
          </w:tcPr>
          <w:p w14:paraId="12919496" w14:textId="77777777" w:rsidR="00D55474" w:rsidRPr="006A7935" w:rsidRDefault="00D55474" w:rsidP="001A46B8">
            <w:pPr>
              <w:spacing w:after="60"/>
              <w:rPr>
                <w:rFonts w:cstheme="minorHAnsi"/>
              </w:rPr>
            </w:pPr>
          </w:p>
        </w:tc>
        <w:tc>
          <w:tcPr>
            <w:tcW w:w="1549" w:type="pct"/>
            <w:shd w:val="clear" w:color="auto" w:fill="E7E6E6" w:themeFill="background2"/>
          </w:tcPr>
          <w:p w14:paraId="75FE03F3" w14:textId="77777777" w:rsidR="00D55474" w:rsidRPr="006A7935" w:rsidRDefault="00D55474" w:rsidP="001A46B8">
            <w:pPr>
              <w:spacing w:after="60"/>
              <w:rPr>
                <w:rFonts w:cstheme="minorHAnsi"/>
              </w:rPr>
            </w:pPr>
          </w:p>
        </w:tc>
      </w:tr>
      <w:tr w:rsidR="00D55474" w:rsidRPr="006A7935" w14:paraId="5B65010D" w14:textId="77777777" w:rsidTr="00926202">
        <w:trPr>
          <w:trHeight w:val="134"/>
        </w:trPr>
        <w:tc>
          <w:tcPr>
            <w:tcW w:w="669" w:type="pct"/>
            <w:vMerge/>
            <w:shd w:val="clear" w:color="auto" w:fill="FFFFFF" w:themeFill="background1"/>
          </w:tcPr>
          <w:p w14:paraId="37E6E681" w14:textId="77777777" w:rsidR="00D55474" w:rsidRPr="006A7935" w:rsidRDefault="00D55474" w:rsidP="001A46B8">
            <w:pPr>
              <w:spacing w:after="60"/>
              <w:rPr>
                <w:rFonts w:cstheme="minorHAnsi"/>
              </w:rPr>
            </w:pPr>
          </w:p>
        </w:tc>
        <w:tc>
          <w:tcPr>
            <w:tcW w:w="779" w:type="pct"/>
            <w:shd w:val="clear" w:color="auto" w:fill="FFFFFF" w:themeFill="background1"/>
          </w:tcPr>
          <w:p w14:paraId="3025A5DA" w14:textId="44B1C6F0" w:rsidR="00D55474" w:rsidRPr="006A7935" w:rsidRDefault="00D55474" w:rsidP="001A46B8">
            <w:pPr>
              <w:spacing w:after="60"/>
              <w:rPr>
                <w:rFonts w:cstheme="minorHAnsi"/>
                <w:color w:val="00B050"/>
              </w:rPr>
            </w:pPr>
            <w:r w:rsidRPr="006A7935">
              <w:rPr>
                <w:rFonts w:cstheme="minorHAnsi"/>
              </w:rPr>
              <w:t xml:space="preserve">Other, which </w:t>
            </w:r>
          </w:p>
        </w:tc>
        <w:tc>
          <w:tcPr>
            <w:tcW w:w="484" w:type="pct"/>
            <w:shd w:val="clear" w:color="auto" w:fill="FFFFFF" w:themeFill="background1"/>
          </w:tcPr>
          <w:p w14:paraId="2F585E82" w14:textId="77777777" w:rsidR="00D55474" w:rsidRPr="006A7935" w:rsidRDefault="00D55474" w:rsidP="001A46B8">
            <w:pPr>
              <w:spacing w:after="60"/>
              <w:rPr>
                <w:rFonts w:cstheme="minorHAnsi"/>
              </w:rPr>
            </w:pPr>
          </w:p>
        </w:tc>
        <w:tc>
          <w:tcPr>
            <w:tcW w:w="710" w:type="pct"/>
            <w:shd w:val="clear" w:color="auto" w:fill="FFFFFF" w:themeFill="background1"/>
          </w:tcPr>
          <w:p w14:paraId="6C2E718C" w14:textId="77777777" w:rsidR="00D55474" w:rsidRPr="006A7935" w:rsidRDefault="00D55474" w:rsidP="001A46B8">
            <w:pPr>
              <w:spacing w:after="60"/>
              <w:rPr>
                <w:rFonts w:cstheme="minorHAnsi"/>
              </w:rPr>
            </w:pPr>
          </w:p>
        </w:tc>
        <w:tc>
          <w:tcPr>
            <w:tcW w:w="809" w:type="pct"/>
            <w:shd w:val="clear" w:color="auto" w:fill="FFFFFF" w:themeFill="background1"/>
          </w:tcPr>
          <w:p w14:paraId="4CC6FD46" w14:textId="77777777" w:rsidR="00D55474" w:rsidRPr="006A7935" w:rsidRDefault="00D55474" w:rsidP="001A46B8">
            <w:pPr>
              <w:spacing w:after="60"/>
              <w:rPr>
                <w:rFonts w:cstheme="minorHAnsi"/>
              </w:rPr>
            </w:pPr>
          </w:p>
        </w:tc>
        <w:tc>
          <w:tcPr>
            <w:tcW w:w="1549" w:type="pct"/>
            <w:shd w:val="clear" w:color="auto" w:fill="E7E6E6" w:themeFill="background2"/>
          </w:tcPr>
          <w:p w14:paraId="08EF3230" w14:textId="77777777" w:rsidR="00D55474" w:rsidRPr="006A7935" w:rsidRDefault="00D55474" w:rsidP="001A46B8">
            <w:pPr>
              <w:spacing w:after="60"/>
              <w:rPr>
                <w:rFonts w:cstheme="minorHAnsi"/>
              </w:rPr>
            </w:pPr>
            <w:r w:rsidRPr="006A7935">
              <w:rPr>
                <w:rFonts w:cstheme="minorHAnsi"/>
              </w:rPr>
              <w:t>If other, specify which type</w:t>
            </w:r>
          </w:p>
        </w:tc>
      </w:tr>
      <w:tr w:rsidR="00D55474" w:rsidRPr="006A7935" w14:paraId="7A688043" w14:textId="77777777" w:rsidTr="00926202">
        <w:tc>
          <w:tcPr>
            <w:tcW w:w="1448" w:type="pct"/>
            <w:gridSpan w:val="2"/>
            <w:shd w:val="clear" w:color="auto" w:fill="FFFFFF" w:themeFill="background1"/>
          </w:tcPr>
          <w:p w14:paraId="4CE6309B" w14:textId="77777777" w:rsidR="00D55474" w:rsidRPr="006A7935" w:rsidRDefault="00D55474" w:rsidP="001A46B8">
            <w:pPr>
              <w:spacing w:after="60"/>
              <w:rPr>
                <w:rFonts w:cstheme="minorHAnsi"/>
              </w:rPr>
            </w:pPr>
            <w:r w:rsidRPr="006A7935">
              <w:rPr>
                <w:rFonts w:cstheme="minorHAnsi"/>
              </w:rPr>
              <w:t>Attend other training</w:t>
            </w:r>
          </w:p>
        </w:tc>
        <w:tc>
          <w:tcPr>
            <w:tcW w:w="484" w:type="pct"/>
            <w:shd w:val="clear" w:color="auto" w:fill="FFFFFF" w:themeFill="background1"/>
          </w:tcPr>
          <w:p w14:paraId="35E37ED4" w14:textId="77777777" w:rsidR="00D55474" w:rsidRPr="006A7935" w:rsidRDefault="00D55474" w:rsidP="001A46B8">
            <w:pPr>
              <w:spacing w:after="60"/>
              <w:rPr>
                <w:rFonts w:cstheme="minorHAnsi"/>
              </w:rPr>
            </w:pPr>
          </w:p>
        </w:tc>
        <w:tc>
          <w:tcPr>
            <w:tcW w:w="710" w:type="pct"/>
            <w:shd w:val="clear" w:color="auto" w:fill="FFFFFF" w:themeFill="background1"/>
          </w:tcPr>
          <w:p w14:paraId="738560A8" w14:textId="77777777" w:rsidR="00D55474" w:rsidRPr="006A7935" w:rsidRDefault="00D55474" w:rsidP="001A46B8">
            <w:pPr>
              <w:spacing w:after="60"/>
              <w:rPr>
                <w:rFonts w:cstheme="minorHAnsi"/>
              </w:rPr>
            </w:pPr>
          </w:p>
        </w:tc>
        <w:tc>
          <w:tcPr>
            <w:tcW w:w="809" w:type="pct"/>
            <w:shd w:val="clear" w:color="auto" w:fill="FFFFFF" w:themeFill="background1"/>
          </w:tcPr>
          <w:p w14:paraId="5ED9FE79" w14:textId="77777777" w:rsidR="00D55474" w:rsidRPr="006A7935" w:rsidRDefault="00D55474" w:rsidP="001A46B8">
            <w:pPr>
              <w:spacing w:after="60"/>
              <w:rPr>
                <w:rFonts w:cstheme="minorHAnsi"/>
              </w:rPr>
            </w:pPr>
          </w:p>
        </w:tc>
        <w:tc>
          <w:tcPr>
            <w:tcW w:w="1549" w:type="pct"/>
            <w:shd w:val="clear" w:color="auto" w:fill="E7E6E6" w:themeFill="background2"/>
          </w:tcPr>
          <w:p w14:paraId="6C044218" w14:textId="77777777" w:rsidR="00D55474" w:rsidRPr="006A7935" w:rsidRDefault="00D55474" w:rsidP="001A46B8">
            <w:pPr>
              <w:spacing w:after="60"/>
              <w:rPr>
                <w:rFonts w:cstheme="minorHAnsi"/>
              </w:rPr>
            </w:pPr>
            <w:r w:rsidRPr="006A7935">
              <w:rPr>
                <w:rFonts w:cstheme="minorHAnsi"/>
              </w:rPr>
              <w:t>Any training about livelihoods, health, or other topics</w:t>
            </w:r>
          </w:p>
        </w:tc>
      </w:tr>
      <w:tr w:rsidR="00D55474" w:rsidRPr="006A7935" w14:paraId="5C439803" w14:textId="77777777" w:rsidTr="00926202">
        <w:tc>
          <w:tcPr>
            <w:tcW w:w="1448" w:type="pct"/>
            <w:gridSpan w:val="2"/>
            <w:shd w:val="clear" w:color="auto" w:fill="FFFFFF" w:themeFill="background1"/>
          </w:tcPr>
          <w:p w14:paraId="160D79C3" w14:textId="77777777" w:rsidR="00D55474" w:rsidRPr="006A7935" w:rsidRDefault="00D55474" w:rsidP="001A46B8">
            <w:pPr>
              <w:spacing w:after="60"/>
              <w:rPr>
                <w:rFonts w:cstheme="minorHAnsi"/>
              </w:rPr>
            </w:pPr>
            <w:r w:rsidRPr="006A7935">
              <w:rPr>
                <w:rFonts w:cstheme="minorHAnsi"/>
              </w:rPr>
              <w:t>Internet access</w:t>
            </w:r>
          </w:p>
        </w:tc>
        <w:tc>
          <w:tcPr>
            <w:tcW w:w="484" w:type="pct"/>
            <w:shd w:val="clear" w:color="auto" w:fill="FFFFFF" w:themeFill="background1"/>
          </w:tcPr>
          <w:p w14:paraId="1E04E537" w14:textId="77777777" w:rsidR="00D55474" w:rsidRPr="006A7935" w:rsidRDefault="00D55474" w:rsidP="001A46B8">
            <w:pPr>
              <w:spacing w:after="60"/>
              <w:rPr>
                <w:rFonts w:cstheme="minorHAnsi"/>
              </w:rPr>
            </w:pPr>
          </w:p>
        </w:tc>
        <w:tc>
          <w:tcPr>
            <w:tcW w:w="710" w:type="pct"/>
            <w:shd w:val="clear" w:color="auto" w:fill="FFFFFF" w:themeFill="background1"/>
          </w:tcPr>
          <w:p w14:paraId="3CDA2B60" w14:textId="77777777" w:rsidR="00D55474" w:rsidRPr="006A7935" w:rsidRDefault="00D55474" w:rsidP="001A46B8">
            <w:pPr>
              <w:spacing w:after="60"/>
              <w:rPr>
                <w:rFonts w:cstheme="minorHAnsi"/>
              </w:rPr>
            </w:pPr>
          </w:p>
        </w:tc>
        <w:tc>
          <w:tcPr>
            <w:tcW w:w="809" w:type="pct"/>
            <w:shd w:val="clear" w:color="auto" w:fill="FFFFFF" w:themeFill="background1"/>
          </w:tcPr>
          <w:p w14:paraId="18BEC4CA" w14:textId="77777777" w:rsidR="00D55474" w:rsidRPr="006A7935" w:rsidRDefault="00D55474" w:rsidP="001A46B8">
            <w:pPr>
              <w:spacing w:after="60"/>
              <w:rPr>
                <w:rFonts w:cstheme="minorHAnsi"/>
              </w:rPr>
            </w:pPr>
          </w:p>
        </w:tc>
        <w:tc>
          <w:tcPr>
            <w:tcW w:w="1549" w:type="pct"/>
            <w:shd w:val="clear" w:color="auto" w:fill="E7E6E6" w:themeFill="background2"/>
          </w:tcPr>
          <w:p w14:paraId="699034B9" w14:textId="77777777" w:rsidR="00D55474" w:rsidRPr="006A7935" w:rsidRDefault="00D55474" w:rsidP="001A46B8">
            <w:pPr>
              <w:spacing w:after="60"/>
              <w:rPr>
                <w:rFonts w:cstheme="minorHAnsi"/>
              </w:rPr>
            </w:pPr>
            <w:r w:rsidRPr="006A7935">
              <w:rPr>
                <w:rFonts w:cstheme="minorHAnsi"/>
              </w:rPr>
              <w:t>Eg on mobile phone or internet café</w:t>
            </w:r>
          </w:p>
        </w:tc>
      </w:tr>
      <w:tr w:rsidR="00D55474" w:rsidRPr="006A7935" w14:paraId="7409AC60" w14:textId="77777777" w:rsidTr="00926202">
        <w:tc>
          <w:tcPr>
            <w:tcW w:w="1448" w:type="pct"/>
            <w:gridSpan w:val="2"/>
            <w:shd w:val="clear" w:color="auto" w:fill="FFFFFF" w:themeFill="background1"/>
          </w:tcPr>
          <w:p w14:paraId="282BA021" w14:textId="77777777" w:rsidR="00D55474" w:rsidRPr="006A7935" w:rsidRDefault="00D55474" w:rsidP="001A46B8">
            <w:pPr>
              <w:spacing w:after="60"/>
              <w:rPr>
                <w:rFonts w:cstheme="minorHAnsi"/>
              </w:rPr>
            </w:pPr>
            <w:r w:rsidRPr="006A7935">
              <w:rPr>
                <w:rFonts w:cstheme="minorHAnsi"/>
              </w:rPr>
              <w:t>Digital or non-digital information assisting production (market, weather etc.)</w:t>
            </w:r>
          </w:p>
        </w:tc>
        <w:tc>
          <w:tcPr>
            <w:tcW w:w="484" w:type="pct"/>
            <w:shd w:val="clear" w:color="auto" w:fill="FFFFFF" w:themeFill="background1"/>
          </w:tcPr>
          <w:p w14:paraId="2CAAE130" w14:textId="77777777" w:rsidR="00D55474" w:rsidRPr="006A7935" w:rsidRDefault="00D55474" w:rsidP="001A46B8">
            <w:pPr>
              <w:spacing w:after="60"/>
              <w:rPr>
                <w:rFonts w:cstheme="minorHAnsi"/>
              </w:rPr>
            </w:pPr>
          </w:p>
        </w:tc>
        <w:tc>
          <w:tcPr>
            <w:tcW w:w="710" w:type="pct"/>
            <w:shd w:val="clear" w:color="auto" w:fill="FFFFFF" w:themeFill="background1"/>
          </w:tcPr>
          <w:p w14:paraId="328DC80E" w14:textId="77777777" w:rsidR="00D55474" w:rsidRPr="006A7935" w:rsidRDefault="00D55474" w:rsidP="001A46B8">
            <w:pPr>
              <w:spacing w:after="60"/>
              <w:rPr>
                <w:rFonts w:cstheme="minorHAnsi"/>
              </w:rPr>
            </w:pPr>
          </w:p>
        </w:tc>
        <w:tc>
          <w:tcPr>
            <w:tcW w:w="809" w:type="pct"/>
            <w:shd w:val="clear" w:color="auto" w:fill="FFFFFF" w:themeFill="background1"/>
          </w:tcPr>
          <w:p w14:paraId="04407DDB" w14:textId="77777777" w:rsidR="00D55474" w:rsidRPr="006A7935" w:rsidRDefault="00D55474" w:rsidP="001A46B8">
            <w:pPr>
              <w:spacing w:after="60"/>
              <w:rPr>
                <w:rFonts w:cstheme="minorHAnsi"/>
              </w:rPr>
            </w:pPr>
          </w:p>
        </w:tc>
        <w:tc>
          <w:tcPr>
            <w:tcW w:w="1549" w:type="pct"/>
            <w:shd w:val="clear" w:color="auto" w:fill="E7E6E6" w:themeFill="background2"/>
          </w:tcPr>
          <w:p w14:paraId="3928F9F3" w14:textId="77777777" w:rsidR="00D55474" w:rsidRPr="006A7935" w:rsidRDefault="00D55474" w:rsidP="001A46B8">
            <w:pPr>
              <w:spacing w:after="60"/>
              <w:rPr>
                <w:rFonts w:cstheme="minorHAnsi"/>
              </w:rPr>
            </w:pPr>
            <w:r w:rsidRPr="006A7935">
              <w:rPr>
                <w:rFonts w:cstheme="minorHAnsi"/>
              </w:rPr>
              <w:t>Can be services on the phone or in newspaper about e.g weather forecasts, market prices etc.</w:t>
            </w:r>
          </w:p>
        </w:tc>
      </w:tr>
      <w:tr w:rsidR="00D55474" w:rsidRPr="006A7935" w14:paraId="51BA33D4" w14:textId="77777777" w:rsidTr="00926202">
        <w:tc>
          <w:tcPr>
            <w:tcW w:w="669" w:type="pct"/>
            <w:vMerge w:val="restart"/>
            <w:shd w:val="clear" w:color="auto" w:fill="FFFFFF" w:themeFill="background1"/>
          </w:tcPr>
          <w:p w14:paraId="3226DB8F" w14:textId="77777777" w:rsidR="00D55474" w:rsidRPr="006A7935" w:rsidRDefault="00D55474" w:rsidP="001A46B8">
            <w:pPr>
              <w:spacing w:after="60"/>
              <w:rPr>
                <w:rFonts w:cstheme="minorHAnsi"/>
              </w:rPr>
            </w:pPr>
            <w:r w:rsidRPr="006A7935">
              <w:rPr>
                <w:rFonts w:cstheme="minorHAnsi"/>
              </w:rPr>
              <w:t xml:space="preserve">Financial services </w:t>
            </w:r>
          </w:p>
        </w:tc>
        <w:tc>
          <w:tcPr>
            <w:tcW w:w="779" w:type="pct"/>
            <w:shd w:val="clear" w:color="auto" w:fill="FFFFFF" w:themeFill="background1"/>
          </w:tcPr>
          <w:p w14:paraId="17C1BA05" w14:textId="77777777" w:rsidR="00D55474" w:rsidRPr="006A7935" w:rsidRDefault="00D55474" w:rsidP="001A46B8">
            <w:pPr>
              <w:spacing w:after="60"/>
              <w:rPr>
                <w:rFonts w:cstheme="minorHAnsi"/>
              </w:rPr>
            </w:pPr>
            <w:r w:rsidRPr="006A7935">
              <w:rPr>
                <w:rFonts w:cstheme="minorHAnsi"/>
              </w:rPr>
              <w:t>Insurances of property, livestock, crops</w:t>
            </w:r>
          </w:p>
        </w:tc>
        <w:tc>
          <w:tcPr>
            <w:tcW w:w="484" w:type="pct"/>
            <w:shd w:val="clear" w:color="auto" w:fill="FFFFFF" w:themeFill="background1"/>
          </w:tcPr>
          <w:p w14:paraId="7E0A06B6" w14:textId="77777777" w:rsidR="00D55474" w:rsidRPr="006A7935" w:rsidRDefault="00D55474" w:rsidP="001A46B8">
            <w:pPr>
              <w:spacing w:after="60"/>
              <w:rPr>
                <w:rFonts w:cstheme="minorHAnsi"/>
              </w:rPr>
            </w:pPr>
          </w:p>
        </w:tc>
        <w:tc>
          <w:tcPr>
            <w:tcW w:w="710" w:type="pct"/>
            <w:shd w:val="clear" w:color="auto" w:fill="FFFFFF" w:themeFill="background1"/>
          </w:tcPr>
          <w:p w14:paraId="61B07D76" w14:textId="77777777" w:rsidR="00D55474" w:rsidRPr="006A7935" w:rsidRDefault="00D55474" w:rsidP="001A46B8">
            <w:pPr>
              <w:spacing w:after="60"/>
              <w:rPr>
                <w:rFonts w:cstheme="minorHAnsi"/>
              </w:rPr>
            </w:pPr>
          </w:p>
        </w:tc>
        <w:tc>
          <w:tcPr>
            <w:tcW w:w="809" w:type="pct"/>
            <w:shd w:val="clear" w:color="auto" w:fill="FFFFFF" w:themeFill="background1"/>
          </w:tcPr>
          <w:p w14:paraId="4AC9EFC2" w14:textId="77777777" w:rsidR="00D55474" w:rsidRPr="006A7935" w:rsidRDefault="00D55474" w:rsidP="001A46B8">
            <w:pPr>
              <w:spacing w:after="60"/>
              <w:rPr>
                <w:rFonts w:cstheme="minorHAnsi"/>
              </w:rPr>
            </w:pPr>
          </w:p>
        </w:tc>
        <w:tc>
          <w:tcPr>
            <w:tcW w:w="1549" w:type="pct"/>
            <w:shd w:val="clear" w:color="auto" w:fill="E7E6E6" w:themeFill="background2"/>
          </w:tcPr>
          <w:p w14:paraId="3FFFC1CA" w14:textId="77777777" w:rsidR="00D55474" w:rsidRPr="006A7935" w:rsidRDefault="00D55474" w:rsidP="001A46B8">
            <w:pPr>
              <w:spacing w:after="60"/>
              <w:rPr>
                <w:rFonts w:cstheme="minorHAnsi"/>
              </w:rPr>
            </w:pPr>
            <w:r w:rsidRPr="006A7935">
              <w:rPr>
                <w:rFonts w:cstheme="minorHAnsi"/>
              </w:rPr>
              <w:t>Eg different types of insurances</w:t>
            </w:r>
          </w:p>
        </w:tc>
      </w:tr>
      <w:tr w:rsidR="00D55474" w:rsidRPr="006A7935" w14:paraId="7411E536" w14:textId="77777777" w:rsidTr="00926202">
        <w:tc>
          <w:tcPr>
            <w:tcW w:w="669" w:type="pct"/>
            <w:vMerge/>
            <w:shd w:val="clear" w:color="auto" w:fill="FFFFFF" w:themeFill="background1"/>
          </w:tcPr>
          <w:p w14:paraId="6F6336DC" w14:textId="77777777" w:rsidR="00D55474" w:rsidRPr="006A7935" w:rsidRDefault="00D55474" w:rsidP="001A46B8">
            <w:pPr>
              <w:spacing w:after="60"/>
              <w:rPr>
                <w:rFonts w:cstheme="minorHAnsi"/>
              </w:rPr>
            </w:pPr>
          </w:p>
        </w:tc>
        <w:tc>
          <w:tcPr>
            <w:tcW w:w="779" w:type="pct"/>
            <w:shd w:val="clear" w:color="auto" w:fill="FFFFFF" w:themeFill="background1"/>
          </w:tcPr>
          <w:p w14:paraId="4C3C96E0" w14:textId="77777777" w:rsidR="00D55474" w:rsidRPr="006A7935" w:rsidRDefault="00D55474" w:rsidP="001A46B8">
            <w:pPr>
              <w:spacing w:after="60"/>
              <w:rPr>
                <w:rFonts w:cstheme="minorHAnsi"/>
              </w:rPr>
            </w:pPr>
            <w:r w:rsidRPr="006A7935">
              <w:rPr>
                <w:rFonts w:cstheme="minorHAnsi"/>
              </w:rPr>
              <w:t>Saving</w:t>
            </w:r>
          </w:p>
        </w:tc>
        <w:tc>
          <w:tcPr>
            <w:tcW w:w="484" w:type="pct"/>
            <w:shd w:val="clear" w:color="auto" w:fill="FFFFFF" w:themeFill="background1"/>
          </w:tcPr>
          <w:p w14:paraId="4B74DA14" w14:textId="77777777" w:rsidR="00D55474" w:rsidRPr="006A7935" w:rsidRDefault="00D55474" w:rsidP="001A46B8">
            <w:pPr>
              <w:spacing w:after="60"/>
              <w:rPr>
                <w:rFonts w:cstheme="minorHAnsi"/>
              </w:rPr>
            </w:pPr>
          </w:p>
        </w:tc>
        <w:tc>
          <w:tcPr>
            <w:tcW w:w="710" w:type="pct"/>
            <w:shd w:val="clear" w:color="auto" w:fill="FFFFFF" w:themeFill="background1"/>
          </w:tcPr>
          <w:p w14:paraId="5CDF0EC6" w14:textId="77777777" w:rsidR="00D55474" w:rsidRPr="006A7935" w:rsidRDefault="00D55474" w:rsidP="001A46B8">
            <w:pPr>
              <w:spacing w:after="60"/>
              <w:rPr>
                <w:rFonts w:cstheme="minorHAnsi"/>
              </w:rPr>
            </w:pPr>
          </w:p>
        </w:tc>
        <w:tc>
          <w:tcPr>
            <w:tcW w:w="809" w:type="pct"/>
            <w:shd w:val="clear" w:color="auto" w:fill="FFFFFF" w:themeFill="background1"/>
          </w:tcPr>
          <w:p w14:paraId="7446B624" w14:textId="77777777" w:rsidR="00D55474" w:rsidRPr="006A7935" w:rsidRDefault="00D55474" w:rsidP="001A46B8">
            <w:pPr>
              <w:spacing w:after="60"/>
              <w:rPr>
                <w:rFonts w:cstheme="minorHAnsi"/>
              </w:rPr>
            </w:pPr>
          </w:p>
        </w:tc>
        <w:tc>
          <w:tcPr>
            <w:tcW w:w="1549" w:type="pct"/>
            <w:shd w:val="clear" w:color="auto" w:fill="E7E6E6" w:themeFill="background2"/>
          </w:tcPr>
          <w:p w14:paraId="57C678B7" w14:textId="77777777" w:rsidR="00D55474" w:rsidRPr="006A7935" w:rsidRDefault="00D55474" w:rsidP="001A46B8">
            <w:pPr>
              <w:spacing w:after="60"/>
              <w:rPr>
                <w:rFonts w:cstheme="minorHAnsi"/>
              </w:rPr>
            </w:pPr>
          </w:p>
        </w:tc>
      </w:tr>
      <w:tr w:rsidR="00D55474" w:rsidRPr="006A7935" w14:paraId="3F151A1C" w14:textId="77777777" w:rsidTr="00926202">
        <w:tc>
          <w:tcPr>
            <w:tcW w:w="669" w:type="pct"/>
            <w:vMerge/>
            <w:shd w:val="clear" w:color="auto" w:fill="FFFFFF" w:themeFill="background1"/>
          </w:tcPr>
          <w:p w14:paraId="6D93358F" w14:textId="77777777" w:rsidR="00D55474" w:rsidRPr="006A7935" w:rsidRDefault="00D55474" w:rsidP="001A46B8">
            <w:pPr>
              <w:spacing w:after="60"/>
              <w:rPr>
                <w:rFonts w:cstheme="minorHAnsi"/>
              </w:rPr>
            </w:pPr>
          </w:p>
        </w:tc>
        <w:tc>
          <w:tcPr>
            <w:tcW w:w="779" w:type="pct"/>
            <w:shd w:val="clear" w:color="auto" w:fill="FFFFFF" w:themeFill="background1"/>
          </w:tcPr>
          <w:p w14:paraId="437AB359" w14:textId="77777777" w:rsidR="00D55474" w:rsidRPr="006A7935" w:rsidRDefault="00D55474" w:rsidP="001A46B8">
            <w:pPr>
              <w:spacing w:after="60"/>
              <w:rPr>
                <w:rFonts w:cstheme="minorHAnsi"/>
              </w:rPr>
            </w:pPr>
            <w:r w:rsidRPr="006A7935">
              <w:rPr>
                <w:rFonts w:cstheme="minorHAnsi"/>
              </w:rPr>
              <w:t>Credit</w:t>
            </w:r>
          </w:p>
        </w:tc>
        <w:tc>
          <w:tcPr>
            <w:tcW w:w="484" w:type="pct"/>
            <w:shd w:val="clear" w:color="auto" w:fill="FFFFFF" w:themeFill="background1"/>
          </w:tcPr>
          <w:p w14:paraId="553F35AC" w14:textId="77777777" w:rsidR="00D55474" w:rsidRPr="006A7935" w:rsidRDefault="00D55474" w:rsidP="001A46B8">
            <w:pPr>
              <w:spacing w:after="60"/>
              <w:rPr>
                <w:rFonts w:cstheme="minorHAnsi"/>
              </w:rPr>
            </w:pPr>
          </w:p>
        </w:tc>
        <w:tc>
          <w:tcPr>
            <w:tcW w:w="710" w:type="pct"/>
            <w:shd w:val="clear" w:color="auto" w:fill="FFFFFF" w:themeFill="background1"/>
          </w:tcPr>
          <w:p w14:paraId="74FAE73D" w14:textId="77777777" w:rsidR="00D55474" w:rsidRPr="006A7935" w:rsidRDefault="00D55474" w:rsidP="001A46B8">
            <w:pPr>
              <w:spacing w:after="60"/>
              <w:rPr>
                <w:rFonts w:cstheme="minorHAnsi"/>
              </w:rPr>
            </w:pPr>
          </w:p>
        </w:tc>
        <w:tc>
          <w:tcPr>
            <w:tcW w:w="809" w:type="pct"/>
            <w:shd w:val="clear" w:color="auto" w:fill="FFFFFF" w:themeFill="background1"/>
          </w:tcPr>
          <w:p w14:paraId="5886149B" w14:textId="77777777" w:rsidR="00D55474" w:rsidRPr="006A7935" w:rsidRDefault="00D55474" w:rsidP="001A46B8">
            <w:pPr>
              <w:spacing w:after="60"/>
              <w:rPr>
                <w:rFonts w:cstheme="minorHAnsi"/>
              </w:rPr>
            </w:pPr>
          </w:p>
        </w:tc>
        <w:tc>
          <w:tcPr>
            <w:tcW w:w="1549" w:type="pct"/>
            <w:shd w:val="clear" w:color="auto" w:fill="E7E6E6" w:themeFill="background2"/>
          </w:tcPr>
          <w:p w14:paraId="2AD16B7B" w14:textId="77777777" w:rsidR="00D55474" w:rsidRPr="006A7935" w:rsidRDefault="00D55474" w:rsidP="001A46B8">
            <w:pPr>
              <w:spacing w:after="60"/>
              <w:rPr>
                <w:rFonts w:cstheme="minorHAnsi"/>
              </w:rPr>
            </w:pPr>
            <w:r w:rsidRPr="006A7935">
              <w:rPr>
                <w:rFonts w:cstheme="minorHAnsi"/>
              </w:rPr>
              <w:t>Taken a credit (bank loan)</w:t>
            </w:r>
          </w:p>
        </w:tc>
      </w:tr>
    </w:tbl>
    <w:p w14:paraId="27978881" w14:textId="77777777" w:rsidR="00D55474" w:rsidRPr="006A7935" w:rsidRDefault="00D55474" w:rsidP="00D55474">
      <w:pPr>
        <w:spacing w:after="0"/>
        <w:rPr>
          <w:sz w:val="24"/>
          <w:szCs w:val="24"/>
        </w:rPr>
      </w:pPr>
    </w:p>
    <w:tbl>
      <w:tblPr>
        <w:tblStyle w:val="TableGrid"/>
        <w:tblW w:w="5000" w:type="pct"/>
        <w:tblLook w:val="04A0" w:firstRow="1" w:lastRow="0" w:firstColumn="1" w:lastColumn="0" w:noHBand="0" w:noVBand="1"/>
      </w:tblPr>
      <w:tblGrid>
        <w:gridCol w:w="3960"/>
        <w:gridCol w:w="2830"/>
        <w:gridCol w:w="2830"/>
      </w:tblGrid>
      <w:tr w:rsidR="00D55474" w:rsidRPr="006A7935" w14:paraId="108E0BAE" w14:textId="77777777" w:rsidTr="001A46B8">
        <w:trPr>
          <w:trHeight w:val="314"/>
        </w:trPr>
        <w:tc>
          <w:tcPr>
            <w:tcW w:w="2058" w:type="pct"/>
          </w:tcPr>
          <w:p w14:paraId="7B5C78A7" w14:textId="77777777" w:rsidR="00D55474" w:rsidRPr="006A7935" w:rsidRDefault="00D55474" w:rsidP="001A46B8">
            <w:pPr>
              <w:spacing w:after="60"/>
              <w:rPr>
                <w:rFonts w:cstheme="minorHAnsi"/>
                <w:b/>
                <w:u w:val="single"/>
              </w:rPr>
            </w:pPr>
            <w:r w:rsidRPr="006A7935">
              <w:rPr>
                <w:rFonts w:cstheme="minorHAnsi"/>
                <w:b/>
                <w:u w:val="single"/>
              </w:rPr>
              <w:t>Access to health services</w:t>
            </w:r>
          </w:p>
        </w:tc>
        <w:tc>
          <w:tcPr>
            <w:tcW w:w="1471" w:type="pct"/>
            <w:shd w:val="clear" w:color="auto" w:fill="FFFFFF" w:themeFill="background1"/>
          </w:tcPr>
          <w:p w14:paraId="258D9CED" w14:textId="77777777" w:rsidR="00D55474" w:rsidRPr="006A7935" w:rsidRDefault="00D55474" w:rsidP="001A46B8">
            <w:pPr>
              <w:spacing w:after="60"/>
              <w:rPr>
                <w:rFonts w:cstheme="minorHAnsi"/>
              </w:rPr>
            </w:pPr>
          </w:p>
        </w:tc>
        <w:tc>
          <w:tcPr>
            <w:tcW w:w="1471" w:type="pct"/>
            <w:shd w:val="clear" w:color="auto" w:fill="E7E6E6" w:themeFill="background2"/>
          </w:tcPr>
          <w:p w14:paraId="44C9E61F" w14:textId="77777777" w:rsidR="00D55474" w:rsidRPr="006A7935" w:rsidRDefault="00D55474" w:rsidP="001A46B8">
            <w:pPr>
              <w:spacing w:after="60"/>
              <w:rPr>
                <w:rFonts w:cstheme="minorHAnsi"/>
                <w:b/>
              </w:rPr>
            </w:pPr>
            <w:r w:rsidRPr="006A7935">
              <w:rPr>
                <w:rFonts w:cstheme="minorHAnsi"/>
                <w:b/>
              </w:rPr>
              <w:t>Explanation</w:t>
            </w:r>
          </w:p>
        </w:tc>
      </w:tr>
      <w:tr w:rsidR="00D55474" w:rsidRPr="006A7935" w14:paraId="307B50DF" w14:textId="77777777" w:rsidTr="001A46B8">
        <w:trPr>
          <w:trHeight w:val="890"/>
        </w:trPr>
        <w:tc>
          <w:tcPr>
            <w:tcW w:w="2058" w:type="pct"/>
          </w:tcPr>
          <w:p w14:paraId="3462D293" w14:textId="77777777" w:rsidR="00D55474" w:rsidRPr="006A7935" w:rsidRDefault="00D55474" w:rsidP="001A46B8">
            <w:pPr>
              <w:spacing w:after="60"/>
              <w:rPr>
                <w:rFonts w:cstheme="minorHAnsi"/>
              </w:rPr>
            </w:pPr>
            <w:r w:rsidRPr="006A7935">
              <w:rPr>
                <w:rFonts w:cstheme="minorHAnsi"/>
              </w:rPr>
              <w:t>How long does it take to go from your home to the nearest healthcare facility, which could be a hospital, a health clinic, a medical doctor, or a health post?</w:t>
            </w:r>
          </w:p>
        </w:tc>
        <w:tc>
          <w:tcPr>
            <w:tcW w:w="1471" w:type="pct"/>
            <w:shd w:val="clear" w:color="auto" w:fill="FFFFFF" w:themeFill="background1"/>
          </w:tcPr>
          <w:p w14:paraId="4E352C5D" w14:textId="77777777" w:rsidR="00D55474" w:rsidRPr="006A7935" w:rsidRDefault="00D55474" w:rsidP="001A46B8">
            <w:pPr>
              <w:spacing w:after="60"/>
              <w:rPr>
                <w:rFonts w:cstheme="minorHAnsi"/>
              </w:rPr>
            </w:pPr>
            <w:r w:rsidRPr="006A7935">
              <w:rPr>
                <w:rFonts w:cstheme="minorHAnsi"/>
              </w:rPr>
              <w:t xml:space="preserve">_________ </w:t>
            </w:r>
            <w:r w:rsidRPr="006A7935">
              <w:rPr>
                <w:rFonts w:cstheme="minorHAnsi"/>
                <w:b/>
                <w:bCs/>
              </w:rPr>
              <w:t>minutes</w:t>
            </w:r>
          </w:p>
          <w:p w14:paraId="68F3D941" w14:textId="77777777" w:rsidR="00D55474" w:rsidRPr="006A7935" w:rsidRDefault="00D55474" w:rsidP="001A46B8">
            <w:pPr>
              <w:spacing w:after="60"/>
              <w:rPr>
                <w:rFonts w:cstheme="minorHAnsi"/>
              </w:rPr>
            </w:pPr>
          </w:p>
          <w:p w14:paraId="6DE27AE9" w14:textId="77777777" w:rsidR="00D55474" w:rsidRPr="006A7935" w:rsidRDefault="00D55474" w:rsidP="001A46B8">
            <w:pPr>
              <w:spacing w:after="60"/>
              <w:rPr>
                <w:rFonts w:cstheme="minorHAnsi"/>
                <w:b/>
                <w:bCs/>
              </w:rPr>
            </w:pPr>
          </w:p>
        </w:tc>
        <w:tc>
          <w:tcPr>
            <w:tcW w:w="1471" w:type="pct"/>
            <w:shd w:val="clear" w:color="auto" w:fill="E7E6E6" w:themeFill="background2"/>
          </w:tcPr>
          <w:p w14:paraId="249236DB" w14:textId="77777777" w:rsidR="00D55474" w:rsidRPr="006A7935" w:rsidRDefault="00D55474" w:rsidP="001A46B8">
            <w:pPr>
              <w:spacing w:after="60"/>
              <w:rPr>
                <w:rFonts w:cstheme="minorHAnsi"/>
              </w:rPr>
            </w:pPr>
            <w:r w:rsidRPr="006A7935">
              <w:rPr>
                <w:rFonts w:cstheme="minorHAnsi"/>
              </w:rPr>
              <w:t>Add estimated time in minutes</w:t>
            </w:r>
          </w:p>
          <w:p w14:paraId="184F2CED" w14:textId="77777777" w:rsidR="00D55474" w:rsidRPr="006A7935" w:rsidRDefault="00D55474" w:rsidP="001A46B8">
            <w:pPr>
              <w:spacing w:after="60"/>
              <w:rPr>
                <w:rFonts w:cstheme="minorHAnsi"/>
              </w:rPr>
            </w:pPr>
          </w:p>
        </w:tc>
      </w:tr>
      <w:tr w:rsidR="00D55474" w:rsidRPr="006A7935" w14:paraId="219BE768" w14:textId="77777777" w:rsidTr="001A46B8">
        <w:tc>
          <w:tcPr>
            <w:tcW w:w="2058" w:type="pct"/>
          </w:tcPr>
          <w:p w14:paraId="05DA4D83" w14:textId="77777777" w:rsidR="00D55474" w:rsidRPr="006A7935" w:rsidRDefault="00D55474" w:rsidP="001A46B8">
            <w:pPr>
              <w:spacing w:after="60"/>
              <w:rPr>
                <w:rFonts w:cstheme="minorHAnsi"/>
              </w:rPr>
            </w:pPr>
            <w:r w:rsidRPr="006A7935">
              <w:rPr>
                <w:rFonts w:cstheme="minorHAnsi"/>
              </w:rPr>
              <w:t>How do you travel to this healthcare facility from your home?</w:t>
            </w:r>
          </w:p>
          <w:p w14:paraId="22DC4D8B" w14:textId="77777777" w:rsidR="00D55474" w:rsidRPr="006A7935" w:rsidRDefault="00D55474" w:rsidP="001A46B8">
            <w:pPr>
              <w:spacing w:after="60"/>
              <w:rPr>
                <w:rFonts w:cstheme="minorHAnsi"/>
              </w:rPr>
            </w:pPr>
          </w:p>
        </w:tc>
        <w:tc>
          <w:tcPr>
            <w:tcW w:w="1471" w:type="pct"/>
            <w:shd w:val="clear" w:color="auto" w:fill="FFFFFF" w:themeFill="background1"/>
          </w:tcPr>
          <w:p w14:paraId="789794C0" w14:textId="77777777" w:rsidR="00D55474" w:rsidRPr="006A7935" w:rsidRDefault="00D55474" w:rsidP="001A46B8">
            <w:pPr>
              <w:spacing w:after="60"/>
              <w:rPr>
                <w:rFonts w:cstheme="minorHAnsi"/>
              </w:rPr>
            </w:pPr>
            <w:r w:rsidRPr="006A7935">
              <w:rPr>
                <w:rFonts w:cstheme="minorHAnsi"/>
              </w:rPr>
              <w:t>1. Walking</w:t>
            </w:r>
          </w:p>
          <w:p w14:paraId="6A327FFC" w14:textId="77777777" w:rsidR="00D55474" w:rsidRPr="006A7935" w:rsidRDefault="00D55474" w:rsidP="001A46B8">
            <w:pPr>
              <w:spacing w:after="60"/>
              <w:rPr>
                <w:rFonts w:cstheme="minorHAnsi"/>
              </w:rPr>
            </w:pPr>
            <w:r w:rsidRPr="006A7935">
              <w:rPr>
                <w:rFonts w:cstheme="minorHAnsi"/>
              </w:rPr>
              <w:t>2. Car/truck</w:t>
            </w:r>
          </w:p>
          <w:p w14:paraId="2E64D8AA" w14:textId="77777777" w:rsidR="00D55474" w:rsidRPr="006A7935" w:rsidRDefault="00D55474" w:rsidP="001A46B8">
            <w:pPr>
              <w:spacing w:after="60"/>
              <w:rPr>
                <w:rFonts w:cstheme="minorHAnsi"/>
              </w:rPr>
            </w:pPr>
            <w:r w:rsidRPr="006A7935">
              <w:rPr>
                <w:rFonts w:cstheme="minorHAnsi"/>
              </w:rPr>
              <w:t>3. Public bus</w:t>
            </w:r>
          </w:p>
          <w:p w14:paraId="6DD8BDBC" w14:textId="77777777" w:rsidR="00D55474" w:rsidRPr="006A7935" w:rsidRDefault="00D55474" w:rsidP="001A46B8">
            <w:pPr>
              <w:spacing w:after="60"/>
              <w:rPr>
                <w:rFonts w:cstheme="minorHAnsi"/>
              </w:rPr>
            </w:pPr>
            <w:r w:rsidRPr="006A7935">
              <w:rPr>
                <w:rFonts w:cstheme="minorHAnsi"/>
              </w:rPr>
              <w:lastRenderedPageBreak/>
              <w:t>4. Motorcycle/Scooter</w:t>
            </w:r>
          </w:p>
          <w:p w14:paraId="2EF3B62E" w14:textId="77777777" w:rsidR="00D55474" w:rsidRPr="006A7935" w:rsidRDefault="00D55474" w:rsidP="001A46B8">
            <w:pPr>
              <w:spacing w:after="60"/>
              <w:rPr>
                <w:rFonts w:cstheme="minorHAnsi"/>
              </w:rPr>
            </w:pPr>
            <w:r w:rsidRPr="006A7935">
              <w:rPr>
                <w:rFonts w:cstheme="minorHAnsi"/>
              </w:rPr>
              <w:t>5. Bodaboda motorcycle</w:t>
            </w:r>
          </w:p>
          <w:p w14:paraId="56A0D74E" w14:textId="77777777" w:rsidR="00D55474" w:rsidRPr="006A7935" w:rsidRDefault="00D55474" w:rsidP="001A46B8">
            <w:pPr>
              <w:spacing w:after="60"/>
              <w:rPr>
                <w:rFonts w:cstheme="minorHAnsi"/>
              </w:rPr>
            </w:pPr>
            <w:r w:rsidRPr="006A7935">
              <w:rPr>
                <w:rFonts w:cstheme="minorHAnsi"/>
              </w:rPr>
              <w:t>6. Bodaboda bicycle</w:t>
            </w:r>
          </w:p>
          <w:p w14:paraId="7370A7F2" w14:textId="77777777" w:rsidR="00D55474" w:rsidRPr="006A7935" w:rsidRDefault="00D55474" w:rsidP="001A46B8">
            <w:pPr>
              <w:spacing w:after="60"/>
              <w:rPr>
                <w:rFonts w:cstheme="minorHAnsi"/>
              </w:rPr>
            </w:pPr>
            <w:r w:rsidRPr="006A7935">
              <w:rPr>
                <w:rFonts w:cstheme="minorHAnsi"/>
              </w:rPr>
              <w:t>7. Animal-drawn cart</w:t>
            </w:r>
          </w:p>
          <w:p w14:paraId="43E7DC3C" w14:textId="77777777" w:rsidR="00D55474" w:rsidRPr="006A7935" w:rsidRDefault="00D55474" w:rsidP="001A46B8">
            <w:pPr>
              <w:spacing w:after="60"/>
              <w:rPr>
                <w:rFonts w:cstheme="minorHAnsi"/>
              </w:rPr>
            </w:pPr>
            <w:r w:rsidRPr="006A7935">
              <w:rPr>
                <w:rFonts w:cstheme="minorHAnsi"/>
              </w:rPr>
              <w:t>8. Bicycle</w:t>
            </w:r>
          </w:p>
          <w:p w14:paraId="30F8C43D" w14:textId="77777777" w:rsidR="00D55474" w:rsidRPr="006A7935" w:rsidRDefault="00D55474" w:rsidP="001A46B8">
            <w:pPr>
              <w:spacing w:after="60"/>
              <w:rPr>
                <w:rFonts w:cstheme="minorHAnsi"/>
              </w:rPr>
            </w:pPr>
            <w:r w:rsidRPr="006A7935">
              <w:rPr>
                <w:rFonts w:cstheme="minorHAnsi"/>
              </w:rPr>
              <w:t>9. Ambulance</w:t>
            </w:r>
          </w:p>
          <w:p w14:paraId="528D14DA" w14:textId="77777777" w:rsidR="00D55474" w:rsidRPr="006A7935" w:rsidRDefault="00D55474" w:rsidP="001A46B8">
            <w:pPr>
              <w:spacing w:after="60"/>
              <w:rPr>
                <w:rFonts w:cstheme="minorHAnsi"/>
              </w:rPr>
            </w:pPr>
            <w:r w:rsidRPr="006A7935">
              <w:rPr>
                <w:rFonts w:cstheme="minorHAnsi"/>
              </w:rPr>
              <w:t>10. Other (specify) ____</w:t>
            </w:r>
          </w:p>
        </w:tc>
        <w:tc>
          <w:tcPr>
            <w:tcW w:w="1471" w:type="pct"/>
            <w:shd w:val="clear" w:color="auto" w:fill="E7E6E6" w:themeFill="background2"/>
          </w:tcPr>
          <w:p w14:paraId="0965CDFC" w14:textId="77777777" w:rsidR="00D55474" w:rsidRPr="006A7935" w:rsidRDefault="00D55474" w:rsidP="001A46B8">
            <w:pPr>
              <w:spacing w:after="60"/>
              <w:rPr>
                <w:rFonts w:cstheme="minorHAnsi"/>
              </w:rPr>
            </w:pPr>
            <w:r w:rsidRPr="006A7935">
              <w:rPr>
                <w:rFonts w:cstheme="minorHAnsi"/>
              </w:rPr>
              <w:lastRenderedPageBreak/>
              <w:t>Multiple answers possible</w:t>
            </w:r>
          </w:p>
        </w:tc>
      </w:tr>
      <w:tr w:rsidR="00D55474" w:rsidRPr="006A7935" w14:paraId="67BAADE7" w14:textId="77777777" w:rsidTr="001A46B8">
        <w:tc>
          <w:tcPr>
            <w:tcW w:w="2058" w:type="pct"/>
          </w:tcPr>
          <w:p w14:paraId="750956B9" w14:textId="77777777" w:rsidR="00D55474" w:rsidRPr="006A7935" w:rsidRDefault="00D55474" w:rsidP="001A46B8">
            <w:pPr>
              <w:spacing w:after="60"/>
              <w:rPr>
                <w:rFonts w:cstheme="minorHAnsi"/>
              </w:rPr>
            </w:pPr>
            <w:r w:rsidRPr="006A7935">
              <w:rPr>
                <w:rFonts w:cstheme="minorHAnsi"/>
              </w:rPr>
              <w:t>Do you have access to a Village Health Person (VHp) or a Community Health Worker?</w:t>
            </w:r>
          </w:p>
        </w:tc>
        <w:tc>
          <w:tcPr>
            <w:tcW w:w="1471" w:type="pct"/>
            <w:shd w:val="clear" w:color="auto" w:fill="FFFFFF" w:themeFill="background1"/>
          </w:tcPr>
          <w:p w14:paraId="0250DE2A" w14:textId="77777777" w:rsidR="00D55474" w:rsidRPr="006A7935" w:rsidRDefault="00D55474" w:rsidP="001A46B8">
            <w:pPr>
              <w:spacing w:after="60"/>
              <w:rPr>
                <w:rFonts w:cstheme="minorHAnsi"/>
              </w:rPr>
            </w:pPr>
            <w:r w:rsidRPr="006A7935">
              <w:rPr>
                <w:rFonts w:cstheme="minorHAnsi"/>
              </w:rPr>
              <w:t>Yes/no</w:t>
            </w:r>
          </w:p>
        </w:tc>
        <w:tc>
          <w:tcPr>
            <w:tcW w:w="1471" w:type="pct"/>
            <w:shd w:val="clear" w:color="auto" w:fill="E7E6E6" w:themeFill="background2"/>
          </w:tcPr>
          <w:p w14:paraId="7367948C" w14:textId="77777777" w:rsidR="00D55474" w:rsidRPr="006A7935" w:rsidRDefault="00D55474" w:rsidP="001A46B8">
            <w:pPr>
              <w:spacing w:after="60"/>
              <w:rPr>
                <w:rFonts w:cstheme="minorHAnsi"/>
              </w:rPr>
            </w:pPr>
          </w:p>
        </w:tc>
      </w:tr>
      <w:tr w:rsidR="00D55474" w:rsidRPr="006A7935" w14:paraId="2C77DAE5" w14:textId="77777777" w:rsidTr="001A46B8">
        <w:trPr>
          <w:trHeight w:val="458"/>
        </w:trPr>
        <w:tc>
          <w:tcPr>
            <w:tcW w:w="2058" w:type="pct"/>
          </w:tcPr>
          <w:p w14:paraId="7FAE6F2D" w14:textId="77777777" w:rsidR="00D55474" w:rsidRPr="006A7935" w:rsidRDefault="00D55474" w:rsidP="001A46B8">
            <w:pPr>
              <w:spacing w:after="60"/>
              <w:rPr>
                <w:rFonts w:cstheme="minorHAnsi"/>
              </w:rPr>
            </w:pPr>
            <w:r w:rsidRPr="006A7935">
              <w:rPr>
                <w:rFonts w:cstheme="minorHAnsi"/>
              </w:rPr>
              <w:t>Are you covered by any health insurance?</w:t>
            </w:r>
          </w:p>
        </w:tc>
        <w:tc>
          <w:tcPr>
            <w:tcW w:w="1471" w:type="pct"/>
            <w:shd w:val="clear" w:color="auto" w:fill="FFFFFF" w:themeFill="background1"/>
          </w:tcPr>
          <w:p w14:paraId="61EBFFA4" w14:textId="77777777" w:rsidR="00D55474" w:rsidRPr="006A7935" w:rsidRDefault="00D55474" w:rsidP="001A46B8">
            <w:pPr>
              <w:spacing w:after="60"/>
              <w:rPr>
                <w:rFonts w:cstheme="minorHAnsi"/>
              </w:rPr>
            </w:pPr>
            <w:r w:rsidRPr="006A7935">
              <w:rPr>
                <w:rFonts w:cstheme="minorHAnsi"/>
              </w:rPr>
              <w:t xml:space="preserve">1=Yes, </w:t>
            </w:r>
          </w:p>
          <w:p w14:paraId="35BB1ECE" w14:textId="77777777" w:rsidR="00D55474" w:rsidRPr="006A7935" w:rsidRDefault="00D55474" w:rsidP="001A46B8">
            <w:pPr>
              <w:spacing w:after="60"/>
              <w:rPr>
                <w:rFonts w:cstheme="minorHAnsi"/>
              </w:rPr>
            </w:pPr>
            <w:r w:rsidRPr="006A7935">
              <w:rPr>
                <w:rFonts w:cstheme="minorHAnsi"/>
              </w:rPr>
              <w:t>0=no</w:t>
            </w:r>
          </w:p>
        </w:tc>
        <w:tc>
          <w:tcPr>
            <w:tcW w:w="1471" w:type="pct"/>
            <w:shd w:val="clear" w:color="auto" w:fill="E7E6E6" w:themeFill="background2"/>
          </w:tcPr>
          <w:p w14:paraId="669991B6" w14:textId="77777777" w:rsidR="00D55474" w:rsidRPr="006A7935" w:rsidRDefault="00D55474" w:rsidP="001A46B8">
            <w:pPr>
              <w:spacing w:after="60"/>
              <w:rPr>
                <w:rFonts w:cstheme="minorHAnsi"/>
              </w:rPr>
            </w:pPr>
            <w:r w:rsidRPr="006A7935">
              <w:rPr>
                <w:rFonts w:cstheme="minorHAnsi"/>
              </w:rPr>
              <w:t>Tick one option</w:t>
            </w:r>
          </w:p>
        </w:tc>
      </w:tr>
      <w:tr w:rsidR="00D55474" w:rsidRPr="006A7935" w14:paraId="0395B05B" w14:textId="77777777" w:rsidTr="001A46B8">
        <w:trPr>
          <w:trHeight w:val="458"/>
        </w:trPr>
        <w:tc>
          <w:tcPr>
            <w:tcW w:w="2058" w:type="pct"/>
          </w:tcPr>
          <w:p w14:paraId="0D154CA0" w14:textId="77777777" w:rsidR="00D55474" w:rsidRPr="006A7935" w:rsidRDefault="00D55474" w:rsidP="001A46B8">
            <w:pPr>
              <w:spacing w:after="60"/>
              <w:rPr>
                <w:rFonts w:cstheme="minorHAnsi"/>
              </w:rPr>
            </w:pPr>
            <w:r w:rsidRPr="006A7935">
              <w:rPr>
                <w:rFonts w:cstheme="minorHAnsi"/>
              </w:rPr>
              <w:t>If yes – which insurance?</w:t>
            </w:r>
          </w:p>
        </w:tc>
        <w:tc>
          <w:tcPr>
            <w:tcW w:w="1471" w:type="pct"/>
            <w:shd w:val="clear" w:color="auto" w:fill="FFFFFF" w:themeFill="background1"/>
          </w:tcPr>
          <w:p w14:paraId="052949E8" w14:textId="77777777" w:rsidR="00D55474" w:rsidRPr="006A7935" w:rsidRDefault="00D55474" w:rsidP="001A46B8">
            <w:pPr>
              <w:spacing w:after="60"/>
              <w:rPr>
                <w:rFonts w:cstheme="minorHAnsi"/>
              </w:rPr>
            </w:pPr>
            <w:r w:rsidRPr="006A7935">
              <w:rPr>
                <w:rFonts w:cstheme="minorHAnsi"/>
              </w:rPr>
              <w:t>_____________</w:t>
            </w:r>
          </w:p>
        </w:tc>
        <w:tc>
          <w:tcPr>
            <w:tcW w:w="1471" w:type="pct"/>
            <w:shd w:val="clear" w:color="auto" w:fill="E7E6E6" w:themeFill="background2"/>
          </w:tcPr>
          <w:p w14:paraId="1C04EA1A" w14:textId="77777777" w:rsidR="00D55474" w:rsidRPr="006A7935" w:rsidRDefault="00D55474" w:rsidP="001A46B8">
            <w:pPr>
              <w:spacing w:after="60"/>
              <w:rPr>
                <w:rFonts w:cstheme="minorHAnsi"/>
              </w:rPr>
            </w:pPr>
          </w:p>
        </w:tc>
      </w:tr>
    </w:tbl>
    <w:p w14:paraId="209B3C6C" w14:textId="77777777" w:rsidR="00D55474" w:rsidRPr="006A7935" w:rsidRDefault="00D55474" w:rsidP="00D55474">
      <w:pPr>
        <w:rPr>
          <w:rFonts w:ascii="Times New Roman" w:hAnsi="Times New Roman"/>
          <w:b/>
          <w:sz w:val="20"/>
          <w:szCs w:val="20"/>
        </w:rPr>
      </w:pPr>
    </w:p>
    <w:p w14:paraId="38E73C34" w14:textId="77777777" w:rsidR="00D55474" w:rsidRPr="006A7935" w:rsidRDefault="00D55474" w:rsidP="00D55474">
      <w:pPr>
        <w:rPr>
          <w:rFonts w:cstheme="minorHAnsi"/>
          <w:b/>
          <w:i/>
          <w:iCs/>
        </w:rPr>
      </w:pPr>
      <w:r w:rsidRPr="006A7935">
        <w:rPr>
          <w:rFonts w:cstheme="minorHAnsi"/>
          <w:b/>
          <w:i/>
          <w:iCs/>
        </w:rPr>
        <w:t>[To Enumerator: The next sub-section is only about the female respondent’s activities]</w:t>
      </w:r>
    </w:p>
    <w:p w14:paraId="19FD590E" w14:textId="77777777" w:rsidR="00D55474" w:rsidRPr="006A7935" w:rsidRDefault="00D55474" w:rsidP="00D55474">
      <w:pPr>
        <w:rPr>
          <w:rFonts w:cstheme="minorHAnsi"/>
          <w:b/>
          <w:i/>
          <w:iCs/>
        </w:rPr>
      </w:pPr>
      <w:r w:rsidRPr="006A7935">
        <w:rPr>
          <w:rFonts w:cstheme="minorHAnsi"/>
          <w:b/>
          <w:i/>
          <w:iCs/>
        </w:rPr>
        <w:t>[Enumerator: Now I would like to ask a few questions on kitchen gardens and any possible income generating activities that you may have.]</w:t>
      </w:r>
    </w:p>
    <w:p w14:paraId="274E3079" w14:textId="77777777" w:rsidR="00D55474" w:rsidRPr="006A7935" w:rsidRDefault="00D55474" w:rsidP="00D55474">
      <w:pPr>
        <w:pStyle w:val="Heading2"/>
      </w:pPr>
      <w:r w:rsidRPr="006A7935">
        <w:t>Woman’s income generating activities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2965"/>
        <w:gridCol w:w="3600"/>
        <w:gridCol w:w="3150"/>
      </w:tblGrid>
      <w:tr w:rsidR="00D55474" w:rsidRPr="006A7935" w14:paraId="47A60FC4" w14:textId="77777777" w:rsidTr="001A46B8">
        <w:trPr>
          <w:trHeight w:val="337"/>
        </w:trPr>
        <w:tc>
          <w:tcPr>
            <w:tcW w:w="2965" w:type="dxa"/>
            <w:tcMar>
              <w:top w:w="0" w:type="dxa"/>
              <w:left w:w="108" w:type="dxa"/>
              <w:bottom w:w="0" w:type="dxa"/>
              <w:right w:w="108" w:type="dxa"/>
            </w:tcMar>
          </w:tcPr>
          <w:p w14:paraId="7DA6693F" w14:textId="77777777" w:rsidR="00D55474" w:rsidRPr="006A7935" w:rsidRDefault="00D55474" w:rsidP="001A46B8">
            <w:pPr>
              <w:spacing w:after="60"/>
              <w:rPr>
                <w:lang w:val="en-US"/>
              </w:rPr>
            </w:pPr>
          </w:p>
        </w:tc>
        <w:tc>
          <w:tcPr>
            <w:tcW w:w="3600" w:type="dxa"/>
          </w:tcPr>
          <w:p w14:paraId="7420872D" w14:textId="77777777" w:rsidR="00D55474" w:rsidRPr="006A7935" w:rsidRDefault="00D55474" w:rsidP="001A46B8">
            <w:pPr>
              <w:spacing w:after="60"/>
              <w:rPr>
                <w:lang w:val="en-US"/>
              </w:rPr>
            </w:pPr>
          </w:p>
        </w:tc>
        <w:tc>
          <w:tcPr>
            <w:tcW w:w="3150" w:type="dxa"/>
            <w:shd w:val="clear" w:color="auto" w:fill="E7E6E6" w:themeFill="background2"/>
            <w:tcMar>
              <w:top w:w="0" w:type="dxa"/>
              <w:left w:w="108" w:type="dxa"/>
              <w:bottom w:w="0" w:type="dxa"/>
              <w:right w:w="108" w:type="dxa"/>
            </w:tcMar>
          </w:tcPr>
          <w:p w14:paraId="1EEEBBC4" w14:textId="77777777" w:rsidR="00D55474" w:rsidRPr="006A7935" w:rsidRDefault="00D55474" w:rsidP="001A46B8">
            <w:pPr>
              <w:spacing w:after="60"/>
              <w:rPr>
                <w:lang w:val="en-US"/>
              </w:rPr>
            </w:pPr>
            <w:r w:rsidRPr="006A7935">
              <w:rPr>
                <w:b/>
                <w:lang w:val="en-US"/>
              </w:rPr>
              <w:t>Explanation</w:t>
            </w:r>
          </w:p>
        </w:tc>
      </w:tr>
      <w:tr w:rsidR="00D55474" w:rsidRPr="006A7935" w14:paraId="2466D920" w14:textId="77777777" w:rsidTr="001A46B8">
        <w:trPr>
          <w:trHeight w:val="337"/>
        </w:trPr>
        <w:tc>
          <w:tcPr>
            <w:tcW w:w="2965" w:type="dxa"/>
            <w:tcMar>
              <w:top w:w="0" w:type="dxa"/>
              <w:left w:w="108" w:type="dxa"/>
              <w:bottom w:w="0" w:type="dxa"/>
              <w:right w:w="108" w:type="dxa"/>
            </w:tcMar>
            <w:hideMark/>
          </w:tcPr>
          <w:p w14:paraId="48B7A992" w14:textId="77777777" w:rsidR="00D55474" w:rsidRPr="006A7935" w:rsidRDefault="00D55474" w:rsidP="001A46B8">
            <w:pPr>
              <w:spacing w:after="60"/>
              <w:rPr>
                <w:lang w:val="en-US"/>
              </w:rPr>
            </w:pPr>
            <w:r w:rsidRPr="006A7935">
              <w:rPr>
                <w:lang w:val="en-US"/>
              </w:rPr>
              <w:t>Do you have a kitchen garden where you grow vegetable or fruits?</w:t>
            </w:r>
          </w:p>
        </w:tc>
        <w:tc>
          <w:tcPr>
            <w:tcW w:w="3600" w:type="dxa"/>
          </w:tcPr>
          <w:p w14:paraId="48F117EF" w14:textId="77777777" w:rsidR="00D55474" w:rsidRPr="006A7935" w:rsidRDefault="00D55474" w:rsidP="001A46B8">
            <w:pPr>
              <w:spacing w:after="60"/>
              <w:rPr>
                <w:lang w:val="en-US"/>
              </w:rPr>
            </w:pPr>
            <w:r w:rsidRPr="006A7935">
              <w:rPr>
                <w:lang w:val="en-US"/>
              </w:rPr>
              <w:t xml:space="preserve">Y/N </w:t>
            </w:r>
          </w:p>
        </w:tc>
        <w:tc>
          <w:tcPr>
            <w:tcW w:w="3150" w:type="dxa"/>
            <w:shd w:val="clear" w:color="auto" w:fill="E7E6E6" w:themeFill="background2"/>
            <w:tcMar>
              <w:top w:w="0" w:type="dxa"/>
              <w:left w:w="108" w:type="dxa"/>
              <w:bottom w:w="0" w:type="dxa"/>
              <w:right w:w="108" w:type="dxa"/>
            </w:tcMar>
          </w:tcPr>
          <w:p w14:paraId="64301A1E" w14:textId="77777777" w:rsidR="00D55474" w:rsidRPr="006A7935" w:rsidRDefault="00D55474" w:rsidP="001A46B8">
            <w:pPr>
              <w:spacing w:after="60"/>
              <w:rPr>
                <w:lang w:val="en-US"/>
              </w:rPr>
            </w:pPr>
            <w:r w:rsidRPr="006A7935">
              <w:rPr>
                <w:lang w:val="en-US"/>
              </w:rPr>
              <w:t>Here we mean a place that “belongs” to the female respondent or her HH, not shared with other community members</w:t>
            </w:r>
          </w:p>
        </w:tc>
      </w:tr>
      <w:tr w:rsidR="00D55474" w:rsidRPr="006A7935" w14:paraId="1A9364D9" w14:textId="77777777" w:rsidTr="001A46B8">
        <w:trPr>
          <w:trHeight w:val="337"/>
        </w:trPr>
        <w:tc>
          <w:tcPr>
            <w:tcW w:w="2965" w:type="dxa"/>
            <w:tcMar>
              <w:top w:w="0" w:type="dxa"/>
              <w:left w:w="108" w:type="dxa"/>
              <w:bottom w:w="0" w:type="dxa"/>
              <w:right w:w="108" w:type="dxa"/>
            </w:tcMar>
            <w:hideMark/>
          </w:tcPr>
          <w:p w14:paraId="18A46D81" w14:textId="77777777" w:rsidR="00D55474" w:rsidRPr="006A7935" w:rsidRDefault="00D55474" w:rsidP="001A46B8">
            <w:pPr>
              <w:spacing w:after="60"/>
              <w:rPr>
                <w:lang w:val="en-US"/>
              </w:rPr>
            </w:pPr>
            <w:r w:rsidRPr="006A7935">
              <w:rPr>
                <w:i/>
                <w:iCs/>
                <w:u w:val="single"/>
                <w:lang w:val="en-US"/>
              </w:rPr>
              <w:t>If yes:</w:t>
            </w:r>
            <w:r w:rsidRPr="006A7935">
              <w:rPr>
                <w:lang w:val="en-US"/>
              </w:rPr>
              <w:t xml:space="preserve"> what size is it?</w:t>
            </w:r>
          </w:p>
        </w:tc>
        <w:tc>
          <w:tcPr>
            <w:tcW w:w="3600" w:type="dxa"/>
          </w:tcPr>
          <w:p w14:paraId="7709AF46" w14:textId="77777777" w:rsidR="00D55474" w:rsidRPr="006A7935" w:rsidRDefault="00D55474" w:rsidP="001A46B8">
            <w:pPr>
              <w:spacing w:after="60"/>
              <w:rPr>
                <w:lang w:val="en-US"/>
              </w:rPr>
            </w:pPr>
            <w:r w:rsidRPr="006A7935">
              <w:rPr>
                <w:lang w:val="en-US"/>
              </w:rPr>
              <w:t xml:space="preserve">______ m2 </w:t>
            </w:r>
          </w:p>
        </w:tc>
        <w:tc>
          <w:tcPr>
            <w:tcW w:w="3150" w:type="dxa"/>
            <w:shd w:val="clear" w:color="auto" w:fill="E7E6E6" w:themeFill="background2"/>
            <w:tcMar>
              <w:top w:w="0" w:type="dxa"/>
              <w:left w:w="108" w:type="dxa"/>
              <w:bottom w:w="0" w:type="dxa"/>
              <w:right w:w="108" w:type="dxa"/>
            </w:tcMar>
          </w:tcPr>
          <w:p w14:paraId="49960039" w14:textId="77777777" w:rsidR="00D55474" w:rsidRPr="006A7935" w:rsidRDefault="00D55474" w:rsidP="001A46B8">
            <w:pPr>
              <w:spacing w:after="60"/>
              <w:rPr>
                <w:lang w:val="en-US"/>
              </w:rPr>
            </w:pPr>
            <w:r w:rsidRPr="006A7935">
              <w:rPr>
                <w:lang w:val="en-US"/>
              </w:rPr>
              <w:t>Indicate approximate size of the planted area.</w:t>
            </w:r>
          </w:p>
        </w:tc>
      </w:tr>
      <w:tr w:rsidR="00D55474" w:rsidRPr="006A7935" w14:paraId="3EFB7A68" w14:textId="77777777" w:rsidTr="001A46B8">
        <w:trPr>
          <w:trHeight w:val="822"/>
        </w:trPr>
        <w:tc>
          <w:tcPr>
            <w:tcW w:w="2965" w:type="dxa"/>
            <w:tcMar>
              <w:top w:w="0" w:type="dxa"/>
              <w:left w:w="108" w:type="dxa"/>
              <w:bottom w:w="0" w:type="dxa"/>
              <w:right w:w="108" w:type="dxa"/>
            </w:tcMar>
            <w:hideMark/>
          </w:tcPr>
          <w:p w14:paraId="2390A004" w14:textId="77777777" w:rsidR="00D55474" w:rsidRPr="006A7935" w:rsidRDefault="00D55474" w:rsidP="001A46B8">
            <w:pPr>
              <w:spacing w:after="60"/>
              <w:rPr>
                <w:rFonts w:ascii="Calibri" w:hAnsi="Calibri" w:cs="Calibri"/>
                <w:i/>
                <w:iCs/>
              </w:rPr>
            </w:pPr>
            <w:r w:rsidRPr="006A7935">
              <w:rPr>
                <w:lang w:val="en-US"/>
              </w:rPr>
              <w:t>Did you </w:t>
            </w:r>
            <w:r w:rsidRPr="006A7935">
              <w:rPr>
                <w:i/>
                <w:iCs/>
                <w:lang w:val="en-US"/>
              </w:rPr>
              <w:t>[the mother]</w:t>
            </w:r>
            <w:r w:rsidRPr="006A7935">
              <w:rPr>
                <w:lang w:val="en-US"/>
              </w:rPr>
              <w:t> engage in any income-generating activity in the past month?</w:t>
            </w:r>
          </w:p>
        </w:tc>
        <w:tc>
          <w:tcPr>
            <w:tcW w:w="3600" w:type="dxa"/>
          </w:tcPr>
          <w:p w14:paraId="7E57825B" w14:textId="77777777" w:rsidR="00D55474" w:rsidRPr="006A7935" w:rsidRDefault="00D55474" w:rsidP="001A46B8">
            <w:pPr>
              <w:spacing w:after="60"/>
              <w:rPr>
                <w:rFonts w:ascii="Times New Roman" w:hAnsi="Times New Roman" w:cs="Times New Roman"/>
                <w:sz w:val="24"/>
                <w:szCs w:val="24"/>
                <w:lang w:val="en-US"/>
              </w:rPr>
            </w:pPr>
            <w:r w:rsidRPr="006A7935">
              <w:rPr>
                <w:lang w:val="en-US"/>
              </w:rPr>
              <w:t>Y/N</w:t>
            </w:r>
          </w:p>
          <w:p w14:paraId="7E30D324" w14:textId="77777777" w:rsidR="00D55474" w:rsidRPr="006A7935" w:rsidRDefault="00D55474" w:rsidP="001A46B8">
            <w:pPr>
              <w:spacing w:after="60"/>
              <w:rPr>
                <w:lang w:val="en-US"/>
              </w:rPr>
            </w:pPr>
            <w:r w:rsidRPr="006A7935">
              <w:rPr>
                <w:b/>
                <w:bCs/>
                <w:i/>
                <w:iCs/>
                <w:lang w:val="en-US"/>
              </w:rPr>
              <w:t>If no: Move on to subsection “Future perspectives”</w:t>
            </w:r>
          </w:p>
        </w:tc>
        <w:tc>
          <w:tcPr>
            <w:tcW w:w="3150" w:type="dxa"/>
            <w:shd w:val="clear" w:color="auto" w:fill="E7E6E6" w:themeFill="background2"/>
            <w:tcMar>
              <w:top w:w="0" w:type="dxa"/>
              <w:left w:w="108" w:type="dxa"/>
              <w:bottom w:w="0" w:type="dxa"/>
              <w:right w:w="108" w:type="dxa"/>
            </w:tcMar>
          </w:tcPr>
          <w:p w14:paraId="32211679" w14:textId="77777777" w:rsidR="00D55474" w:rsidRPr="006A7935" w:rsidRDefault="00D55474" w:rsidP="001A46B8">
            <w:pPr>
              <w:spacing w:after="60"/>
              <w:rPr>
                <w:i/>
                <w:iCs/>
              </w:rPr>
            </w:pPr>
            <w:r w:rsidRPr="006A7935">
              <w:rPr>
                <w:i/>
                <w:iCs/>
              </w:rPr>
              <w:t>By income-generating activity we include either cash or produce</w:t>
            </w:r>
          </w:p>
          <w:p w14:paraId="3A67E651" w14:textId="77777777" w:rsidR="00D55474" w:rsidRPr="006A7935" w:rsidRDefault="00D55474" w:rsidP="001A46B8">
            <w:pPr>
              <w:spacing w:after="60"/>
              <w:rPr>
                <w:i/>
                <w:iCs/>
                <w:lang w:val="en-US"/>
              </w:rPr>
            </w:pPr>
            <w:r w:rsidRPr="006A7935">
              <w:rPr>
                <w:i/>
                <w:iCs/>
                <w:lang w:val="en-US"/>
              </w:rPr>
              <w:t xml:space="preserve">Time frame: </w:t>
            </w:r>
            <w:r w:rsidRPr="006A7935">
              <w:rPr>
                <w:i/>
                <w:iCs/>
                <w:u w:val="single"/>
                <w:lang w:val="en-US"/>
              </w:rPr>
              <w:t>last one month</w:t>
            </w:r>
          </w:p>
        </w:tc>
      </w:tr>
      <w:tr w:rsidR="00D55474" w:rsidRPr="006A7935" w14:paraId="36E4FA7E" w14:textId="77777777" w:rsidTr="001A46B8">
        <w:trPr>
          <w:trHeight w:val="2568"/>
        </w:trPr>
        <w:tc>
          <w:tcPr>
            <w:tcW w:w="2965" w:type="dxa"/>
            <w:tcMar>
              <w:top w:w="0" w:type="dxa"/>
              <w:left w:w="108" w:type="dxa"/>
              <w:bottom w:w="0" w:type="dxa"/>
              <w:right w:w="108" w:type="dxa"/>
            </w:tcMar>
            <w:hideMark/>
          </w:tcPr>
          <w:p w14:paraId="5093BE79" w14:textId="77777777" w:rsidR="00D55474" w:rsidRPr="006A7935" w:rsidRDefault="00D55474" w:rsidP="001A46B8">
            <w:pPr>
              <w:spacing w:after="60"/>
              <w:rPr>
                <w:lang w:val="en-US"/>
              </w:rPr>
            </w:pPr>
            <w:r w:rsidRPr="006A7935">
              <w:rPr>
                <w:lang w:val="en-US"/>
              </w:rPr>
              <w:t>If yes, which type?</w:t>
            </w:r>
          </w:p>
          <w:p w14:paraId="4EFF07DD" w14:textId="77777777" w:rsidR="00D55474" w:rsidRPr="006A7935" w:rsidRDefault="00D55474" w:rsidP="001A46B8">
            <w:pPr>
              <w:spacing w:after="60"/>
            </w:pPr>
            <w:r w:rsidRPr="006A7935">
              <w:rPr>
                <w:i/>
                <w:iCs/>
                <w:lang w:val="en-US"/>
              </w:rPr>
              <w:t>(multiple answers possible)</w:t>
            </w:r>
          </w:p>
        </w:tc>
        <w:tc>
          <w:tcPr>
            <w:tcW w:w="3600" w:type="dxa"/>
          </w:tcPr>
          <w:p w14:paraId="28DD964F" w14:textId="77777777" w:rsidR="00D55474" w:rsidRPr="006A7935" w:rsidRDefault="00D55474" w:rsidP="001A46B8">
            <w:pPr>
              <w:spacing w:after="60"/>
            </w:pPr>
            <w:r w:rsidRPr="006A7935">
              <w:t>(1) Agricultural production (own farm)</w:t>
            </w:r>
          </w:p>
          <w:p w14:paraId="57DC1330" w14:textId="77777777" w:rsidR="00D55474" w:rsidRPr="006A7935" w:rsidRDefault="00D55474" w:rsidP="001A46B8">
            <w:pPr>
              <w:spacing w:after="60"/>
            </w:pPr>
            <w:r w:rsidRPr="006A7935">
              <w:t>(2) Agricultural labour (off-farm)</w:t>
            </w:r>
          </w:p>
          <w:p w14:paraId="30D90503" w14:textId="77777777" w:rsidR="00D55474" w:rsidRPr="006A7935" w:rsidRDefault="00D55474" w:rsidP="001A46B8">
            <w:pPr>
              <w:spacing w:after="60"/>
            </w:pPr>
            <w:r w:rsidRPr="006A7935">
              <w:t>(3) Non-agricultural labour (off-farm)</w:t>
            </w:r>
          </w:p>
          <w:p w14:paraId="10A1FF23" w14:textId="77777777" w:rsidR="00D55474" w:rsidRPr="006A7935" w:rsidRDefault="00D55474" w:rsidP="001A46B8">
            <w:pPr>
              <w:spacing w:after="60"/>
            </w:pPr>
            <w:r w:rsidRPr="006A7935">
              <w:t>(4) Regular employment, government</w:t>
            </w:r>
          </w:p>
          <w:p w14:paraId="31C59A49" w14:textId="77777777" w:rsidR="00D55474" w:rsidRPr="006A7935" w:rsidRDefault="00D55474" w:rsidP="001A46B8">
            <w:pPr>
              <w:spacing w:after="60"/>
            </w:pPr>
            <w:r w:rsidRPr="006A7935">
              <w:t>(5) Regular employment, private formal</w:t>
            </w:r>
          </w:p>
          <w:p w14:paraId="04BCC1AF" w14:textId="77777777" w:rsidR="00D55474" w:rsidRPr="006A7935" w:rsidRDefault="00D55474" w:rsidP="001A46B8">
            <w:pPr>
              <w:spacing w:after="60"/>
            </w:pPr>
            <w:r w:rsidRPr="006A7935">
              <w:t>(6) Regular employment, informal</w:t>
            </w:r>
          </w:p>
          <w:p w14:paraId="585EFDE9" w14:textId="77777777" w:rsidR="00D55474" w:rsidRPr="006A7935" w:rsidRDefault="00D55474" w:rsidP="001A46B8">
            <w:pPr>
              <w:spacing w:after="60"/>
            </w:pPr>
            <w:r w:rsidRPr="006A7935">
              <w:t>(7) Self-employed (no employees)</w:t>
            </w:r>
          </w:p>
          <w:p w14:paraId="4F3FBB58" w14:textId="77777777" w:rsidR="00D55474" w:rsidRPr="006A7935" w:rsidRDefault="00D55474" w:rsidP="001A46B8">
            <w:pPr>
              <w:spacing w:after="60"/>
            </w:pPr>
            <w:r w:rsidRPr="006A7935">
              <w:t>(8) Business (with employees)</w:t>
            </w:r>
          </w:p>
          <w:p w14:paraId="5B0307CB" w14:textId="77777777" w:rsidR="00D55474" w:rsidRPr="006A7935" w:rsidRDefault="00D55474" w:rsidP="001A46B8">
            <w:pPr>
              <w:spacing w:after="60"/>
            </w:pPr>
            <w:r w:rsidRPr="006A7935">
              <w:t>(9) Making charcoal/firewood</w:t>
            </w:r>
          </w:p>
          <w:p w14:paraId="1E4ED502" w14:textId="77777777" w:rsidR="00D55474" w:rsidRPr="006A7935" w:rsidRDefault="00D55474" w:rsidP="001A46B8">
            <w:pPr>
              <w:spacing w:after="60"/>
            </w:pPr>
            <w:r w:rsidRPr="006A7935">
              <w:t>(10) Mining</w:t>
            </w:r>
          </w:p>
          <w:p w14:paraId="514E7488" w14:textId="77777777" w:rsidR="00D55474" w:rsidRPr="006A7935" w:rsidRDefault="00D55474" w:rsidP="001A46B8">
            <w:pPr>
              <w:spacing w:after="60"/>
            </w:pPr>
            <w:r w:rsidRPr="006A7935">
              <w:t xml:space="preserve">(11) Other, which ____ </w:t>
            </w:r>
          </w:p>
        </w:tc>
        <w:tc>
          <w:tcPr>
            <w:tcW w:w="3150" w:type="dxa"/>
            <w:shd w:val="clear" w:color="auto" w:fill="E7E6E6" w:themeFill="background2"/>
            <w:tcMar>
              <w:top w:w="0" w:type="dxa"/>
              <w:left w:w="108" w:type="dxa"/>
              <w:bottom w:w="0" w:type="dxa"/>
              <w:right w:w="108" w:type="dxa"/>
            </w:tcMar>
          </w:tcPr>
          <w:p w14:paraId="49D97832" w14:textId="77777777" w:rsidR="00D55474" w:rsidRPr="006A7935" w:rsidRDefault="00D55474" w:rsidP="001A46B8">
            <w:pPr>
              <w:spacing w:after="60"/>
            </w:pPr>
            <w:r w:rsidRPr="006A7935">
              <w:t>Read categories to respondent, let her add other types if needed.</w:t>
            </w:r>
          </w:p>
        </w:tc>
      </w:tr>
    </w:tbl>
    <w:p w14:paraId="096A95EF" w14:textId="77777777" w:rsidR="00D55474" w:rsidRPr="006A7935" w:rsidRDefault="00D55474" w:rsidP="00D55474">
      <w:pPr>
        <w:spacing w:after="0"/>
      </w:pPr>
    </w:p>
    <w:p w14:paraId="2F887480" w14:textId="77777777" w:rsidR="00194F09" w:rsidRDefault="00194F09">
      <w:r>
        <w:br w:type="page"/>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3505"/>
        <w:gridCol w:w="2700"/>
        <w:gridCol w:w="3510"/>
      </w:tblGrid>
      <w:tr w:rsidR="00D55474" w:rsidRPr="006A7935" w14:paraId="492978E8" w14:textId="77777777" w:rsidTr="00194F09">
        <w:trPr>
          <w:trHeight w:val="366"/>
        </w:trPr>
        <w:tc>
          <w:tcPr>
            <w:tcW w:w="35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06A35A" w14:textId="10EEADA6" w:rsidR="00D55474" w:rsidRPr="006A7935" w:rsidRDefault="00D55474" w:rsidP="001A46B8">
            <w:pPr>
              <w:spacing w:after="60"/>
            </w:pP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B59001" w14:textId="77777777" w:rsidR="00D55474" w:rsidRPr="006A7935" w:rsidRDefault="00D55474" w:rsidP="001A46B8">
            <w:pPr>
              <w:spacing w:after="60"/>
              <w:rPr>
                <w:lang w:val="en-US"/>
              </w:rPr>
            </w:pPr>
          </w:p>
        </w:tc>
        <w:tc>
          <w:tcPr>
            <w:tcW w:w="3510" w:type="dxa"/>
            <w:tcBorders>
              <w:top w:val="single" w:sz="4" w:space="0" w:color="auto"/>
              <w:left w:val="single" w:sz="4" w:space="0" w:color="auto"/>
              <w:bottom w:val="single" w:sz="4" w:space="0" w:color="auto"/>
              <w:right w:val="single" w:sz="4" w:space="0" w:color="auto"/>
            </w:tcBorders>
            <w:shd w:val="clear" w:color="auto" w:fill="E7E6E6" w:themeFill="background2"/>
          </w:tcPr>
          <w:p w14:paraId="46626E2C" w14:textId="77777777" w:rsidR="00D55474" w:rsidRPr="00194F09" w:rsidRDefault="00D55474" w:rsidP="001A46B8">
            <w:pPr>
              <w:spacing w:after="60"/>
              <w:rPr>
                <w:b/>
                <w:sz w:val="18"/>
                <w:szCs w:val="18"/>
                <w:lang w:val="en-US"/>
              </w:rPr>
            </w:pPr>
            <w:r w:rsidRPr="00194F09">
              <w:rPr>
                <w:b/>
                <w:sz w:val="18"/>
                <w:szCs w:val="18"/>
                <w:lang w:val="en-US"/>
              </w:rPr>
              <w:t>Explanation</w:t>
            </w:r>
          </w:p>
        </w:tc>
      </w:tr>
      <w:tr w:rsidR="00D55474" w:rsidRPr="006A7935" w14:paraId="1707C718" w14:textId="77777777" w:rsidTr="00194F09">
        <w:trPr>
          <w:trHeight w:val="366"/>
        </w:trPr>
        <w:tc>
          <w:tcPr>
            <w:tcW w:w="3505" w:type="dxa"/>
            <w:tcMar>
              <w:top w:w="0" w:type="dxa"/>
              <w:left w:w="108" w:type="dxa"/>
              <w:bottom w:w="0" w:type="dxa"/>
              <w:right w:w="108" w:type="dxa"/>
            </w:tcMar>
            <w:hideMark/>
          </w:tcPr>
          <w:p w14:paraId="57103DD6" w14:textId="77777777" w:rsidR="00D55474" w:rsidRPr="006A7935" w:rsidRDefault="00D55474" w:rsidP="001A46B8">
            <w:pPr>
              <w:spacing w:after="60"/>
            </w:pPr>
            <w:r w:rsidRPr="006A7935">
              <w:t>How many days in the</w:t>
            </w:r>
            <w:r w:rsidRPr="006A7935">
              <w:rPr>
                <w:b/>
              </w:rPr>
              <w:t xml:space="preserve"> past month (=May) </w:t>
            </w:r>
            <w:r w:rsidRPr="006A7935">
              <w:t>did you engage in the income-generating activity?</w:t>
            </w:r>
          </w:p>
        </w:tc>
        <w:tc>
          <w:tcPr>
            <w:tcW w:w="2700" w:type="dxa"/>
            <w:tcMar>
              <w:top w:w="0" w:type="dxa"/>
              <w:left w:w="108" w:type="dxa"/>
              <w:bottom w:w="0" w:type="dxa"/>
              <w:right w:w="108" w:type="dxa"/>
            </w:tcMar>
            <w:hideMark/>
          </w:tcPr>
          <w:p w14:paraId="2521279D" w14:textId="77777777" w:rsidR="00D55474" w:rsidRPr="006A7935" w:rsidRDefault="00D55474" w:rsidP="001A46B8">
            <w:pPr>
              <w:spacing w:after="60"/>
            </w:pPr>
            <w:r w:rsidRPr="006A7935">
              <w:rPr>
                <w:lang w:val="en-US"/>
              </w:rPr>
              <w:t>____ Days</w:t>
            </w:r>
          </w:p>
        </w:tc>
        <w:tc>
          <w:tcPr>
            <w:tcW w:w="3510" w:type="dxa"/>
            <w:shd w:val="clear" w:color="auto" w:fill="E7E6E6" w:themeFill="background2"/>
          </w:tcPr>
          <w:p w14:paraId="03F988F5" w14:textId="77777777" w:rsidR="00D55474" w:rsidRPr="00194F09" w:rsidRDefault="00D55474" w:rsidP="001A46B8">
            <w:pPr>
              <w:spacing w:after="60"/>
              <w:rPr>
                <w:bCs/>
                <w:sz w:val="18"/>
                <w:szCs w:val="18"/>
                <w:lang w:val="en-US"/>
              </w:rPr>
            </w:pPr>
            <w:r w:rsidRPr="00194F09">
              <w:rPr>
                <w:bCs/>
                <w:sz w:val="18"/>
                <w:szCs w:val="18"/>
                <w:lang w:val="en-US"/>
              </w:rPr>
              <w:t>Note time frame – last one month = Month of May at baseline to get comparable data</w:t>
            </w:r>
          </w:p>
        </w:tc>
      </w:tr>
      <w:tr w:rsidR="00D55474" w:rsidRPr="006A7935" w14:paraId="1E287A83" w14:textId="77777777" w:rsidTr="00194F09">
        <w:trPr>
          <w:trHeight w:val="1430"/>
        </w:trPr>
        <w:tc>
          <w:tcPr>
            <w:tcW w:w="3505" w:type="dxa"/>
            <w:tcMar>
              <w:top w:w="0" w:type="dxa"/>
              <w:left w:w="108" w:type="dxa"/>
              <w:bottom w:w="0" w:type="dxa"/>
              <w:right w:w="108" w:type="dxa"/>
            </w:tcMar>
          </w:tcPr>
          <w:p w14:paraId="206D9E04" w14:textId="77777777" w:rsidR="00D55474" w:rsidRPr="006A7935" w:rsidRDefault="00D55474" w:rsidP="001A46B8">
            <w:pPr>
              <w:spacing w:after="60"/>
              <w:rPr>
                <w:lang w:val="en-US"/>
              </w:rPr>
            </w:pPr>
            <w:r w:rsidRPr="006A7935">
              <w:rPr>
                <w:lang w:val="en-US"/>
              </w:rPr>
              <w:t>Do you come home every night when your working?</w:t>
            </w:r>
          </w:p>
          <w:p w14:paraId="2853BF12" w14:textId="77777777" w:rsidR="00D55474" w:rsidRPr="006A7935" w:rsidRDefault="00D55474" w:rsidP="001A46B8">
            <w:pPr>
              <w:spacing w:after="60"/>
            </w:pPr>
            <w:r w:rsidRPr="006A7935">
              <w:rPr>
                <w:lang w:val="en-US"/>
              </w:rPr>
              <w:t>If yes - How</w:t>
            </w:r>
            <w:r w:rsidRPr="006A7935">
              <w:t xml:space="preserve"> many hours are you away from home each day (going to work, working, and coming back)?</w:t>
            </w:r>
          </w:p>
        </w:tc>
        <w:tc>
          <w:tcPr>
            <w:tcW w:w="2700" w:type="dxa"/>
            <w:tcMar>
              <w:top w:w="0" w:type="dxa"/>
              <w:left w:w="108" w:type="dxa"/>
              <w:bottom w:w="0" w:type="dxa"/>
              <w:right w:w="108" w:type="dxa"/>
            </w:tcMar>
          </w:tcPr>
          <w:p w14:paraId="2FD5D12F" w14:textId="77777777" w:rsidR="00D55474" w:rsidRPr="006A7935" w:rsidRDefault="00D55474" w:rsidP="001A46B8">
            <w:pPr>
              <w:spacing w:after="60"/>
              <w:rPr>
                <w:lang w:val="en-US"/>
              </w:rPr>
            </w:pPr>
            <w:r w:rsidRPr="006A7935">
              <w:rPr>
                <w:lang w:val="en-US"/>
              </w:rPr>
              <w:t>_____ hours OR</w:t>
            </w:r>
          </w:p>
          <w:p w14:paraId="38C6C207" w14:textId="77777777" w:rsidR="00D55474" w:rsidRPr="006A7935" w:rsidRDefault="00D55474" w:rsidP="001A46B8">
            <w:pPr>
              <w:spacing w:after="60"/>
            </w:pPr>
          </w:p>
        </w:tc>
        <w:tc>
          <w:tcPr>
            <w:tcW w:w="3510" w:type="dxa"/>
            <w:shd w:val="clear" w:color="auto" w:fill="E7E6E6" w:themeFill="background2"/>
          </w:tcPr>
          <w:p w14:paraId="3C0E6B19" w14:textId="77777777" w:rsidR="00D55474" w:rsidRPr="00194F09" w:rsidRDefault="00D55474" w:rsidP="001A46B8">
            <w:pPr>
              <w:spacing w:after="60"/>
              <w:rPr>
                <w:sz w:val="18"/>
                <w:szCs w:val="18"/>
                <w:lang w:val="en-US"/>
              </w:rPr>
            </w:pPr>
            <w:r w:rsidRPr="00194F09">
              <w:rPr>
                <w:sz w:val="18"/>
                <w:szCs w:val="18"/>
              </w:rPr>
              <w:t>Calculate an average for how long she is away from home when she works.</w:t>
            </w:r>
          </w:p>
          <w:p w14:paraId="102F6EC8" w14:textId="77777777" w:rsidR="00D55474" w:rsidRPr="00194F09" w:rsidRDefault="00D55474" w:rsidP="001A46B8">
            <w:pPr>
              <w:spacing w:after="60"/>
              <w:rPr>
                <w:sz w:val="18"/>
                <w:szCs w:val="18"/>
                <w:lang w:val="en-US"/>
              </w:rPr>
            </w:pPr>
            <w:r w:rsidRPr="00194F09">
              <w:rPr>
                <w:sz w:val="18"/>
                <w:szCs w:val="18"/>
                <w:lang w:val="en-US"/>
              </w:rPr>
              <w:t>Add estimated time in hours, days or weeks</w:t>
            </w:r>
          </w:p>
          <w:p w14:paraId="06B9BA30" w14:textId="77777777" w:rsidR="00D55474" w:rsidRPr="00194F09" w:rsidRDefault="00D55474" w:rsidP="001A46B8">
            <w:pPr>
              <w:spacing w:after="60"/>
              <w:rPr>
                <w:sz w:val="18"/>
                <w:szCs w:val="18"/>
                <w:lang w:val="en-US"/>
              </w:rPr>
            </w:pPr>
            <w:r w:rsidRPr="00194F09">
              <w:rPr>
                <w:sz w:val="18"/>
                <w:szCs w:val="18"/>
                <w:lang w:val="en-US"/>
              </w:rPr>
              <w:t>If &lt;1 hour, give quarters by decimals (15min=0.25 hours etc)</w:t>
            </w:r>
          </w:p>
        </w:tc>
      </w:tr>
      <w:tr w:rsidR="00D55474" w:rsidRPr="006A7935" w14:paraId="505E6F25" w14:textId="77777777" w:rsidTr="00194F09">
        <w:trPr>
          <w:trHeight w:val="773"/>
        </w:trPr>
        <w:tc>
          <w:tcPr>
            <w:tcW w:w="3505" w:type="dxa"/>
            <w:tcMar>
              <w:top w:w="0" w:type="dxa"/>
              <w:left w:w="108" w:type="dxa"/>
              <w:bottom w:w="0" w:type="dxa"/>
              <w:right w:w="108" w:type="dxa"/>
            </w:tcMar>
          </w:tcPr>
          <w:p w14:paraId="11F0BA7A" w14:textId="77777777" w:rsidR="00D55474" w:rsidRPr="006A7935" w:rsidRDefault="00D55474" w:rsidP="001A46B8">
            <w:pPr>
              <w:spacing w:after="60"/>
              <w:rPr>
                <w:lang w:val="en-US"/>
              </w:rPr>
            </w:pPr>
            <w:r w:rsidRPr="006A7935">
              <w:t>If not coming home at night – how many days or weeks were you away each time?</w:t>
            </w:r>
          </w:p>
        </w:tc>
        <w:tc>
          <w:tcPr>
            <w:tcW w:w="2700" w:type="dxa"/>
            <w:tcMar>
              <w:top w:w="0" w:type="dxa"/>
              <w:left w:w="108" w:type="dxa"/>
              <w:bottom w:w="0" w:type="dxa"/>
              <w:right w:w="108" w:type="dxa"/>
            </w:tcMar>
          </w:tcPr>
          <w:p w14:paraId="5B2E875A" w14:textId="77777777" w:rsidR="00D55474" w:rsidRPr="006A7935" w:rsidRDefault="00D55474" w:rsidP="001A46B8">
            <w:pPr>
              <w:spacing w:after="60"/>
            </w:pPr>
            <w:r w:rsidRPr="006A7935">
              <w:t>_____ days OR</w:t>
            </w:r>
          </w:p>
          <w:p w14:paraId="230B67E8" w14:textId="77777777" w:rsidR="00D55474" w:rsidRPr="006A7935" w:rsidRDefault="00D55474" w:rsidP="001A46B8">
            <w:pPr>
              <w:spacing w:after="60"/>
              <w:rPr>
                <w:lang w:val="en-US"/>
              </w:rPr>
            </w:pPr>
            <w:r w:rsidRPr="006A7935">
              <w:t>_____ weeks OR</w:t>
            </w:r>
          </w:p>
        </w:tc>
        <w:tc>
          <w:tcPr>
            <w:tcW w:w="3510" w:type="dxa"/>
            <w:shd w:val="clear" w:color="auto" w:fill="E7E6E6" w:themeFill="background2"/>
          </w:tcPr>
          <w:p w14:paraId="079DEB74" w14:textId="77777777" w:rsidR="00D55474" w:rsidRPr="00194F09" w:rsidRDefault="00D55474" w:rsidP="001A46B8">
            <w:pPr>
              <w:spacing w:after="60"/>
              <w:rPr>
                <w:sz w:val="18"/>
                <w:szCs w:val="18"/>
              </w:rPr>
            </w:pPr>
            <w:r w:rsidRPr="00194F09">
              <w:rPr>
                <w:sz w:val="18"/>
                <w:szCs w:val="18"/>
                <w:lang w:val="en-US"/>
              </w:rPr>
              <w:t>If she is away for several days or weeks in May add average duration. Example: 3+5 days =4 average</w:t>
            </w:r>
          </w:p>
        </w:tc>
      </w:tr>
      <w:tr w:rsidR="00D55474" w:rsidRPr="006A7935" w14:paraId="472D1807" w14:textId="77777777" w:rsidTr="00194F09">
        <w:trPr>
          <w:trHeight w:val="506"/>
        </w:trPr>
        <w:tc>
          <w:tcPr>
            <w:tcW w:w="3505" w:type="dxa"/>
            <w:tcMar>
              <w:top w:w="0" w:type="dxa"/>
              <w:left w:w="108" w:type="dxa"/>
              <w:bottom w:w="0" w:type="dxa"/>
              <w:right w:w="108" w:type="dxa"/>
            </w:tcMar>
          </w:tcPr>
          <w:p w14:paraId="51DACC83" w14:textId="77777777" w:rsidR="00D55474" w:rsidRPr="006A7935" w:rsidRDefault="00D55474" w:rsidP="001A46B8">
            <w:pPr>
              <w:spacing w:after="60"/>
              <w:rPr>
                <w:strike/>
              </w:rPr>
            </w:pPr>
            <w:r w:rsidRPr="006A7935">
              <w:t>Who takes care of the index child when you are away?</w:t>
            </w:r>
          </w:p>
        </w:tc>
        <w:tc>
          <w:tcPr>
            <w:tcW w:w="2700" w:type="dxa"/>
            <w:tcMar>
              <w:top w:w="0" w:type="dxa"/>
              <w:left w:w="108" w:type="dxa"/>
              <w:bottom w:w="0" w:type="dxa"/>
              <w:right w:w="108" w:type="dxa"/>
            </w:tcMar>
          </w:tcPr>
          <w:p w14:paraId="51E490E9" w14:textId="77777777" w:rsidR="00D55474" w:rsidRPr="006A7935" w:rsidRDefault="00D55474" w:rsidP="001A46B8">
            <w:pPr>
              <w:spacing w:after="0"/>
              <w:rPr>
                <w:i/>
                <w:iCs/>
                <w:lang w:val="en-US"/>
              </w:rPr>
            </w:pPr>
            <w:r w:rsidRPr="006A7935">
              <w:rPr>
                <w:i/>
                <w:iCs/>
                <w:lang w:val="en-US"/>
              </w:rPr>
              <w:t>(Multiple options possible)</w:t>
            </w:r>
          </w:p>
          <w:p w14:paraId="489813E2"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Not applicable (no index child)</w:t>
            </w:r>
          </w:p>
          <w:p w14:paraId="0D3FABC2"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I bring the [index] child with me to the activity</w:t>
            </w:r>
          </w:p>
          <w:p w14:paraId="5EACDF1B"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 xml:space="preserve">Another person (18 or older) </w:t>
            </w:r>
          </w:p>
          <w:p w14:paraId="28F80067"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 xml:space="preserve">Another person (12 - 17) </w:t>
            </w:r>
          </w:p>
          <w:p w14:paraId="4D3430FB" w14:textId="16669494" w:rsidR="00D55474" w:rsidRPr="006A7935" w:rsidRDefault="00D55474" w:rsidP="001A46B8">
            <w:pPr>
              <w:spacing w:after="60"/>
              <w:rPr>
                <w:rFonts w:ascii="Times New Roman" w:hAnsi="Times New Roman" w:cs="Times New Roman"/>
                <w:i/>
                <w:iCs/>
                <w:sz w:val="24"/>
                <w:szCs w:val="24"/>
              </w:rPr>
            </w:pPr>
            <w:r w:rsidRPr="006A7935">
              <w:rPr>
                <w:rFonts w:ascii="Times New Roman" w:eastAsia="Times New Roman" w:hAnsi="Times New Roman" w:cs="Times New Roman"/>
                <w:noProof w:val="0"/>
                <w:sz w:val="24"/>
                <w:szCs w:val="24"/>
                <w:lang w:val="en-US" w:eastAsia="en-GB"/>
              </w:rPr>
              <w:t xml:space="preserve"> </w:t>
            </w:r>
            <w:r w:rsidRPr="006A7935">
              <w:rPr>
                <w:lang w:val="en-US"/>
              </w:rPr>
              <w:t>Another person (</w:t>
            </w:r>
            <w:r w:rsidR="00194F09">
              <w:rPr>
                <w:lang w:val="en-US"/>
              </w:rPr>
              <w:t>&lt;</w:t>
            </w:r>
            <w:r w:rsidRPr="006A7935">
              <w:rPr>
                <w:lang w:val="en-US"/>
              </w:rPr>
              <w:t>12)</w:t>
            </w:r>
            <w:r w:rsidRPr="006A7935">
              <w:rPr>
                <w:i/>
                <w:iCs/>
                <w:lang w:val="en-US"/>
              </w:rPr>
              <w:t xml:space="preserve"> </w:t>
            </w:r>
          </w:p>
        </w:tc>
        <w:tc>
          <w:tcPr>
            <w:tcW w:w="3510" w:type="dxa"/>
            <w:shd w:val="clear" w:color="auto" w:fill="E7E6E6" w:themeFill="background2"/>
          </w:tcPr>
          <w:p w14:paraId="6647E48C" w14:textId="77777777" w:rsidR="00D55474" w:rsidRPr="00194F09" w:rsidRDefault="00D55474" w:rsidP="001A46B8">
            <w:pPr>
              <w:spacing w:after="60"/>
              <w:rPr>
                <w:sz w:val="18"/>
                <w:szCs w:val="18"/>
              </w:rPr>
            </w:pPr>
            <w:r w:rsidRPr="00194F09">
              <w:rPr>
                <w:sz w:val="18"/>
                <w:szCs w:val="18"/>
              </w:rPr>
              <w:t>Multiple options possible</w:t>
            </w:r>
          </w:p>
          <w:p w14:paraId="6F17C71E" w14:textId="77777777" w:rsidR="00D55474" w:rsidRPr="00194F09" w:rsidRDefault="00D55474" w:rsidP="001A46B8">
            <w:pPr>
              <w:spacing w:after="60"/>
              <w:rPr>
                <w:sz w:val="18"/>
                <w:szCs w:val="18"/>
              </w:rPr>
            </w:pPr>
            <w:r w:rsidRPr="00194F09">
              <w:rPr>
                <w:sz w:val="18"/>
                <w:szCs w:val="18"/>
              </w:rPr>
              <w:t>Check “not applicable” when there is no index child in in the HH</w:t>
            </w:r>
          </w:p>
          <w:p w14:paraId="7E3EB830" w14:textId="77777777" w:rsidR="00D55474" w:rsidRPr="00194F09" w:rsidRDefault="00D55474" w:rsidP="001A46B8">
            <w:pPr>
              <w:spacing w:after="60"/>
              <w:rPr>
                <w:i/>
                <w:sz w:val="18"/>
                <w:szCs w:val="18"/>
                <w:lang w:val="en-US"/>
              </w:rPr>
            </w:pPr>
            <w:r w:rsidRPr="00194F09">
              <w:rPr>
                <w:i/>
                <w:sz w:val="18"/>
                <w:szCs w:val="18"/>
                <w:lang w:val="en-US"/>
              </w:rPr>
              <w:t>Several alternatives can be given</w:t>
            </w:r>
          </w:p>
        </w:tc>
      </w:tr>
      <w:tr w:rsidR="00D55474" w:rsidRPr="006A7935" w14:paraId="013899D4" w14:textId="77777777" w:rsidTr="00194F09">
        <w:trPr>
          <w:trHeight w:val="506"/>
        </w:trPr>
        <w:tc>
          <w:tcPr>
            <w:tcW w:w="3505" w:type="dxa"/>
            <w:tcMar>
              <w:top w:w="0" w:type="dxa"/>
              <w:left w:w="108" w:type="dxa"/>
              <w:bottom w:w="0" w:type="dxa"/>
              <w:right w:w="108" w:type="dxa"/>
            </w:tcMar>
          </w:tcPr>
          <w:p w14:paraId="27FF917F" w14:textId="77777777" w:rsidR="00D55474" w:rsidRPr="006A7935" w:rsidRDefault="00D55474" w:rsidP="001A46B8">
            <w:pPr>
              <w:spacing w:after="60"/>
            </w:pPr>
            <w:r w:rsidRPr="006A7935">
              <w:t>How much did you in total earn from the livelihood activity/activities in the past month?</w:t>
            </w:r>
          </w:p>
        </w:tc>
        <w:tc>
          <w:tcPr>
            <w:tcW w:w="2700" w:type="dxa"/>
            <w:tcMar>
              <w:top w:w="0" w:type="dxa"/>
              <w:left w:w="108" w:type="dxa"/>
              <w:bottom w:w="0" w:type="dxa"/>
              <w:right w:w="108" w:type="dxa"/>
            </w:tcMar>
          </w:tcPr>
          <w:p w14:paraId="127D7D85" w14:textId="77777777" w:rsidR="00D55474" w:rsidRPr="006A7935" w:rsidRDefault="00D55474" w:rsidP="001A46B8">
            <w:pPr>
              <w:spacing w:after="60"/>
            </w:pPr>
            <w:r w:rsidRPr="006A7935">
              <w:rPr>
                <w:lang w:val="en-US"/>
              </w:rPr>
              <w:t xml:space="preserve">____ Shilling </w:t>
            </w:r>
          </w:p>
        </w:tc>
        <w:tc>
          <w:tcPr>
            <w:tcW w:w="3510" w:type="dxa"/>
            <w:shd w:val="clear" w:color="auto" w:fill="E7E6E6" w:themeFill="background2"/>
          </w:tcPr>
          <w:p w14:paraId="73451C9F" w14:textId="77777777" w:rsidR="00D55474" w:rsidRPr="00194F09" w:rsidRDefault="00D55474" w:rsidP="001A46B8">
            <w:pPr>
              <w:spacing w:after="60"/>
              <w:rPr>
                <w:sz w:val="18"/>
                <w:szCs w:val="18"/>
                <w:lang w:val="en-US"/>
              </w:rPr>
            </w:pPr>
            <w:r w:rsidRPr="00194F09">
              <w:rPr>
                <w:iCs/>
                <w:sz w:val="18"/>
                <w:szCs w:val="18"/>
                <w:lang w:val="en-US"/>
              </w:rPr>
              <w:t>If she can´t answer exactly ask about estimated amount/proportion</w:t>
            </w:r>
          </w:p>
          <w:p w14:paraId="3D6800A4" w14:textId="77777777" w:rsidR="00D55474" w:rsidRPr="00194F09" w:rsidRDefault="00D55474" w:rsidP="001A46B8">
            <w:pPr>
              <w:spacing w:after="60"/>
              <w:rPr>
                <w:sz w:val="18"/>
                <w:szCs w:val="18"/>
                <w:lang w:val="en-US"/>
              </w:rPr>
            </w:pPr>
          </w:p>
          <w:p w14:paraId="59ED573D" w14:textId="77777777" w:rsidR="00D55474" w:rsidRPr="00194F09" w:rsidRDefault="00D55474" w:rsidP="001A46B8">
            <w:pPr>
              <w:spacing w:after="60"/>
              <w:rPr>
                <w:sz w:val="18"/>
                <w:szCs w:val="18"/>
                <w:lang w:val="en-US"/>
              </w:rPr>
            </w:pPr>
            <w:r w:rsidRPr="00194F09">
              <w:rPr>
                <w:sz w:val="18"/>
                <w:szCs w:val="18"/>
                <w:lang w:val="en-US"/>
              </w:rPr>
              <w:t>If no income skip the next question</w:t>
            </w:r>
          </w:p>
        </w:tc>
      </w:tr>
      <w:tr w:rsidR="00D55474" w:rsidRPr="006A7935" w14:paraId="77BCE40F" w14:textId="77777777" w:rsidTr="00194F09">
        <w:trPr>
          <w:trHeight w:val="341"/>
        </w:trPr>
        <w:tc>
          <w:tcPr>
            <w:tcW w:w="3505" w:type="dxa"/>
            <w:tcMar>
              <w:top w:w="0" w:type="dxa"/>
              <w:left w:w="108" w:type="dxa"/>
              <w:bottom w:w="0" w:type="dxa"/>
              <w:right w:w="108" w:type="dxa"/>
            </w:tcMar>
          </w:tcPr>
          <w:p w14:paraId="7372053F" w14:textId="77777777" w:rsidR="00D55474" w:rsidRPr="006A7935" w:rsidRDefault="00D55474" w:rsidP="001A46B8">
            <w:pPr>
              <w:spacing w:after="60"/>
            </w:pPr>
            <w:r w:rsidRPr="006A7935">
              <w:t>How much of that income did you spend on food for the household?</w:t>
            </w:r>
          </w:p>
        </w:tc>
        <w:tc>
          <w:tcPr>
            <w:tcW w:w="2700" w:type="dxa"/>
            <w:tcMar>
              <w:top w:w="0" w:type="dxa"/>
              <w:left w:w="108" w:type="dxa"/>
              <w:bottom w:w="0" w:type="dxa"/>
              <w:right w:w="108" w:type="dxa"/>
            </w:tcMar>
          </w:tcPr>
          <w:p w14:paraId="78403AAB" w14:textId="77777777" w:rsidR="00D55474" w:rsidRPr="006A7935" w:rsidRDefault="00D55474" w:rsidP="001A46B8">
            <w:pPr>
              <w:spacing w:after="60"/>
              <w:rPr>
                <w:lang w:val="en-US"/>
              </w:rPr>
            </w:pPr>
            <w:r w:rsidRPr="006A7935">
              <w:rPr>
                <w:lang w:val="en-US"/>
              </w:rPr>
              <w:t>____ Shilling</w:t>
            </w:r>
          </w:p>
          <w:p w14:paraId="5317B65E" w14:textId="77777777" w:rsidR="00D55474" w:rsidRPr="006A7935" w:rsidRDefault="00D55474" w:rsidP="001A46B8">
            <w:pPr>
              <w:spacing w:after="0"/>
            </w:pPr>
          </w:p>
        </w:tc>
        <w:tc>
          <w:tcPr>
            <w:tcW w:w="3510" w:type="dxa"/>
            <w:shd w:val="clear" w:color="auto" w:fill="E7E6E6" w:themeFill="background2"/>
          </w:tcPr>
          <w:p w14:paraId="4FBC24EA" w14:textId="77777777" w:rsidR="00D55474" w:rsidRPr="00194F09" w:rsidRDefault="00D55474" w:rsidP="001A46B8">
            <w:pPr>
              <w:spacing w:after="60"/>
              <w:rPr>
                <w:iCs/>
                <w:sz w:val="18"/>
                <w:szCs w:val="18"/>
                <w:lang w:val="en-US"/>
              </w:rPr>
            </w:pPr>
            <w:r w:rsidRPr="00194F09">
              <w:rPr>
                <w:iCs/>
                <w:sz w:val="18"/>
                <w:szCs w:val="18"/>
                <w:lang w:val="en-US"/>
              </w:rPr>
              <w:t>If she can´t answer exactly ask about estimated amount</w:t>
            </w:r>
          </w:p>
          <w:p w14:paraId="7FE10D01" w14:textId="77777777" w:rsidR="00D55474" w:rsidRPr="00194F09" w:rsidRDefault="00D55474" w:rsidP="001A46B8">
            <w:pPr>
              <w:spacing w:after="60"/>
              <w:rPr>
                <w:i/>
                <w:iCs/>
                <w:sz w:val="18"/>
                <w:szCs w:val="18"/>
                <w:lang w:val="en-US"/>
              </w:rPr>
            </w:pPr>
          </w:p>
        </w:tc>
      </w:tr>
    </w:tbl>
    <w:p w14:paraId="248607AA" w14:textId="77777777" w:rsidR="00D55474" w:rsidRPr="006A7935" w:rsidRDefault="00D55474" w:rsidP="00D55474">
      <w:pPr>
        <w:spacing w:after="0"/>
      </w:pPr>
    </w:p>
    <w:p w14:paraId="44E0D41B" w14:textId="77777777" w:rsidR="00D55474" w:rsidRPr="006A7935" w:rsidRDefault="00D55474" w:rsidP="00D55474">
      <w:pPr>
        <w:pStyle w:val="Heading2"/>
      </w:pPr>
      <w:r w:rsidRPr="006A7935">
        <w:t>Future perspectives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32"/>
        <w:gridCol w:w="2894"/>
        <w:gridCol w:w="2894"/>
      </w:tblGrid>
      <w:tr w:rsidR="00D55474" w:rsidRPr="006A7935" w14:paraId="11986A93" w14:textId="77777777" w:rsidTr="001A46B8">
        <w:tc>
          <w:tcPr>
            <w:tcW w:w="1992" w:type="pct"/>
            <w:tcMar>
              <w:left w:w="57" w:type="dxa"/>
              <w:right w:w="57" w:type="dxa"/>
            </w:tcMar>
          </w:tcPr>
          <w:p w14:paraId="0035F75D" w14:textId="77777777" w:rsidR="00D55474" w:rsidRPr="006A7935" w:rsidRDefault="00D55474" w:rsidP="001A46B8">
            <w:pPr>
              <w:spacing w:after="60"/>
              <w:rPr>
                <w:rFonts w:eastAsia="Calibri" w:cstheme="minorHAnsi"/>
                <w:b/>
                <w:szCs w:val="24"/>
                <w:lang w:val="en-US"/>
              </w:rPr>
            </w:pPr>
            <w:r w:rsidRPr="006A7935">
              <w:rPr>
                <w:rFonts w:eastAsia="Calibri" w:cstheme="minorHAnsi"/>
                <w:b/>
                <w:szCs w:val="24"/>
                <w:lang w:val="en-US"/>
              </w:rPr>
              <w:t>Where are you 10 years from now?</w:t>
            </w:r>
          </w:p>
          <w:p w14:paraId="315F5F50"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Note time frame: 10 years from now</w:t>
            </w:r>
          </w:p>
          <w:p w14:paraId="32D84034" w14:textId="77777777" w:rsidR="00D55474" w:rsidRPr="006A7935" w:rsidRDefault="00D55474" w:rsidP="001A46B8">
            <w:pPr>
              <w:spacing w:after="60"/>
              <w:rPr>
                <w:rFonts w:eastAsia="Calibri" w:cstheme="minorHAnsi"/>
                <w:b/>
                <w:i/>
                <w:iCs/>
                <w:szCs w:val="24"/>
                <w:lang w:val="en-US"/>
              </w:rPr>
            </w:pPr>
            <w:r w:rsidRPr="006A7935">
              <w:rPr>
                <w:rFonts w:eastAsia="Calibri" w:cstheme="minorHAnsi"/>
                <w:i/>
                <w:iCs/>
                <w:szCs w:val="24"/>
                <w:lang w:val="en-US"/>
              </w:rPr>
              <w:t>For each question choose one option</w:t>
            </w:r>
          </w:p>
        </w:tc>
        <w:tc>
          <w:tcPr>
            <w:tcW w:w="1504" w:type="pct"/>
            <w:shd w:val="clear" w:color="auto" w:fill="auto"/>
            <w:tcMar>
              <w:left w:w="57" w:type="dxa"/>
              <w:right w:w="57" w:type="dxa"/>
            </w:tcMar>
            <w:vAlign w:val="center"/>
          </w:tcPr>
          <w:p w14:paraId="2D23DF56" w14:textId="77777777" w:rsidR="00D55474" w:rsidRPr="006A7935" w:rsidRDefault="00D55474" w:rsidP="001A46B8">
            <w:pPr>
              <w:spacing w:after="60"/>
              <w:rPr>
                <w:rFonts w:eastAsia="Calibri" w:cstheme="minorHAnsi"/>
                <w:szCs w:val="24"/>
                <w:lang w:val="en-US"/>
              </w:rPr>
            </w:pPr>
          </w:p>
        </w:tc>
        <w:tc>
          <w:tcPr>
            <w:tcW w:w="1504" w:type="pct"/>
          </w:tcPr>
          <w:p w14:paraId="543BB4EA" w14:textId="77777777" w:rsidR="00D55474" w:rsidRPr="006A7935" w:rsidRDefault="00D55474" w:rsidP="001A46B8"/>
        </w:tc>
      </w:tr>
      <w:tr w:rsidR="00D55474" w:rsidRPr="006A7935" w14:paraId="75EB89C0" w14:textId="77777777" w:rsidTr="001A46B8">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F3D3CA8"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Geographically</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B4CB5CD"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Here, same place</w:t>
            </w:r>
          </w:p>
          <w:p w14:paraId="18E738DD"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In a town, same region</w:t>
            </w:r>
          </w:p>
          <w:p w14:paraId="797D4362"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In a city</w:t>
            </w:r>
          </w:p>
          <w:p w14:paraId="558F0348"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Another rural area</w:t>
            </w:r>
          </w:p>
        </w:tc>
        <w:tc>
          <w:tcPr>
            <w:tcW w:w="1504" w:type="pct"/>
            <w:tcBorders>
              <w:top w:val="single" w:sz="4" w:space="0" w:color="auto"/>
              <w:left w:val="single" w:sz="4" w:space="0" w:color="auto"/>
              <w:bottom w:val="single" w:sz="4" w:space="0" w:color="auto"/>
              <w:right w:val="single" w:sz="4" w:space="0" w:color="auto"/>
            </w:tcBorders>
          </w:tcPr>
          <w:p w14:paraId="6A7DC495" w14:textId="77777777" w:rsidR="00D55474" w:rsidRPr="006A7935" w:rsidRDefault="00D55474" w:rsidP="001A46B8"/>
        </w:tc>
      </w:tr>
      <w:tr w:rsidR="00D55474" w:rsidRPr="006A7935" w14:paraId="47EC82DA" w14:textId="77777777" w:rsidTr="001A46B8">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68109417"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Livelihoods / wealth-wise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F0E349C" w14:textId="77777777" w:rsidR="00D55474" w:rsidRPr="006A7935" w:rsidRDefault="00D55474" w:rsidP="001A46B8">
            <w:pPr>
              <w:pStyle w:val="ListParagraph"/>
              <w:numPr>
                <w:ilvl w:val="0"/>
                <w:numId w:val="22"/>
              </w:numPr>
              <w:spacing w:after="60"/>
              <w:contextualSpacing w:val="0"/>
              <w:rPr>
                <w:rFonts w:eastAsia="Calibri" w:cstheme="minorHAnsi"/>
                <w:szCs w:val="24"/>
                <w:lang w:val="en-US"/>
              </w:rPr>
            </w:pPr>
            <w:r w:rsidRPr="006A7935">
              <w:rPr>
                <w:rFonts w:eastAsia="Calibri" w:cstheme="minorHAnsi"/>
                <w:szCs w:val="24"/>
                <w:lang w:val="en-US"/>
              </w:rPr>
              <w:t>Same as now</w:t>
            </w:r>
          </w:p>
          <w:p w14:paraId="3F0520FC" w14:textId="77777777" w:rsidR="00D55474" w:rsidRPr="006A7935" w:rsidRDefault="00D55474" w:rsidP="001A46B8">
            <w:pPr>
              <w:pStyle w:val="ListParagraph"/>
              <w:numPr>
                <w:ilvl w:val="0"/>
                <w:numId w:val="22"/>
              </w:numPr>
              <w:spacing w:after="60"/>
              <w:contextualSpacing w:val="0"/>
              <w:rPr>
                <w:rFonts w:eastAsia="Calibri" w:cstheme="minorHAnsi"/>
                <w:szCs w:val="24"/>
                <w:lang w:val="en-US"/>
              </w:rPr>
            </w:pPr>
            <w:r w:rsidRPr="006A7935">
              <w:rPr>
                <w:rFonts w:eastAsia="Calibri" w:cstheme="minorHAnsi"/>
                <w:szCs w:val="24"/>
                <w:lang w:val="en-US"/>
              </w:rPr>
              <w:t>Better than now</w:t>
            </w:r>
          </w:p>
          <w:p w14:paraId="42CF34FE" w14:textId="77777777" w:rsidR="00D55474" w:rsidRPr="006A7935" w:rsidRDefault="00D55474" w:rsidP="001A46B8">
            <w:pPr>
              <w:pStyle w:val="ListParagraph"/>
              <w:numPr>
                <w:ilvl w:val="0"/>
                <w:numId w:val="22"/>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2230DF20" w14:textId="77777777" w:rsidR="00D55474" w:rsidRPr="006A7935" w:rsidRDefault="00D55474" w:rsidP="001A46B8"/>
        </w:tc>
      </w:tr>
      <w:tr w:rsidR="00D55474" w:rsidRPr="006A7935" w14:paraId="79F25E54" w14:textId="77777777" w:rsidTr="001A46B8">
        <w:trPr>
          <w:trHeight w:val="257"/>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5764AFD3"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Job / occupation-wise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CBA0832" w14:textId="77777777" w:rsidR="00D55474" w:rsidRPr="006A7935" w:rsidRDefault="00D55474" w:rsidP="001A46B8">
            <w:pPr>
              <w:pStyle w:val="ListParagraph"/>
              <w:numPr>
                <w:ilvl w:val="0"/>
                <w:numId w:val="23"/>
              </w:numPr>
              <w:spacing w:after="60"/>
              <w:contextualSpacing w:val="0"/>
              <w:rPr>
                <w:rFonts w:eastAsia="Calibri" w:cstheme="minorHAnsi"/>
                <w:szCs w:val="24"/>
                <w:lang w:val="en-US"/>
              </w:rPr>
            </w:pPr>
            <w:r w:rsidRPr="006A7935">
              <w:rPr>
                <w:rFonts w:eastAsia="Calibri" w:cstheme="minorHAnsi"/>
                <w:szCs w:val="24"/>
                <w:lang w:val="en-US"/>
              </w:rPr>
              <w:t>Same as now</w:t>
            </w:r>
          </w:p>
          <w:p w14:paraId="17D93823" w14:textId="77777777" w:rsidR="00D55474" w:rsidRPr="006A7935" w:rsidRDefault="00D55474" w:rsidP="001A46B8">
            <w:pPr>
              <w:pStyle w:val="ListParagraph"/>
              <w:numPr>
                <w:ilvl w:val="0"/>
                <w:numId w:val="23"/>
              </w:numPr>
              <w:spacing w:after="60"/>
              <w:contextualSpacing w:val="0"/>
              <w:rPr>
                <w:rFonts w:eastAsia="Calibri" w:cstheme="minorHAnsi"/>
                <w:szCs w:val="24"/>
                <w:lang w:val="en-US"/>
              </w:rPr>
            </w:pPr>
            <w:r w:rsidRPr="006A7935">
              <w:rPr>
                <w:rFonts w:eastAsia="Calibri" w:cstheme="minorHAnsi"/>
                <w:szCs w:val="24"/>
                <w:lang w:val="en-US"/>
              </w:rPr>
              <w:t>Better than now</w:t>
            </w:r>
          </w:p>
          <w:p w14:paraId="034B659E" w14:textId="77777777" w:rsidR="00D55474" w:rsidRPr="006A7935" w:rsidRDefault="00D55474" w:rsidP="001A46B8">
            <w:pPr>
              <w:pStyle w:val="ListParagraph"/>
              <w:numPr>
                <w:ilvl w:val="0"/>
                <w:numId w:val="23"/>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7E861C23" w14:textId="77777777" w:rsidR="00D55474" w:rsidRPr="006A7935" w:rsidRDefault="00D55474" w:rsidP="001A46B8"/>
        </w:tc>
      </w:tr>
    </w:tbl>
    <w:p w14:paraId="6219B7C5" w14:textId="77777777" w:rsidR="00D55474" w:rsidRPr="006A7935" w:rsidRDefault="00D55474" w:rsidP="00D55474">
      <w:pPr>
        <w:rPr>
          <w:lang w:val="en-US"/>
        </w:rPr>
      </w:pPr>
    </w:p>
    <w:tbl>
      <w:tblPr>
        <w:tblStyle w:val="TableGrid"/>
        <w:tblW w:w="4707" w:type="pct"/>
        <w:tblLook w:val="04A0" w:firstRow="1" w:lastRow="0" w:firstColumn="1" w:lastColumn="0" w:noHBand="0" w:noVBand="1"/>
      </w:tblPr>
      <w:tblGrid>
        <w:gridCol w:w="2402"/>
        <w:gridCol w:w="6654"/>
      </w:tblGrid>
      <w:tr w:rsidR="00D55474" w:rsidRPr="006A7935" w14:paraId="1C5F67B4" w14:textId="77777777" w:rsidTr="001A46B8">
        <w:trPr>
          <w:trHeight w:val="507"/>
        </w:trPr>
        <w:tc>
          <w:tcPr>
            <w:tcW w:w="1326" w:type="pct"/>
          </w:tcPr>
          <w:p w14:paraId="0FABF921" w14:textId="77777777" w:rsidR="00D55474" w:rsidRPr="006A7935" w:rsidRDefault="00D55474" w:rsidP="001A46B8">
            <w:pPr>
              <w:spacing w:after="0"/>
              <w:rPr>
                <w:rFonts w:cstheme="minorHAnsi"/>
                <w:sz w:val="20"/>
              </w:rPr>
            </w:pPr>
            <w:r w:rsidRPr="006A7935">
              <w:rPr>
                <w:rFonts w:cstheme="minorHAnsi"/>
                <w:sz w:val="20"/>
              </w:rPr>
              <w:t>Other comments</w:t>
            </w:r>
          </w:p>
        </w:tc>
        <w:tc>
          <w:tcPr>
            <w:tcW w:w="3674" w:type="pct"/>
          </w:tcPr>
          <w:p w14:paraId="5381246E" w14:textId="77777777" w:rsidR="00D55474" w:rsidRPr="006A7935" w:rsidRDefault="00D55474" w:rsidP="001A46B8">
            <w:pPr>
              <w:spacing w:after="0"/>
              <w:rPr>
                <w:rFonts w:cstheme="minorHAnsi"/>
                <w:sz w:val="20"/>
              </w:rPr>
            </w:pPr>
            <w:r w:rsidRPr="006A7935">
              <w:rPr>
                <w:rFonts w:cstheme="minorHAnsi"/>
                <w:sz w:val="20"/>
              </w:rPr>
              <w:t>______________________________________</w:t>
            </w:r>
          </w:p>
        </w:tc>
      </w:tr>
    </w:tbl>
    <w:p w14:paraId="131A32C5" w14:textId="77777777" w:rsidR="00D55474" w:rsidRPr="006A7935" w:rsidRDefault="00D55474" w:rsidP="00D55474">
      <w:pPr>
        <w:spacing w:after="0"/>
        <w:rPr>
          <w:rFonts w:cstheme="minorHAnsi"/>
          <w:b/>
          <w:sz w:val="24"/>
          <w:szCs w:val="24"/>
        </w:rPr>
      </w:pPr>
    </w:p>
    <w:p w14:paraId="6F1A62E4" w14:textId="77777777" w:rsidR="00D55474" w:rsidRPr="006A7935" w:rsidRDefault="00D55474" w:rsidP="00D55474">
      <w:pPr>
        <w:spacing w:after="0"/>
        <w:rPr>
          <w:rFonts w:cstheme="minorHAnsi"/>
          <w:b/>
          <w:sz w:val="24"/>
          <w:szCs w:val="24"/>
          <w:lang w:val="sv-SE"/>
        </w:rPr>
      </w:pPr>
      <w:r w:rsidRPr="006A7935">
        <w:rPr>
          <w:rFonts w:cstheme="minorHAnsi"/>
          <w:b/>
          <w:sz w:val="24"/>
          <w:szCs w:val="24"/>
          <w:lang w:val="sv-SE"/>
        </w:rPr>
        <w:t>==============================================================================</w:t>
      </w:r>
    </w:p>
    <w:p w14:paraId="4C539BBB" w14:textId="77777777" w:rsidR="00D55474" w:rsidRPr="006A7935" w:rsidRDefault="00D55474" w:rsidP="00D55474">
      <w:pPr>
        <w:pStyle w:val="Heading1"/>
        <w:rPr>
          <w:color w:val="FF0000"/>
        </w:rPr>
      </w:pPr>
      <w:r w:rsidRPr="006A7935">
        <w:lastRenderedPageBreak/>
        <w:t xml:space="preserve">Crises </w:t>
      </w:r>
      <w:r w:rsidRPr="006A7935">
        <w:rPr>
          <w:rFonts w:eastAsiaTheme="minorHAnsi"/>
          <w:noProof/>
        </w:rPr>
        <w:t>BASELINE +FOLLOW-UP</w:t>
      </w:r>
    </w:p>
    <w:p w14:paraId="3E8A2269" w14:textId="77777777" w:rsidR="00D55474" w:rsidRPr="006A7935" w:rsidRDefault="00D55474" w:rsidP="00D55474">
      <w:r w:rsidRPr="006A7935">
        <w:t xml:space="preserve">[Enumerator: I would like to ask questions about different challenges that your HH might be facing. Which of these issues has your household been affected by in the </w:t>
      </w:r>
      <w:r w:rsidRPr="006A7935">
        <w:rPr>
          <w:u w:val="single"/>
        </w:rPr>
        <w:t>past 6 months</w:t>
      </w:r>
      <w:r w:rsidRPr="006A7935">
        <w:t>]</w:t>
      </w:r>
    </w:p>
    <w:p w14:paraId="5456E8F0" w14:textId="77777777" w:rsidR="00D55474" w:rsidRPr="006A7935" w:rsidRDefault="00D55474" w:rsidP="00D55474">
      <w:pPr>
        <w:pStyle w:val="Heading2"/>
      </w:pPr>
      <w:r w:rsidRPr="006A7935">
        <w:t>Livelihood shocks (Loss and diseases)</w:t>
      </w:r>
    </w:p>
    <w:tbl>
      <w:tblPr>
        <w:tblStyle w:val="TableGrid"/>
        <w:tblW w:w="5049" w:type="pct"/>
        <w:tblLayout w:type="fixed"/>
        <w:tblLook w:val="04A0" w:firstRow="1" w:lastRow="0" w:firstColumn="1" w:lastColumn="0" w:noHBand="0" w:noVBand="1"/>
      </w:tblPr>
      <w:tblGrid>
        <w:gridCol w:w="2424"/>
        <w:gridCol w:w="1119"/>
        <w:gridCol w:w="1471"/>
        <w:gridCol w:w="1206"/>
        <w:gridCol w:w="525"/>
        <w:gridCol w:w="54"/>
        <w:gridCol w:w="713"/>
        <w:gridCol w:w="1098"/>
        <w:gridCol w:w="1104"/>
      </w:tblGrid>
      <w:tr w:rsidR="00D55474" w:rsidRPr="006A7935" w14:paraId="399E400E" w14:textId="77777777" w:rsidTr="001A46B8">
        <w:trPr>
          <w:trHeight w:val="2183"/>
        </w:trPr>
        <w:tc>
          <w:tcPr>
            <w:tcW w:w="1248" w:type="pct"/>
          </w:tcPr>
          <w:p w14:paraId="25333461" w14:textId="77777777" w:rsidR="00D55474" w:rsidRPr="006A7935" w:rsidRDefault="00D55474" w:rsidP="001A46B8">
            <w:pPr>
              <w:spacing w:after="60"/>
              <w:rPr>
                <w:rFonts w:cstheme="minorHAnsi"/>
                <w:b/>
                <w:szCs w:val="24"/>
              </w:rPr>
            </w:pPr>
            <w:r w:rsidRPr="006A7935">
              <w:rPr>
                <w:rFonts w:cstheme="minorHAnsi"/>
                <w:b/>
                <w:szCs w:val="24"/>
              </w:rPr>
              <w:t>Question</w:t>
            </w:r>
          </w:p>
          <w:p w14:paraId="386D2403" w14:textId="77777777" w:rsidR="00D55474" w:rsidRPr="006A7935" w:rsidRDefault="00D55474" w:rsidP="001A46B8">
            <w:pPr>
              <w:spacing w:after="60"/>
              <w:rPr>
                <w:rFonts w:cstheme="minorHAnsi"/>
                <w:i/>
              </w:rPr>
            </w:pPr>
            <w:r w:rsidRPr="006A7935">
              <w:rPr>
                <w:rFonts w:cstheme="minorHAnsi"/>
                <w:i/>
              </w:rPr>
              <w:t xml:space="preserve">Has your household been affected by any of these </w:t>
            </w:r>
            <w:r w:rsidRPr="006A7935">
              <w:rPr>
                <w:rFonts w:cstheme="minorHAnsi"/>
                <w:b/>
                <w:i/>
              </w:rPr>
              <w:t>events</w:t>
            </w:r>
            <w:r w:rsidRPr="006A7935">
              <w:rPr>
                <w:rFonts w:cstheme="minorHAnsi"/>
                <w:i/>
              </w:rPr>
              <w:t xml:space="preserve"> during the past </w:t>
            </w:r>
            <w:r w:rsidRPr="006A7935">
              <w:rPr>
                <w:rFonts w:cstheme="minorHAnsi"/>
                <w:b/>
                <w:i/>
              </w:rPr>
              <w:t>6</w:t>
            </w:r>
            <w:r w:rsidRPr="006A7935">
              <w:rPr>
                <w:rFonts w:cstheme="minorHAnsi"/>
                <w:i/>
              </w:rPr>
              <w:t xml:space="preserve"> months?</w:t>
            </w:r>
          </w:p>
          <w:p w14:paraId="4E0B5876" w14:textId="77777777" w:rsidR="00D55474" w:rsidRPr="006A7935" w:rsidRDefault="00D55474" w:rsidP="001A46B8">
            <w:pPr>
              <w:spacing w:after="60"/>
              <w:rPr>
                <w:rFonts w:cstheme="minorHAnsi"/>
                <w:b/>
                <w:i/>
              </w:rPr>
            </w:pPr>
          </w:p>
          <w:p w14:paraId="244D8AC0" w14:textId="77777777" w:rsidR="00D55474" w:rsidRPr="006A7935" w:rsidRDefault="00D55474" w:rsidP="001A46B8">
            <w:pPr>
              <w:spacing w:after="60"/>
              <w:rPr>
                <w:rFonts w:cstheme="minorHAnsi"/>
                <w:b/>
                <w:szCs w:val="24"/>
              </w:rPr>
            </w:pPr>
          </w:p>
        </w:tc>
        <w:tc>
          <w:tcPr>
            <w:tcW w:w="576" w:type="pct"/>
          </w:tcPr>
          <w:p w14:paraId="4DD0A018" w14:textId="77777777" w:rsidR="00D55474" w:rsidRPr="006A7935" w:rsidRDefault="00D55474" w:rsidP="001A46B8">
            <w:pPr>
              <w:spacing w:after="60"/>
              <w:rPr>
                <w:rFonts w:cstheme="minorHAnsi"/>
                <w:b/>
                <w:szCs w:val="24"/>
              </w:rPr>
            </w:pPr>
            <w:r w:rsidRPr="006A7935">
              <w:rPr>
                <w:rFonts w:cstheme="minorHAnsi"/>
                <w:b/>
                <w:szCs w:val="24"/>
              </w:rPr>
              <w:t>Not applicable</w:t>
            </w:r>
          </w:p>
          <w:p w14:paraId="579AA956" w14:textId="77777777" w:rsidR="00D55474" w:rsidRPr="006A7935" w:rsidRDefault="00D55474" w:rsidP="001A46B8">
            <w:pPr>
              <w:spacing w:after="60"/>
              <w:rPr>
                <w:rFonts w:cstheme="minorHAnsi"/>
                <w:bCs/>
                <w:szCs w:val="24"/>
              </w:rPr>
            </w:pPr>
            <w:r w:rsidRPr="006A7935">
              <w:rPr>
                <w:rFonts w:cstheme="minorHAnsi"/>
                <w:bCs/>
                <w:szCs w:val="24"/>
              </w:rPr>
              <w:t>(tick if n.a.)</w:t>
            </w:r>
          </w:p>
        </w:tc>
        <w:tc>
          <w:tcPr>
            <w:tcW w:w="757" w:type="pct"/>
          </w:tcPr>
          <w:p w14:paraId="635F224E" w14:textId="77777777" w:rsidR="00D55474" w:rsidRPr="006A7935" w:rsidRDefault="00D55474" w:rsidP="001A46B8">
            <w:pPr>
              <w:spacing w:after="60"/>
              <w:rPr>
                <w:rFonts w:cstheme="minorHAnsi"/>
                <w:b/>
                <w:szCs w:val="24"/>
              </w:rPr>
            </w:pPr>
            <w:r w:rsidRPr="006A7935">
              <w:rPr>
                <w:rFonts w:cstheme="minorHAnsi"/>
                <w:b/>
                <w:szCs w:val="24"/>
              </w:rPr>
              <w:t>Response (1=yes, 0=no)</w:t>
            </w:r>
          </w:p>
        </w:tc>
        <w:tc>
          <w:tcPr>
            <w:tcW w:w="621" w:type="pct"/>
          </w:tcPr>
          <w:p w14:paraId="53B3F0E9" w14:textId="77777777" w:rsidR="00D55474" w:rsidRPr="006A7935" w:rsidRDefault="00D55474" w:rsidP="001A46B8">
            <w:pPr>
              <w:spacing w:after="60"/>
              <w:rPr>
                <w:rFonts w:cstheme="minorHAnsi"/>
                <w:b/>
                <w:bCs/>
                <w:i/>
              </w:rPr>
            </w:pPr>
            <w:r w:rsidRPr="006A7935">
              <w:rPr>
                <w:rFonts w:cstheme="minorHAnsi"/>
                <w:b/>
                <w:bCs/>
                <w:i/>
                <w:u w:val="single"/>
              </w:rPr>
              <w:t>If yes:</w:t>
            </w:r>
            <w:r w:rsidRPr="006A7935">
              <w:rPr>
                <w:rFonts w:cstheme="minorHAnsi"/>
                <w:b/>
                <w:bCs/>
                <w:i/>
              </w:rPr>
              <w:t xml:space="preserve"> </w:t>
            </w:r>
          </w:p>
          <w:p w14:paraId="392E0E09" w14:textId="77777777" w:rsidR="00D55474" w:rsidRPr="006A7935" w:rsidRDefault="00D55474" w:rsidP="001A46B8">
            <w:pPr>
              <w:spacing w:after="60"/>
              <w:rPr>
                <w:rFonts w:cstheme="minorHAnsi"/>
                <w:b/>
                <w:bCs/>
                <w:i/>
              </w:rPr>
            </w:pPr>
            <w:r w:rsidRPr="006A7935">
              <w:rPr>
                <w:rFonts w:cstheme="minorHAnsi"/>
                <w:b/>
                <w:bCs/>
                <w:i/>
              </w:rPr>
              <w:t xml:space="preserve">Which </w:t>
            </w:r>
            <w:r w:rsidRPr="006A7935">
              <w:rPr>
                <w:rFonts w:cstheme="minorHAnsi"/>
                <w:b/>
                <w:bCs/>
                <w:i/>
                <w:u w:val="single"/>
              </w:rPr>
              <w:t>month(s)</w:t>
            </w:r>
            <w:r w:rsidRPr="006A7935">
              <w:rPr>
                <w:rFonts w:cstheme="minorHAnsi"/>
                <w:b/>
                <w:bCs/>
                <w:i/>
              </w:rPr>
              <w:t xml:space="preserve"> / since when?</w:t>
            </w:r>
          </w:p>
          <w:p w14:paraId="36DD3E9F" w14:textId="77777777" w:rsidR="00D55474" w:rsidRPr="006A7935" w:rsidRDefault="00D55474" w:rsidP="001A46B8">
            <w:pPr>
              <w:spacing w:after="60"/>
              <w:rPr>
                <w:rFonts w:cstheme="minorHAnsi"/>
                <w:b/>
                <w:szCs w:val="24"/>
              </w:rPr>
            </w:pPr>
            <w:r w:rsidRPr="006A7935">
              <w:rPr>
                <w:rFonts w:cstheme="minorHAnsi"/>
                <w:i/>
              </w:rPr>
              <w:t>(multiple answers possible)</w:t>
            </w:r>
          </w:p>
        </w:tc>
        <w:tc>
          <w:tcPr>
            <w:tcW w:w="665" w:type="pct"/>
            <w:gridSpan w:val="3"/>
          </w:tcPr>
          <w:p w14:paraId="60B81AF3" w14:textId="77777777" w:rsidR="00D55474" w:rsidRPr="006A7935" w:rsidRDefault="00D55474" w:rsidP="001A46B8">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 </w:t>
            </w:r>
          </w:p>
          <w:p w14:paraId="11EEB72B" w14:textId="77777777" w:rsidR="00D55474" w:rsidRPr="006A7935" w:rsidRDefault="00D55474" w:rsidP="001A46B8">
            <w:pPr>
              <w:spacing w:after="60"/>
              <w:rPr>
                <w:rFonts w:cstheme="minorHAnsi"/>
                <w:i/>
              </w:rPr>
            </w:pPr>
            <w:r w:rsidRPr="006A7935">
              <w:rPr>
                <w:rFonts w:cstheme="minorHAnsi"/>
                <w:i/>
              </w:rPr>
              <w:t>(max. 2 anwers)</w:t>
            </w:r>
          </w:p>
          <w:p w14:paraId="0DF5ACC3" w14:textId="77777777" w:rsidR="00D55474" w:rsidRPr="006A7935" w:rsidRDefault="00D55474" w:rsidP="001A46B8">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65" w:type="pct"/>
          </w:tcPr>
          <w:p w14:paraId="24F17AE6" w14:textId="77777777" w:rsidR="00D55474" w:rsidRPr="006A7935" w:rsidRDefault="00D55474" w:rsidP="001A46B8">
            <w:pPr>
              <w:spacing w:after="60"/>
              <w:rPr>
                <w:rFonts w:cstheme="minorHAnsi"/>
                <w:b/>
                <w:szCs w:val="24"/>
              </w:rPr>
            </w:pPr>
            <w:r w:rsidRPr="006A7935">
              <w:rPr>
                <w:rFonts w:cstheme="minorHAnsi"/>
                <w:b/>
                <w:szCs w:val="24"/>
              </w:rPr>
              <w:t>What were the impacts?</w:t>
            </w:r>
          </w:p>
          <w:p w14:paraId="5F049D06" w14:textId="77777777" w:rsidR="00D55474" w:rsidRPr="006A7935" w:rsidRDefault="00D55474" w:rsidP="001A46B8">
            <w:pPr>
              <w:spacing w:after="60"/>
              <w:rPr>
                <w:rFonts w:cstheme="minorHAnsi"/>
                <w:i/>
              </w:rPr>
            </w:pPr>
            <w:r w:rsidRPr="006A7935">
              <w:rPr>
                <w:rFonts w:cstheme="minorHAnsi"/>
                <w:i/>
              </w:rPr>
              <w:t>(categ.)</w:t>
            </w:r>
          </w:p>
          <w:p w14:paraId="4F08D65B" w14:textId="77777777" w:rsidR="00D55474" w:rsidRPr="006A7935" w:rsidRDefault="00D55474" w:rsidP="001A46B8">
            <w:pPr>
              <w:spacing w:after="60"/>
              <w:rPr>
                <w:rFonts w:cstheme="minorHAnsi"/>
                <w:i/>
              </w:rPr>
            </w:pPr>
            <w:r w:rsidRPr="006A7935">
              <w:rPr>
                <w:rFonts w:cstheme="minorHAnsi"/>
                <w:i/>
              </w:rPr>
              <w:t>(multiple answers possible)</w:t>
            </w:r>
          </w:p>
          <w:p w14:paraId="21143F78" w14:textId="77777777" w:rsidR="00D55474" w:rsidRPr="006A7935" w:rsidRDefault="00D55474" w:rsidP="001A46B8">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68" w:type="pct"/>
          </w:tcPr>
          <w:p w14:paraId="20D3B357" w14:textId="77777777" w:rsidR="00D55474" w:rsidRPr="006A7935" w:rsidRDefault="00D55474" w:rsidP="001A46B8">
            <w:pPr>
              <w:spacing w:after="60"/>
              <w:rPr>
                <w:rFonts w:cstheme="minorHAnsi"/>
                <w:b/>
                <w:bCs/>
                <w:i/>
              </w:rPr>
            </w:pPr>
            <w:r w:rsidRPr="006A7935">
              <w:rPr>
                <w:rFonts w:cstheme="minorHAnsi"/>
                <w:b/>
                <w:bCs/>
                <w:i/>
              </w:rPr>
              <w:t>How did you react / cope?</w:t>
            </w:r>
          </w:p>
          <w:p w14:paraId="7493D4CA" w14:textId="77777777" w:rsidR="00D55474" w:rsidRPr="006A7935" w:rsidRDefault="00D55474" w:rsidP="001A46B8">
            <w:pPr>
              <w:spacing w:after="60"/>
              <w:rPr>
                <w:rFonts w:cstheme="minorHAnsi"/>
                <w:i/>
              </w:rPr>
            </w:pPr>
            <w:r w:rsidRPr="006A7935">
              <w:rPr>
                <w:rFonts w:cstheme="minorHAnsi"/>
                <w:i/>
              </w:rPr>
              <w:t>(max. 2 answers)</w:t>
            </w:r>
          </w:p>
          <w:p w14:paraId="66572E76" w14:textId="77777777" w:rsidR="00D55474" w:rsidRPr="006A7935" w:rsidRDefault="00D55474" w:rsidP="001A46B8">
            <w:pPr>
              <w:spacing w:after="60"/>
              <w:rPr>
                <w:rFonts w:cstheme="minorHAnsi"/>
                <w:b/>
                <w:bCs/>
                <w:i/>
              </w:rPr>
            </w:pPr>
            <w:r w:rsidRPr="006A7935">
              <w:rPr>
                <w:rFonts w:cstheme="minorHAnsi"/>
                <w:i/>
              </w:rPr>
              <w:t xml:space="preserve">See </w:t>
            </w:r>
            <w:r w:rsidRPr="006A7935">
              <w:rPr>
                <w:rFonts w:cstheme="minorHAnsi"/>
                <w:i/>
                <w:u w:val="single"/>
              </w:rPr>
              <w:t>codes</w:t>
            </w:r>
          </w:p>
        </w:tc>
      </w:tr>
      <w:tr w:rsidR="00D55474" w:rsidRPr="006A7935" w14:paraId="7DCE80C8" w14:textId="77777777" w:rsidTr="001A46B8">
        <w:tc>
          <w:tcPr>
            <w:tcW w:w="3500" w:type="pct"/>
            <w:gridSpan w:val="6"/>
          </w:tcPr>
          <w:p w14:paraId="070C351A" w14:textId="77777777" w:rsidR="00D55474" w:rsidRPr="006A7935" w:rsidRDefault="00D55474" w:rsidP="001A46B8">
            <w:pPr>
              <w:spacing w:after="60"/>
              <w:rPr>
                <w:rFonts w:cstheme="minorHAnsi"/>
                <w:b/>
                <w:i/>
              </w:rPr>
            </w:pPr>
            <w:r w:rsidRPr="006A7935">
              <w:rPr>
                <w:rFonts w:cstheme="minorHAnsi"/>
                <w:b/>
                <w:i/>
              </w:rPr>
              <w:t>If the respondent has crops:</w:t>
            </w:r>
          </w:p>
        </w:tc>
        <w:tc>
          <w:tcPr>
            <w:tcW w:w="1500" w:type="pct"/>
            <w:gridSpan w:val="3"/>
            <w:shd w:val="clear" w:color="auto" w:fill="E7E6E6" w:themeFill="background2"/>
          </w:tcPr>
          <w:p w14:paraId="7A5DDC04" w14:textId="77777777" w:rsidR="00D55474" w:rsidRPr="006A7935" w:rsidRDefault="00D55474" w:rsidP="001A46B8">
            <w:pPr>
              <w:spacing w:after="60"/>
              <w:rPr>
                <w:rFonts w:cstheme="minorHAnsi"/>
                <w:b/>
                <w:i/>
              </w:rPr>
            </w:pPr>
            <w:r w:rsidRPr="006A7935">
              <w:rPr>
                <w:rFonts w:cstheme="minorHAnsi"/>
                <w:b/>
                <w:i/>
              </w:rPr>
              <w:t>Explanations</w:t>
            </w:r>
          </w:p>
        </w:tc>
      </w:tr>
      <w:tr w:rsidR="00D55474" w:rsidRPr="006A7935" w14:paraId="59588EA4" w14:textId="77777777" w:rsidTr="001A46B8">
        <w:tc>
          <w:tcPr>
            <w:tcW w:w="1248" w:type="pct"/>
          </w:tcPr>
          <w:p w14:paraId="762F7842" w14:textId="77777777" w:rsidR="00D55474" w:rsidRPr="006A7935" w:rsidRDefault="00D55474" w:rsidP="001A46B8">
            <w:pPr>
              <w:spacing w:after="60"/>
              <w:rPr>
                <w:rFonts w:cstheme="minorHAnsi"/>
              </w:rPr>
            </w:pPr>
            <w:r w:rsidRPr="006A7935">
              <w:rPr>
                <w:rFonts w:cstheme="minorHAnsi"/>
              </w:rPr>
              <w:t xml:space="preserve">Reduced crop harvest </w:t>
            </w:r>
          </w:p>
        </w:tc>
        <w:tc>
          <w:tcPr>
            <w:tcW w:w="576" w:type="pct"/>
          </w:tcPr>
          <w:p w14:paraId="162562B5" w14:textId="77777777" w:rsidR="00D55474" w:rsidRPr="006A7935" w:rsidRDefault="00D55474" w:rsidP="001A46B8">
            <w:pPr>
              <w:spacing w:after="60"/>
              <w:rPr>
                <w:rFonts w:cstheme="minorHAnsi"/>
                <w:i/>
              </w:rPr>
            </w:pPr>
          </w:p>
        </w:tc>
        <w:tc>
          <w:tcPr>
            <w:tcW w:w="757" w:type="pct"/>
          </w:tcPr>
          <w:p w14:paraId="33486E6E" w14:textId="77777777" w:rsidR="00D55474" w:rsidRPr="006A7935" w:rsidRDefault="00D55474" w:rsidP="001A46B8">
            <w:pPr>
              <w:spacing w:after="60"/>
              <w:rPr>
                <w:rFonts w:cstheme="minorHAnsi"/>
                <w:i/>
              </w:rPr>
            </w:pPr>
          </w:p>
        </w:tc>
        <w:tc>
          <w:tcPr>
            <w:tcW w:w="621" w:type="pct"/>
          </w:tcPr>
          <w:p w14:paraId="7CC14008" w14:textId="77777777" w:rsidR="00D55474" w:rsidRPr="006A7935" w:rsidRDefault="00D55474" w:rsidP="001A46B8">
            <w:pPr>
              <w:spacing w:after="60"/>
              <w:rPr>
                <w:rFonts w:cstheme="minorHAnsi"/>
              </w:rPr>
            </w:pPr>
          </w:p>
        </w:tc>
        <w:tc>
          <w:tcPr>
            <w:tcW w:w="270" w:type="pct"/>
          </w:tcPr>
          <w:p w14:paraId="1CC27D73" w14:textId="77777777" w:rsidR="00D55474" w:rsidRPr="006A7935" w:rsidRDefault="00D55474" w:rsidP="001A46B8">
            <w:pPr>
              <w:spacing w:after="60"/>
              <w:rPr>
                <w:rFonts w:cstheme="minorHAnsi"/>
              </w:rPr>
            </w:pPr>
          </w:p>
        </w:tc>
        <w:tc>
          <w:tcPr>
            <w:tcW w:w="1528" w:type="pct"/>
            <w:gridSpan w:val="4"/>
            <w:shd w:val="clear" w:color="auto" w:fill="E7E6E6" w:themeFill="background2"/>
          </w:tcPr>
          <w:p w14:paraId="6C537912" w14:textId="77777777" w:rsidR="00D55474" w:rsidRPr="006A7935" w:rsidRDefault="00D55474" w:rsidP="001A46B8">
            <w:pPr>
              <w:spacing w:after="60"/>
              <w:rPr>
                <w:rFonts w:cstheme="minorHAnsi"/>
                <w:i/>
              </w:rPr>
            </w:pPr>
            <w:r w:rsidRPr="006A7935">
              <w:rPr>
                <w:rFonts w:cstheme="minorHAnsi"/>
                <w:i/>
              </w:rPr>
              <w:t>Less produce per area or animal compared to a normal year.</w:t>
            </w:r>
          </w:p>
        </w:tc>
      </w:tr>
      <w:tr w:rsidR="00D55474" w:rsidRPr="006A7935" w14:paraId="20C298F5" w14:textId="77777777" w:rsidTr="001A46B8">
        <w:tc>
          <w:tcPr>
            <w:tcW w:w="1248" w:type="pct"/>
          </w:tcPr>
          <w:p w14:paraId="35650105" w14:textId="77777777" w:rsidR="00D55474" w:rsidRPr="006A7935" w:rsidRDefault="00D55474" w:rsidP="001A46B8">
            <w:pPr>
              <w:spacing w:after="60"/>
              <w:rPr>
                <w:rFonts w:cstheme="minorHAnsi"/>
              </w:rPr>
            </w:pPr>
            <w:r w:rsidRPr="006A7935">
              <w:rPr>
                <w:rFonts w:cstheme="minorHAnsi"/>
                <w:bCs/>
              </w:rPr>
              <w:t>Diseases or pests of crops</w:t>
            </w:r>
          </w:p>
        </w:tc>
        <w:tc>
          <w:tcPr>
            <w:tcW w:w="576" w:type="pct"/>
          </w:tcPr>
          <w:p w14:paraId="7EE4F5AE" w14:textId="77777777" w:rsidR="00D55474" w:rsidRPr="006A7935" w:rsidRDefault="00D55474" w:rsidP="001A46B8">
            <w:pPr>
              <w:spacing w:after="60"/>
              <w:rPr>
                <w:rFonts w:cstheme="minorHAnsi"/>
                <w:i/>
              </w:rPr>
            </w:pPr>
          </w:p>
        </w:tc>
        <w:tc>
          <w:tcPr>
            <w:tcW w:w="757" w:type="pct"/>
          </w:tcPr>
          <w:p w14:paraId="30B1FE63" w14:textId="77777777" w:rsidR="00D55474" w:rsidRPr="006A7935" w:rsidRDefault="00D55474" w:rsidP="001A46B8">
            <w:pPr>
              <w:spacing w:after="60"/>
              <w:rPr>
                <w:rFonts w:cstheme="minorHAnsi"/>
                <w:i/>
              </w:rPr>
            </w:pPr>
          </w:p>
        </w:tc>
        <w:tc>
          <w:tcPr>
            <w:tcW w:w="621" w:type="pct"/>
          </w:tcPr>
          <w:p w14:paraId="3778DE47" w14:textId="77777777" w:rsidR="00D55474" w:rsidRPr="006A7935" w:rsidRDefault="00D55474" w:rsidP="001A46B8">
            <w:pPr>
              <w:spacing w:after="60"/>
              <w:rPr>
                <w:rFonts w:cstheme="minorHAnsi"/>
              </w:rPr>
            </w:pPr>
          </w:p>
        </w:tc>
        <w:tc>
          <w:tcPr>
            <w:tcW w:w="270" w:type="pct"/>
          </w:tcPr>
          <w:p w14:paraId="32F41A1E" w14:textId="77777777" w:rsidR="00D55474" w:rsidRPr="006A7935" w:rsidRDefault="00D55474" w:rsidP="001A46B8">
            <w:pPr>
              <w:spacing w:after="60"/>
              <w:rPr>
                <w:rFonts w:cstheme="minorHAnsi"/>
              </w:rPr>
            </w:pPr>
          </w:p>
        </w:tc>
        <w:tc>
          <w:tcPr>
            <w:tcW w:w="1528" w:type="pct"/>
            <w:gridSpan w:val="4"/>
            <w:shd w:val="clear" w:color="auto" w:fill="E7E6E6" w:themeFill="background2"/>
          </w:tcPr>
          <w:p w14:paraId="599ABFF2" w14:textId="77777777" w:rsidR="00D55474" w:rsidRPr="006A7935" w:rsidRDefault="00D55474" w:rsidP="001A46B8">
            <w:pPr>
              <w:spacing w:after="60"/>
              <w:rPr>
                <w:rFonts w:cstheme="minorHAnsi"/>
                <w:i/>
              </w:rPr>
            </w:pPr>
          </w:p>
        </w:tc>
      </w:tr>
      <w:tr w:rsidR="00D55474" w:rsidRPr="006A7935" w14:paraId="0DE77A67" w14:textId="77777777" w:rsidTr="001A46B8">
        <w:tc>
          <w:tcPr>
            <w:tcW w:w="1248" w:type="pct"/>
          </w:tcPr>
          <w:p w14:paraId="6472B403" w14:textId="77777777" w:rsidR="00D55474" w:rsidRPr="006A7935" w:rsidRDefault="00D55474" w:rsidP="001A46B8">
            <w:pPr>
              <w:spacing w:after="60"/>
              <w:rPr>
                <w:rFonts w:cstheme="minorHAnsi"/>
              </w:rPr>
            </w:pPr>
            <w:r w:rsidRPr="006A7935">
              <w:rPr>
                <w:rFonts w:cstheme="minorHAnsi"/>
              </w:rPr>
              <w:t xml:space="preserve">Large fall in sale prices for crops </w:t>
            </w:r>
          </w:p>
        </w:tc>
        <w:tc>
          <w:tcPr>
            <w:tcW w:w="576" w:type="pct"/>
          </w:tcPr>
          <w:p w14:paraId="1F70BC18" w14:textId="77777777" w:rsidR="00D55474" w:rsidRPr="006A7935" w:rsidRDefault="00D55474" w:rsidP="001A46B8">
            <w:pPr>
              <w:spacing w:after="60"/>
              <w:rPr>
                <w:rFonts w:cstheme="minorHAnsi"/>
              </w:rPr>
            </w:pPr>
          </w:p>
        </w:tc>
        <w:tc>
          <w:tcPr>
            <w:tcW w:w="757" w:type="pct"/>
          </w:tcPr>
          <w:p w14:paraId="42ECB8DD" w14:textId="77777777" w:rsidR="00D55474" w:rsidRPr="006A7935" w:rsidRDefault="00D55474" w:rsidP="001A46B8">
            <w:pPr>
              <w:spacing w:after="60"/>
              <w:rPr>
                <w:rFonts w:cstheme="minorHAnsi"/>
                <w:i/>
              </w:rPr>
            </w:pPr>
          </w:p>
        </w:tc>
        <w:tc>
          <w:tcPr>
            <w:tcW w:w="621" w:type="pct"/>
          </w:tcPr>
          <w:p w14:paraId="0E7CCF74" w14:textId="77777777" w:rsidR="00D55474" w:rsidRPr="006A7935" w:rsidRDefault="00D55474" w:rsidP="001A46B8">
            <w:pPr>
              <w:spacing w:after="60"/>
              <w:rPr>
                <w:rFonts w:cstheme="minorHAnsi"/>
                <w:i/>
              </w:rPr>
            </w:pPr>
          </w:p>
        </w:tc>
        <w:tc>
          <w:tcPr>
            <w:tcW w:w="270" w:type="pct"/>
          </w:tcPr>
          <w:p w14:paraId="652F4E75" w14:textId="77777777" w:rsidR="00D55474" w:rsidRPr="006A7935" w:rsidRDefault="00D55474" w:rsidP="001A46B8">
            <w:pPr>
              <w:spacing w:after="60"/>
              <w:rPr>
                <w:rFonts w:cstheme="minorHAnsi"/>
                <w:i/>
              </w:rPr>
            </w:pPr>
          </w:p>
        </w:tc>
        <w:tc>
          <w:tcPr>
            <w:tcW w:w="1528" w:type="pct"/>
            <w:gridSpan w:val="4"/>
            <w:shd w:val="clear" w:color="auto" w:fill="E7E6E6" w:themeFill="background2"/>
          </w:tcPr>
          <w:p w14:paraId="62E1DCFB" w14:textId="77777777" w:rsidR="00D55474" w:rsidRPr="006A7935" w:rsidRDefault="00D55474" w:rsidP="001A46B8">
            <w:pPr>
              <w:spacing w:after="60"/>
              <w:rPr>
                <w:rFonts w:cstheme="minorHAnsi"/>
                <w:i/>
              </w:rPr>
            </w:pPr>
            <w:r w:rsidRPr="006A7935">
              <w:rPr>
                <w:rFonts w:cstheme="minorHAnsi"/>
                <w:i/>
              </w:rPr>
              <w:t>Compared to a normal year</w:t>
            </w:r>
          </w:p>
        </w:tc>
      </w:tr>
      <w:tr w:rsidR="00D55474" w:rsidRPr="006A7935" w14:paraId="406B2C1F" w14:textId="77777777" w:rsidTr="001A46B8">
        <w:tc>
          <w:tcPr>
            <w:tcW w:w="1248" w:type="pct"/>
          </w:tcPr>
          <w:p w14:paraId="044F8681" w14:textId="77777777" w:rsidR="00D55474" w:rsidRPr="006A7935" w:rsidRDefault="00D55474" w:rsidP="001A46B8">
            <w:pPr>
              <w:spacing w:after="60"/>
              <w:rPr>
                <w:rFonts w:cstheme="minorHAnsi"/>
              </w:rPr>
            </w:pPr>
            <w:r w:rsidRPr="006A7935">
              <w:rPr>
                <w:rFonts w:cstheme="minorHAnsi"/>
              </w:rPr>
              <w:t>Large rise in agricultural input prices</w:t>
            </w:r>
          </w:p>
        </w:tc>
        <w:tc>
          <w:tcPr>
            <w:tcW w:w="576" w:type="pct"/>
          </w:tcPr>
          <w:p w14:paraId="79E7C878" w14:textId="77777777" w:rsidR="00D55474" w:rsidRPr="006A7935" w:rsidRDefault="00D55474" w:rsidP="001A46B8">
            <w:pPr>
              <w:spacing w:after="60"/>
              <w:rPr>
                <w:rFonts w:cstheme="minorHAnsi"/>
              </w:rPr>
            </w:pPr>
          </w:p>
        </w:tc>
        <w:tc>
          <w:tcPr>
            <w:tcW w:w="757" w:type="pct"/>
          </w:tcPr>
          <w:p w14:paraId="4C0299FB" w14:textId="77777777" w:rsidR="00D55474" w:rsidRPr="006A7935" w:rsidRDefault="00D55474" w:rsidP="001A46B8">
            <w:pPr>
              <w:spacing w:after="60"/>
              <w:rPr>
                <w:rFonts w:cstheme="minorHAnsi"/>
                <w:i/>
              </w:rPr>
            </w:pPr>
          </w:p>
        </w:tc>
        <w:tc>
          <w:tcPr>
            <w:tcW w:w="621" w:type="pct"/>
          </w:tcPr>
          <w:p w14:paraId="1ADA0BBA" w14:textId="77777777" w:rsidR="00D55474" w:rsidRPr="006A7935" w:rsidRDefault="00D55474" w:rsidP="001A46B8">
            <w:pPr>
              <w:spacing w:after="60"/>
              <w:rPr>
                <w:rFonts w:cstheme="minorHAnsi"/>
                <w:i/>
              </w:rPr>
            </w:pPr>
          </w:p>
        </w:tc>
        <w:tc>
          <w:tcPr>
            <w:tcW w:w="270" w:type="pct"/>
          </w:tcPr>
          <w:p w14:paraId="3A00945F" w14:textId="77777777" w:rsidR="00D55474" w:rsidRPr="006A7935" w:rsidRDefault="00D55474" w:rsidP="001A46B8">
            <w:pPr>
              <w:spacing w:after="60"/>
              <w:rPr>
                <w:rFonts w:cstheme="minorHAnsi"/>
                <w:i/>
              </w:rPr>
            </w:pPr>
          </w:p>
        </w:tc>
        <w:tc>
          <w:tcPr>
            <w:tcW w:w="1528" w:type="pct"/>
            <w:gridSpan w:val="4"/>
            <w:shd w:val="clear" w:color="auto" w:fill="E7E6E6" w:themeFill="background2"/>
          </w:tcPr>
          <w:p w14:paraId="4348C406" w14:textId="77777777" w:rsidR="00D55474" w:rsidRPr="006A7935" w:rsidRDefault="00D55474" w:rsidP="001A46B8">
            <w:pPr>
              <w:spacing w:after="60"/>
              <w:rPr>
                <w:rFonts w:cstheme="minorHAnsi"/>
                <w:i/>
              </w:rPr>
            </w:pPr>
            <w:r w:rsidRPr="006A7935">
              <w:rPr>
                <w:rFonts w:cstheme="minorHAnsi"/>
                <w:i/>
              </w:rPr>
              <w:t>Compared to a normal year</w:t>
            </w:r>
          </w:p>
          <w:p w14:paraId="5994E6E8" w14:textId="77777777" w:rsidR="00D55474" w:rsidRPr="006A7935" w:rsidRDefault="00D55474" w:rsidP="001A46B8">
            <w:pPr>
              <w:spacing w:after="60"/>
              <w:rPr>
                <w:rFonts w:cstheme="minorHAnsi"/>
                <w:i/>
              </w:rPr>
            </w:pPr>
            <w:r w:rsidRPr="006A7935">
              <w:rPr>
                <w:rFonts w:cstheme="minorHAnsi"/>
                <w:i/>
              </w:rPr>
              <w:t>(incl seeds, fertilizers, increased salaries for workers etc)</w:t>
            </w:r>
          </w:p>
        </w:tc>
      </w:tr>
      <w:tr w:rsidR="00D55474" w:rsidRPr="006A7935" w14:paraId="0FAE1438" w14:textId="77777777" w:rsidTr="001A46B8">
        <w:trPr>
          <w:trHeight w:val="266"/>
        </w:trPr>
        <w:tc>
          <w:tcPr>
            <w:tcW w:w="5000" w:type="pct"/>
            <w:gridSpan w:val="9"/>
          </w:tcPr>
          <w:p w14:paraId="6A8872EE" w14:textId="77777777" w:rsidR="00D55474" w:rsidRPr="006A7935" w:rsidRDefault="00D55474" w:rsidP="001A46B8">
            <w:pPr>
              <w:spacing w:after="60"/>
              <w:rPr>
                <w:rFonts w:cstheme="minorHAnsi"/>
                <w:i/>
              </w:rPr>
            </w:pPr>
          </w:p>
        </w:tc>
      </w:tr>
      <w:tr w:rsidR="00D55474" w:rsidRPr="006A7935" w14:paraId="110C91B5" w14:textId="77777777" w:rsidTr="001A46B8">
        <w:trPr>
          <w:trHeight w:val="266"/>
        </w:trPr>
        <w:tc>
          <w:tcPr>
            <w:tcW w:w="3500" w:type="pct"/>
            <w:gridSpan w:val="6"/>
          </w:tcPr>
          <w:p w14:paraId="244A5035" w14:textId="77777777" w:rsidR="00D55474" w:rsidRPr="006A7935" w:rsidRDefault="00D55474" w:rsidP="001A46B8">
            <w:pPr>
              <w:spacing w:after="60"/>
              <w:rPr>
                <w:rFonts w:cstheme="minorHAnsi"/>
                <w:i/>
              </w:rPr>
            </w:pPr>
            <w:r w:rsidRPr="006A7935">
              <w:rPr>
                <w:rFonts w:cstheme="minorHAnsi"/>
                <w:b/>
              </w:rPr>
              <w:t>Other shocks and crises</w:t>
            </w:r>
          </w:p>
        </w:tc>
        <w:tc>
          <w:tcPr>
            <w:tcW w:w="1500" w:type="pct"/>
            <w:gridSpan w:val="3"/>
            <w:shd w:val="clear" w:color="auto" w:fill="E7E6E6" w:themeFill="background2"/>
          </w:tcPr>
          <w:p w14:paraId="51F3CD01" w14:textId="77777777" w:rsidR="00D55474" w:rsidRPr="006A7935" w:rsidRDefault="00D55474" w:rsidP="001A46B8">
            <w:pPr>
              <w:spacing w:after="60"/>
              <w:rPr>
                <w:rFonts w:cstheme="minorHAnsi"/>
                <w:b/>
              </w:rPr>
            </w:pPr>
            <w:r w:rsidRPr="006A7935">
              <w:rPr>
                <w:rFonts w:cstheme="minorHAnsi"/>
                <w:b/>
                <w:i/>
              </w:rPr>
              <w:t>Explanations</w:t>
            </w:r>
          </w:p>
        </w:tc>
      </w:tr>
      <w:tr w:rsidR="00D55474" w:rsidRPr="006A7935" w14:paraId="417D066C" w14:textId="77777777" w:rsidTr="001A46B8">
        <w:tc>
          <w:tcPr>
            <w:tcW w:w="1248" w:type="pct"/>
          </w:tcPr>
          <w:p w14:paraId="2A3E8746" w14:textId="77777777" w:rsidR="00D55474" w:rsidRPr="006A7935" w:rsidRDefault="00D55474" w:rsidP="001A46B8">
            <w:pPr>
              <w:spacing w:after="60"/>
              <w:rPr>
                <w:rFonts w:cstheme="minorHAnsi"/>
              </w:rPr>
            </w:pPr>
            <w:r w:rsidRPr="006A7935">
              <w:rPr>
                <w:rFonts w:cstheme="minorHAnsi"/>
              </w:rPr>
              <w:t>Loss of salaried employment or non-payment of salary</w:t>
            </w:r>
          </w:p>
          <w:p w14:paraId="3BD85CF3" w14:textId="77777777" w:rsidR="00D55474" w:rsidRPr="006A7935" w:rsidRDefault="00D55474" w:rsidP="001A46B8">
            <w:pPr>
              <w:spacing w:after="60"/>
              <w:rPr>
                <w:rFonts w:cstheme="minorHAnsi"/>
                <w:i/>
                <w:iCs/>
              </w:rPr>
            </w:pPr>
            <w:r w:rsidRPr="006A7935">
              <w:rPr>
                <w:rFonts w:cstheme="minorHAnsi"/>
                <w:i/>
                <w:iCs/>
              </w:rPr>
              <w:t>(Anybody’s in the household)</w:t>
            </w:r>
          </w:p>
        </w:tc>
        <w:tc>
          <w:tcPr>
            <w:tcW w:w="576" w:type="pct"/>
          </w:tcPr>
          <w:p w14:paraId="7672ABEB" w14:textId="77777777" w:rsidR="00D55474" w:rsidRPr="006A7935" w:rsidRDefault="00D55474" w:rsidP="001A46B8">
            <w:pPr>
              <w:spacing w:after="60"/>
              <w:rPr>
                <w:rFonts w:cstheme="minorHAnsi"/>
              </w:rPr>
            </w:pPr>
          </w:p>
        </w:tc>
        <w:tc>
          <w:tcPr>
            <w:tcW w:w="757" w:type="pct"/>
          </w:tcPr>
          <w:p w14:paraId="283A47D0" w14:textId="77777777" w:rsidR="00D55474" w:rsidRPr="006A7935" w:rsidRDefault="00D55474" w:rsidP="001A46B8">
            <w:pPr>
              <w:spacing w:after="60"/>
              <w:rPr>
                <w:rFonts w:cstheme="minorHAnsi"/>
                <w:i/>
              </w:rPr>
            </w:pPr>
          </w:p>
        </w:tc>
        <w:tc>
          <w:tcPr>
            <w:tcW w:w="621" w:type="pct"/>
          </w:tcPr>
          <w:p w14:paraId="5EE1D0B3" w14:textId="77777777" w:rsidR="00D55474" w:rsidRPr="006A7935" w:rsidRDefault="00D55474" w:rsidP="001A46B8">
            <w:pPr>
              <w:spacing w:after="60"/>
              <w:rPr>
                <w:rFonts w:cstheme="minorHAnsi"/>
                <w:i/>
              </w:rPr>
            </w:pPr>
          </w:p>
        </w:tc>
        <w:tc>
          <w:tcPr>
            <w:tcW w:w="298" w:type="pct"/>
            <w:gridSpan w:val="2"/>
          </w:tcPr>
          <w:p w14:paraId="18105093"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44EFE04F" w14:textId="77777777" w:rsidR="00D55474" w:rsidRPr="006A7935" w:rsidRDefault="00D55474" w:rsidP="001A46B8">
            <w:pPr>
              <w:spacing w:after="60"/>
              <w:rPr>
                <w:rFonts w:cstheme="minorHAnsi"/>
                <w:i/>
              </w:rPr>
            </w:pPr>
          </w:p>
        </w:tc>
      </w:tr>
      <w:tr w:rsidR="00D55474" w:rsidRPr="006A7935" w14:paraId="2B96ED0D" w14:textId="77777777" w:rsidTr="001A46B8">
        <w:trPr>
          <w:trHeight w:val="437"/>
        </w:trPr>
        <w:tc>
          <w:tcPr>
            <w:tcW w:w="1248" w:type="pct"/>
          </w:tcPr>
          <w:p w14:paraId="746C4143" w14:textId="77777777" w:rsidR="00D55474" w:rsidRPr="006A7935" w:rsidRDefault="00D55474" w:rsidP="001A46B8">
            <w:pPr>
              <w:spacing w:after="60"/>
              <w:rPr>
                <w:rFonts w:cstheme="minorHAnsi"/>
              </w:rPr>
            </w:pPr>
            <w:r w:rsidRPr="006A7935">
              <w:rPr>
                <w:rFonts w:cstheme="minorHAnsi"/>
              </w:rPr>
              <w:t xml:space="preserve">Lack of availability / access of food </w:t>
            </w:r>
          </w:p>
        </w:tc>
        <w:tc>
          <w:tcPr>
            <w:tcW w:w="576" w:type="pct"/>
          </w:tcPr>
          <w:p w14:paraId="781093FC" w14:textId="77777777" w:rsidR="00D55474" w:rsidRPr="006A7935" w:rsidRDefault="00D55474" w:rsidP="001A46B8">
            <w:pPr>
              <w:spacing w:after="60"/>
              <w:rPr>
                <w:rFonts w:cstheme="minorHAnsi"/>
              </w:rPr>
            </w:pPr>
          </w:p>
        </w:tc>
        <w:tc>
          <w:tcPr>
            <w:tcW w:w="757" w:type="pct"/>
          </w:tcPr>
          <w:p w14:paraId="2F0A1313" w14:textId="77777777" w:rsidR="00D55474" w:rsidRPr="006A7935" w:rsidRDefault="00D55474" w:rsidP="001A46B8">
            <w:pPr>
              <w:spacing w:after="60"/>
              <w:rPr>
                <w:rFonts w:cstheme="minorHAnsi"/>
                <w:i/>
              </w:rPr>
            </w:pPr>
          </w:p>
        </w:tc>
        <w:tc>
          <w:tcPr>
            <w:tcW w:w="621" w:type="pct"/>
          </w:tcPr>
          <w:p w14:paraId="308A825D" w14:textId="77777777" w:rsidR="00D55474" w:rsidRPr="006A7935" w:rsidRDefault="00D55474" w:rsidP="001A46B8">
            <w:pPr>
              <w:spacing w:after="60"/>
              <w:rPr>
                <w:rFonts w:cstheme="minorHAnsi"/>
                <w:i/>
              </w:rPr>
            </w:pPr>
          </w:p>
        </w:tc>
        <w:tc>
          <w:tcPr>
            <w:tcW w:w="298" w:type="pct"/>
            <w:gridSpan w:val="2"/>
          </w:tcPr>
          <w:p w14:paraId="4CB8080B"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4B197B2B" w14:textId="77777777" w:rsidR="00D55474" w:rsidRPr="006A7935" w:rsidRDefault="00D55474" w:rsidP="001A46B8">
            <w:pPr>
              <w:spacing w:after="60"/>
              <w:rPr>
                <w:rFonts w:cstheme="minorHAnsi"/>
                <w:i/>
              </w:rPr>
            </w:pPr>
            <w:r w:rsidRPr="006A7935">
              <w:rPr>
                <w:rFonts w:cstheme="minorHAnsi"/>
                <w:i/>
              </w:rPr>
              <w:t>E.g. due to transport problems or larger distances to food, or insuffic. Market/harvest</w:t>
            </w:r>
          </w:p>
        </w:tc>
      </w:tr>
      <w:tr w:rsidR="00D55474" w:rsidRPr="006A7935" w14:paraId="29AA19B9" w14:textId="77777777" w:rsidTr="001A46B8">
        <w:tc>
          <w:tcPr>
            <w:tcW w:w="1248" w:type="pct"/>
          </w:tcPr>
          <w:p w14:paraId="5810C9B0" w14:textId="77777777" w:rsidR="00D55474" w:rsidRPr="006A7935" w:rsidRDefault="00D55474" w:rsidP="001A46B8">
            <w:pPr>
              <w:spacing w:after="60"/>
              <w:rPr>
                <w:rFonts w:cstheme="minorHAnsi"/>
              </w:rPr>
            </w:pPr>
            <w:r w:rsidRPr="006A7935">
              <w:rPr>
                <w:rFonts w:cstheme="minorHAnsi"/>
                <w:bCs/>
              </w:rPr>
              <w:t>Locust invasion</w:t>
            </w:r>
          </w:p>
        </w:tc>
        <w:tc>
          <w:tcPr>
            <w:tcW w:w="576" w:type="pct"/>
          </w:tcPr>
          <w:p w14:paraId="17164719" w14:textId="77777777" w:rsidR="00D55474" w:rsidRPr="006A7935" w:rsidRDefault="00D55474" w:rsidP="001A46B8">
            <w:pPr>
              <w:spacing w:after="60"/>
              <w:rPr>
                <w:rFonts w:cstheme="minorHAnsi"/>
              </w:rPr>
            </w:pPr>
          </w:p>
        </w:tc>
        <w:tc>
          <w:tcPr>
            <w:tcW w:w="757" w:type="pct"/>
          </w:tcPr>
          <w:p w14:paraId="4CB23B9C" w14:textId="77777777" w:rsidR="00D55474" w:rsidRPr="006A7935" w:rsidRDefault="00D55474" w:rsidP="001A46B8">
            <w:pPr>
              <w:spacing w:after="60"/>
              <w:rPr>
                <w:rFonts w:cstheme="minorHAnsi"/>
                <w:i/>
              </w:rPr>
            </w:pPr>
          </w:p>
        </w:tc>
        <w:tc>
          <w:tcPr>
            <w:tcW w:w="621" w:type="pct"/>
          </w:tcPr>
          <w:p w14:paraId="6CA5ABFB" w14:textId="77777777" w:rsidR="00D55474" w:rsidRPr="006A7935" w:rsidRDefault="00D55474" w:rsidP="001A46B8">
            <w:pPr>
              <w:spacing w:after="60"/>
              <w:rPr>
                <w:rFonts w:cstheme="minorHAnsi"/>
                <w:i/>
              </w:rPr>
            </w:pPr>
          </w:p>
        </w:tc>
        <w:tc>
          <w:tcPr>
            <w:tcW w:w="298" w:type="pct"/>
            <w:gridSpan w:val="2"/>
          </w:tcPr>
          <w:p w14:paraId="2AC3B3FF"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30DD0233" w14:textId="77777777" w:rsidR="00D55474" w:rsidRPr="006A7935" w:rsidRDefault="00D55474" w:rsidP="001A46B8">
            <w:pPr>
              <w:spacing w:after="60"/>
              <w:rPr>
                <w:rFonts w:cstheme="minorHAnsi"/>
                <w:i/>
              </w:rPr>
            </w:pPr>
          </w:p>
        </w:tc>
      </w:tr>
      <w:tr w:rsidR="00D55474" w:rsidRPr="006A7935" w14:paraId="208CD9D9" w14:textId="77777777" w:rsidTr="001A46B8">
        <w:tc>
          <w:tcPr>
            <w:tcW w:w="1248" w:type="pct"/>
          </w:tcPr>
          <w:p w14:paraId="7DA994B6" w14:textId="77777777" w:rsidR="00D55474" w:rsidRPr="006A7935" w:rsidRDefault="00D55474" w:rsidP="001A46B8">
            <w:pPr>
              <w:spacing w:after="60"/>
              <w:rPr>
                <w:rFonts w:cstheme="minorHAnsi"/>
              </w:rPr>
            </w:pPr>
            <w:r w:rsidRPr="006A7935">
              <w:rPr>
                <w:rFonts w:cstheme="minorHAnsi"/>
              </w:rPr>
              <w:t xml:space="preserve">Water shortage </w:t>
            </w:r>
          </w:p>
        </w:tc>
        <w:tc>
          <w:tcPr>
            <w:tcW w:w="576" w:type="pct"/>
          </w:tcPr>
          <w:p w14:paraId="6DBB0765" w14:textId="77777777" w:rsidR="00D55474" w:rsidRPr="006A7935" w:rsidRDefault="00D55474" w:rsidP="001A46B8">
            <w:pPr>
              <w:spacing w:after="60"/>
              <w:rPr>
                <w:rFonts w:cstheme="minorHAnsi"/>
              </w:rPr>
            </w:pPr>
          </w:p>
        </w:tc>
        <w:tc>
          <w:tcPr>
            <w:tcW w:w="757" w:type="pct"/>
          </w:tcPr>
          <w:p w14:paraId="3B17A281" w14:textId="77777777" w:rsidR="00D55474" w:rsidRPr="006A7935" w:rsidRDefault="00D55474" w:rsidP="001A46B8">
            <w:pPr>
              <w:spacing w:after="60"/>
              <w:rPr>
                <w:rFonts w:cstheme="minorHAnsi"/>
                <w:i/>
              </w:rPr>
            </w:pPr>
          </w:p>
        </w:tc>
        <w:tc>
          <w:tcPr>
            <w:tcW w:w="621" w:type="pct"/>
          </w:tcPr>
          <w:p w14:paraId="14C20F99" w14:textId="77777777" w:rsidR="00D55474" w:rsidRPr="006A7935" w:rsidRDefault="00D55474" w:rsidP="001A46B8">
            <w:pPr>
              <w:spacing w:after="60"/>
              <w:rPr>
                <w:rFonts w:cstheme="minorHAnsi"/>
                <w:i/>
              </w:rPr>
            </w:pPr>
          </w:p>
        </w:tc>
        <w:tc>
          <w:tcPr>
            <w:tcW w:w="298" w:type="pct"/>
            <w:gridSpan w:val="2"/>
          </w:tcPr>
          <w:p w14:paraId="73DD2729"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06345426" w14:textId="77777777" w:rsidR="00D55474" w:rsidRPr="006A7935" w:rsidRDefault="00D55474" w:rsidP="001A46B8">
            <w:pPr>
              <w:spacing w:after="60"/>
              <w:rPr>
                <w:rFonts w:cstheme="minorHAnsi"/>
                <w:i/>
              </w:rPr>
            </w:pPr>
            <w:r w:rsidRPr="006A7935">
              <w:rPr>
                <w:rFonts w:cstheme="minorHAnsi"/>
                <w:i/>
              </w:rPr>
              <w:t>e.g. shorter or longer drought</w:t>
            </w:r>
          </w:p>
        </w:tc>
      </w:tr>
      <w:tr w:rsidR="00D55474" w:rsidRPr="006A7935" w14:paraId="46DF6227" w14:textId="77777777" w:rsidTr="001A46B8">
        <w:trPr>
          <w:trHeight w:val="248"/>
        </w:trPr>
        <w:tc>
          <w:tcPr>
            <w:tcW w:w="1248" w:type="pct"/>
          </w:tcPr>
          <w:p w14:paraId="568E1B78" w14:textId="77777777" w:rsidR="00D55474" w:rsidRPr="006A7935" w:rsidRDefault="00D55474" w:rsidP="001A46B8">
            <w:pPr>
              <w:spacing w:after="60"/>
              <w:rPr>
                <w:rFonts w:cstheme="minorHAnsi"/>
              </w:rPr>
            </w:pPr>
            <w:r w:rsidRPr="006A7935">
              <w:rPr>
                <w:rFonts w:cstheme="minorHAnsi"/>
              </w:rPr>
              <w:t>Floods</w:t>
            </w:r>
          </w:p>
        </w:tc>
        <w:tc>
          <w:tcPr>
            <w:tcW w:w="576" w:type="pct"/>
          </w:tcPr>
          <w:p w14:paraId="24C0A8EE" w14:textId="77777777" w:rsidR="00D55474" w:rsidRPr="006A7935" w:rsidRDefault="00D55474" w:rsidP="001A46B8">
            <w:pPr>
              <w:spacing w:after="60"/>
              <w:rPr>
                <w:rFonts w:cstheme="minorHAnsi"/>
              </w:rPr>
            </w:pPr>
          </w:p>
        </w:tc>
        <w:tc>
          <w:tcPr>
            <w:tcW w:w="757" w:type="pct"/>
          </w:tcPr>
          <w:p w14:paraId="0E1D803D" w14:textId="77777777" w:rsidR="00D55474" w:rsidRPr="006A7935" w:rsidRDefault="00D55474" w:rsidP="001A46B8">
            <w:pPr>
              <w:spacing w:after="60"/>
              <w:rPr>
                <w:rFonts w:cstheme="minorHAnsi"/>
                <w:i/>
              </w:rPr>
            </w:pPr>
          </w:p>
        </w:tc>
        <w:tc>
          <w:tcPr>
            <w:tcW w:w="621" w:type="pct"/>
          </w:tcPr>
          <w:p w14:paraId="1CCD6C78" w14:textId="77777777" w:rsidR="00D55474" w:rsidRPr="006A7935" w:rsidRDefault="00D55474" w:rsidP="001A46B8">
            <w:pPr>
              <w:spacing w:after="60"/>
              <w:rPr>
                <w:rFonts w:cstheme="minorHAnsi"/>
                <w:i/>
              </w:rPr>
            </w:pPr>
          </w:p>
        </w:tc>
        <w:tc>
          <w:tcPr>
            <w:tcW w:w="298" w:type="pct"/>
            <w:gridSpan w:val="2"/>
          </w:tcPr>
          <w:p w14:paraId="0FC6F5F0"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5ED5B075" w14:textId="77777777" w:rsidR="00D55474" w:rsidRPr="006A7935" w:rsidRDefault="00D55474" w:rsidP="001A46B8">
            <w:pPr>
              <w:spacing w:after="60"/>
              <w:rPr>
                <w:rFonts w:cstheme="minorHAnsi"/>
                <w:i/>
              </w:rPr>
            </w:pPr>
          </w:p>
        </w:tc>
      </w:tr>
      <w:tr w:rsidR="00D55474" w:rsidRPr="006A7935" w14:paraId="2B1ACBBA" w14:textId="77777777" w:rsidTr="001A46B8">
        <w:trPr>
          <w:trHeight w:val="329"/>
        </w:trPr>
        <w:tc>
          <w:tcPr>
            <w:tcW w:w="1248" w:type="pct"/>
          </w:tcPr>
          <w:p w14:paraId="02C5505B" w14:textId="77777777" w:rsidR="00D55474" w:rsidRPr="006A7935" w:rsidRDefault="00D55474" w:rsidP="001A46B8">
            <w:pPr>
              <w:spacing w:after="60"/>
              <w:rPr>
                <w:rFonts w:cstheme="minorHAnsi"/>
              </w:rPr>
            </w:pPr>
            <w:r w:rsidRPr="006A7935">
              <w:rPr>
                <w:rFonts w:cstheme="minorHAnsi"/>
              </w:rPr>
              <w:t>Wildfire</w:t>
            </w:r>
          </w:p>
        </w:tc>
        <w:tc>
          <w:tcPr>
            <w:tcW w:w="576" w:type="pct"/>
          </w:tcPr>
          <w:p w14:paraId="66A872E5" w14:textId="77777777" w:rsidR="00D55474" w:rsidRPr="006A7935" w:rsidRDefault="00D55474" w:rsidP="001A46B8">
            <w:pPr>
              <w:spacing w:after="60"/>
              <w:rPr>
                <w:rFonts w:cstheme="minorHAnsi"/>
              </w:rPr>
            </w:pPr>
          </w:p>
        </w:tc>
        <w:tc>
          <w:tcPr>
            <w:tcW w:w="757" w:type="pct"/>
          </w:tcPr>
          <w:p w14:paraId="674CB21A" w14:textId="77777777" w:rsidR="00D55474" w:rsidRPr="006A7935" w:rsidRDefault="00D55474" w:rsidP="001A46B8">
            <w:pPr>
              <w:spacing w:after="60"/>
              <w:rPr>
                <w:rFonts w:cstheme="minorHAnsi"/>
                <w:i/>
              </w:rPr>
            </w:pPr>
          </w:p>
        </w:tc>
        <w:tc>
          <w:tcPr>
            <w:tcW w:w="621" w:type="pct"/>
          </w:tcPr>
          <w:p w14:paraId="04598A68" w14:textId="77777777" w:rsidR="00D55474" w:rsidRPr="006A7935" w:rsidRDefault="00D55474" w:rsidP="001A46B8">
            <w:pPr>
              <w:spacing w:after="60"/>
              <w:rPr>
                <w:rFonts w:cstheme="minorHAnsi"/>
                <w:i/>
              </w:rPr>
            </w:pPr>
          </w:p>
        </w:tc>
        <w:tc>
          <w:tcPr>
            <w:tcW w:w="298" w:type="pct"/>
            <w:gridSpan w:val="2"/>
          </w:tcPr>
          <w:p w14:paraId="7A1F6E07"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22CCEFDE" w14:textId="77777777" w:rsidR="00D55474" w:rsidRPr="006A7935" w:rsidRDefault="00D55474" w:rsidP="001A46B8">
            <w:pPr>
              <w:spacing w:after="60"/>
              <w:rPr>
                <w:rFonts w:cstheme="minorHAnsi"/>
                <w:i/>
              </w:rPr>
            </w:pPr>
            <w:r w:rsidRPr="006A7935">
              <w:rPr>
                <w:rFonts w:cstheme="minorHAnsi"/>
                <w:i/>
              </w:rPr>
              <w:t>Natural fire or human-made fire that has gone out of control to some extent</w:t>
            </w:r>
          </w:p>
        </w:tc>
      </w:tr>
      <w:tr w:rsidR="00D55474" w:rsidRPr="006A7935" w14:paraId="664EB1EE" w14:textId="77777777" w:rsidTr="001A46B8">
        <w:trPr>
          <w:trHeight w:val="347"/>
        </w:trPr>
        <w:tc>
          <w:tcPr>
            <w:tcW w:w="1248" w:type="pct"/>
          </w:tcPr>
          <w:p w14:paraId="3E065B43" w14:textId="77777777" w:rsidR="00D55474" w:rsidRPr="006A7935" w:rsidRDefault="00D55474" w:rsidP="001A46B8">
            <w:pPr>
              <w:spacing w:after="60"/>
              <w:rPr>
                <w:rFonts w:cstheme="minorHAnsi"/>
              </w:rPr>
            </w:pPr>
            <w:r w:rsidRPr="006A7935">
              <w:rPr>
                <w:rFonts w:cstheme="minorHAnsi"/>
              </w:rPr>
              <w:t>Loss of land due to land grabbing</w:t>
            </w:r>
          </w:p>
          <w:p w14:paraId="14E7F821" w14:textId="77777777" w:rsidR="00D55474" w:rsidRPr="006A7935" w:rsidRDefault="00D55474" w:rsidP="001A46B8">
            <w:pPr>
              <w:spacing w:after="60"/>
              <w:rPr>
                <w:rFonts w:cstheme="minorHAnsi"/>
              </w:rPr>
            </w:pPr>
            <w:r w:rsidRPr="006A7935">
              <w:rPr>
                <w:rFonts w:cstheme="minorHAnsi"/>
                <w:i/>
                <w:iCs/>
              </w:rPr>
              <w:t>(Without compensation)</w:t>
            </w:r>
          </w:p>
        </w:tc>
        <w:tc>
          <w:tcPr>
            <w:tcW w:w="576" w:type="pct"/>
          </w:tcPr>
          <w:p w14:paraId="2226B4D9" w14:textId="77777777" w:rsidR="00D55474" w:rsidRPr="006A7935" w:rsidRDefault="00D55474" w:rsidP="001A46B8">
            <w:pPr>
              <w:spacing w:after="60"/>
              <w:rPr>
                <w:rFonts w:cstheme="minorHAnsi"/>
              </w:rPr>
            </w:pPr>
          </w:p>
        </w:tc>
        <w:tc>
          <w:tcPr>
            <w:tcW w:w="757" w:type="pct"/>
          </w:tcPr>
          <w:p w14:paraId="41F4BEC6" w14:textId="77777777" w:rsidR="00D55474" w:rsidRPr="006A7935" w:rsidRDefault="00D55474" w:rsidP="001A46B8">
            <w:pPr>
              <w:spacing w:after="60"/>
              <w:rPr>
                <w:rFonts w:cstheme="minorHAnsi"/>
                <w:i/>
              </w:rPr>
            </w:pPr>
          </w:p>
        </w:tc>
        <w:tc>
          <w:tcPr>
            <w:tcW w:w="621" w:type="pct"/>
          </w:tcPr>
          <w:p w14:paraId="654798E1" w14:textId="77777777" w:rsidR="00D55474" w:rsidRPr="006A7935" w:rsidRDefault="00D55474" w:rsidP="001A46B8">
            <w:pPr>
              <w:spacing w:after="60"/>
              <w:rPr>
                <w:rFonts w:cstheme="minorHAnsi"/>
                <w:i/>
              </w:rPr>
            </w:pPr>
          </w:p>
        </w:tc>
        <w:tc>
          <w:tcPr>
            <w:tcW w:w="298" w:type="pct"/>
            <w:gridSpan w:val="2"/>
          </w:tcPr>
          <w:p w14:paraId="06C0DF9C"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304F1E6B" w14:textId="77777777" w:rsidR="00D55474" w:rsidRPr="006A7935" w:rsidRDefault="00D55474" w:rsidP="001A46B8">
            <w:pPr>
              <w:spacing w:after="60"/>
              <w:rPr>
                <w:rFonts w:cstheme="minorHAnsi"/>
                <w:i/>
              </w:rPr>
            </w:pPr>
            <w:r w:rsidRPr="006A7935">
              <w:rPr>
                <w:rFonts w:cstheme="minorHAnsi"/>
                <w:i/>
              </w:rPr>
              <w:t>Land was taken/fenced off by somebody without the respondent being compensated.</w:t>
            </w:r>
          </w:p>
        </w:tc>
      </w:tr>
    </w:tbl>
    <w:p w14:paraId="740CE71A" w14:textId="77777777" w:rsidR="00D55474" w:rsidRPr="006A7935" w:rsidRDefault="00D55474" w:rsidP="00D55474"/>
    <w:tbl>
      <w:tblPr>
        <w:tblStyle w:val="TableGrid"/>
        <w:tblW w:w="5049" w:type="pct"/>
        <w:tblLayout w:type="fixed"/>
        <w:tblLook w:val="04A0" w:firstRow="1" w:lastRow="0" w:firstColumn="1" w:lastColumn="0" w:noHBand="0" w:noVBand="1"/>
      </w:tblPr>
      <w:tblGrid>
        <w:gridCol w:w="2406"/>
        <w:gridCol w:w="19"/>
        <w:gridCol w:w="1119"/>
        <w:gridCol w:w="1471"/>
        <w:gridCol w:w="1206"/>
        <w:gridCol w:w="616"/>
        <w:gridCol w:w="2877"/>
      </w:tblGrid>
      <w:tr w:rsidR="00D55474" w:rsidRPr="006A7935" w14:paraId="58925924" w14:textId="77777777" w:rsidTr="001A46B8">
        <w:trPr>
          <w:trHeight w:val="347"/>
        </w:trPr>
        <w:tc>
          <w:tcPr>
            <w:tcW w:w="1248" w:type="pct"/>
            <w:gridSpan w:val="2"/>
          </w:tcPr>
          <w:p w14:paraId="2E0AC303" w14:textId="77777777" w:rsidR="00D55474" w:rsidRPr="006A7935" w:rsidRDefault="00D55474" w:rsidP="001A46B8">
            <w:pPr>
              <w:spacing w:after="60"/>
              <w:rPr>
                <w:rFonts w:cstheme="minorHAnsi"/>
              </w:rPr>
            </w:pPr>
            <w:r w:rsidRPr="006A7935">
              <w:rPr>
                <w:rFonts w:cstheme="minorHAnsi"/>
              </w:rPr>
              <w:lastRenderedPageBreak/>
              <w:t>Loss of land due to erosion</w:t>
            </w:r>
          </w:p>
        </w:tc>
        <w:tc>
          <w:tcPr>
            <w:tcW w:w="576" w:type="pct"/>
          </w:tcPr>
          <w:p w14:paraId="6DE81996" w14:textId="77777777" w:rsidR="00D55474" w:rsidRPr="006A7935" w:rsidRDefault="00D55474" w:rsidP="001A46B8">
            <w:pPr>
              <w:spacing w:after="60"/>
              <w:rPr>
                <w:rFonts w:cstheme="minorHAnsi"/>
              </w:rPr>
            </w:pPr>
          </w:p>
        </w:tc>
        <w:tc>
          <w:tcPr>
            <w:tcW w:w="757" w:type="pct"/>
          </w:tcPr>
          <w:p w14:paraId="7C2A84FA" w14:textId="77777777" w:rsidR="00D55474" w:rsidRPr="006A7935" w:rsidRDefault="00D55474" w:rsidP="001A46B8">
            <w:pPr>
              <w:spacing w:after="60"/>
              <w:rPr>
                <w:rFonts w:cstheme="minorHAnsi"/>
                <w:i/>
              </w:rPr>
            </w:pPr>
          </w:p>
        </w:tc>
        <w:tc>
          <w:tcPr>
            <w:tcW w:w="621" w:type="pct"/>
          </w:tcPr>
          <w:p w14:paraId="063C63D5" w14:textId="77777777" w:rsidR="00D55474" w:rsidRPr="006A7935" w:rsidRDefault="00D55474" w:rsidP="001A46B8">
            <w:pPr>
              <w:spacing w:after="60"/>
              <w:rPr>
                <w:rFonts w:cstheme="minorHAnsi"/>
                <w:i/>
              </w:rPr>
            </w:pPr>
          </w:p>
        </w:tc>
        <w:tc>
          <w:tcPr>
            <w:tcW w:w="317" w:type="pct"/>
          </w:tcPr>
          <w:p w14:paraId="55CEA357" w14:textId="77777777" w:rsidR="00D55474" w:rsidRPr="006A7935" w:rsidRDefault="00D55474" w:rsidP="001A46B8">
            <w:pPr>
              <w:spacing w:after="60"/>
              <w:rPr>
                <w:rFonts w:cstheme="minorHAnsi"/>
                <w:i/>
              </w:rPr>
            </w:pPr>
          </w:p>
        </w:tc>
        <w:tc>
          <w:tcPr>
            <w:tcW w:w="1481" w:type="pct"/>
            <w:shd w:val="clear" w:color="auto" w:fill="E7E6E6" w:themeFill="background2"/>
          </w:tcPr>
          <w:p w14:paraId="735D2CF3" w14:textId="77777777" w:rsidR="00D55474" w:rsidRPr="006A7935" w:rsidRDefault="00D55474" w:rsidP="001A46B8">
            <w:pPr>
              <w:spacing w:after="60"/>
              <w:rPr>
                <w:rFonts w:cstheme="minorHAnsi"/>
                <w:i/>
              </w:rPr>
            </w:pPr>
            <w:r w:rsidRPr="006A7935">
              <w:rPr>
                <w:rFonts w:cstheme="minorHAnsi"/>
                <w:i/>
              </w:rPr>
              <w:t>Where erosion has become severe until the land cannot be used for production.</w:t>
            </w:r>
          </w:p>
        </w:tc>
      </w:tr>
      <w:tr w:rsidR="00D55474" w:rsidRPr="006A7935" w14:paraId="095FF098" w14:textId="77777777" w:rsidTr="001A46B8">
        <w:trPr>
          <w:trHeight w:val="518"/>
        </w:trPr>
        <w:tc>
          <w:tcPr>
            <w:tcW w:w="1248" w:type="pct"/>
            <w:gridSpan w:val="2"/>
          </w:tcPr>
          <w:p w14:paraId="0172A574" w14:textId="77777777" w:rsidR="00D55474" w:rsidRPr="006A7935" w:rsidRDefault="00D55474" w:rsidP="001A46B8">
            <w:pPr>
              <w:spacing w:after="60"/>
              <w:rPr>
                <w:rFonts w:cstheme="minorHAnsi"/>
              </w:rPr>
            </w:pPr>
            <w:r w:rsidRPr="006A7935">
              <w:rPr>
                <w:rFonts w:cstheme="minorHAnsi"/>
              </w:rPr>
              <w:t xml:space="preserve">Dwelling damaged or destroyed </w:t>
            </w:r>
          </w:p>
        </w:tc>
        <w:tc>
          <w:tcPr>
            <w:tcW w:w="576" w:type="pct"/>
          </w:tcPr>
          <w:p w14:paraId="264211C8" w14:textId="77777777" w:rsidR="00D55474" w:rsidRPr="006A7935" w:rsidRDefault="00D55474" w:rsidP="001A46B8">
            <w:pPr>
              <w:spacing w:after="60"/>
              <w:rPr>
                <w:rFonts w:cstheme="minorHAnsi"/>
              </w:rPr>
            </w:pPr>
          </w:p>
        </w:tc>
        <w:tc>
          <w:tcPr>
            <w:tcW w:w="757" w:type="pct"/>
          </w:tcPr>
          <w:p w14:paraId="4FB0F9CD" w14:textId="77777777" w:rsidR="00D55474" w:rsidRPr="006A7935" w:rsidRDefault="00D55474" w:rsidP="001A46B8">
            <w:pPr>
              <w:spacing w:after="60"/>
              <w:rPr>
                <w:rFonts w:cstheme="minorHAnsi"/>
                <w:i/>
              </w:rPr>
            </w:pPr>
          </w:p>
        </w:tc>
        <w:tc>
          <w:tcPr>
            <w:tcW w:w="621" w:type="pct"/>
          </w:tcPr>
          <w:p w14:paraId="536C1223" w14:textId="77777777" w:rsidR="00D55474" w:rsidRPr="006A7935" w:rsidRDefault="00D55474" w:rsidP="001A46B8">
            <w:pPr>
              <w:spacing w:after="60"/>
              <w:rPr>
                <w:rFonts w:cstheme="minorHAnsi"/>
                <w:i/>
              </w:rPr>
            </w:pPr>
          </w:p>
        </w:tc>
        <w:tc>
          <w:tcPr>
            <w:tcW w:w="317" w:type="pct"/>
          </w:tcPr>
          <w:p w14:paraId="7400B702" w14:textId="77777777" w:rsidR="00D55474" w:rsidRPr="006A7935" w:rsidRDefault="00D55474" w:rsidP="001A46B8">
            <w:pPr>
              <w:spacing w:after="60"/>
              <w:rPr>
                <w:rFonts w:cstheme="minorHAnsi"/>
                <w:i/>
              </w:rPr>
            </w:pPr>
          </w:p>
        </w:tc>
        <w:tc>
          <w:tcPr>
            <w:tcW w:w="1481" w:type="pct"/>
            <w:shd w:val="clear" w:color="auto" w:fill="E7E6E6" w:themeFill="background2"/>
          </w:tcPr>
          <w:p w14:paraId="5A79AFF3" w14:textId="77777777" w:rsidR="00D55474" w:rsidRPr="006A7935" w:rsidRDefault="00D55474" w:rsidP="001A46B8">
            <w:pPr>
              <w:spacing w:after="60"/>
              <w:rPr>
                <w:rFonts w:cstheme="minorHAnsi"/>
                <w:i/>
              </w:rPr>
            </w:pPr>
            <w:r w:rsidRPr="006A7935">
              <w:rPr>
                <w:rFonts w:cstheme="minorHAnsi"/>
                <w:i/>
              </w:rPr>
              <w:t>Property that has been destroyed by nature forces or human initiative</w:t>
            </w:r>
          </w:p>
        </w:tc>
      </w:tr>
      <w:tr w:rsidR="00D55474" w:rsidRPr="006A7935" w14:paraId="2E47289D" w14:textId="77777777" w:rsidTr="001A46B8">
        <w:trPr>
          <w:trHeight w:val="257"/>
        </w:trPr>
        <w:tc>
          <w:tcPr>
            <w:tcW w:w="1248" w:type="pct"/>
            <w:gridSpan w:val="2"/>
          </w:tcPr>
          <w:p w14:paraId="409DBF9A" w14:textId="77777777" w:rsidR="00D55474" w:rsidRPr="006A7935" w:rsidRDefault="00D55474" w:rsidP="001A46B8">
            <w:pPr>
              <w:spacing w:after="60"/>
              <w:rPr>
                <w:rFonts w:cstheme="minorHAnsi"/>
                <w:bCs/>
              </w:rPr>
            </w:pPr>
            <w:r w:rsidRPr="006A7935">
              <w:rPr>
                <w:rFonts w:cstheme="minorHAnsi"/>
                <w:bCs/>
              </w:rPr>
              <w:t>Severe disease in the family</w:t>
            </w:r>
          </w:p>
        </w:tc>
        <w:tc>
          <w:tcPr>
            <w:tcW w:w="576" w:type="pct"/>
          </w:tcPr>
          <w:p w14:paraId="7ECC3C40" w14:textId="77777777" w:rsidR="00D55474" w:rsidRPr="006A7935" w:rsidRDefault="00D55474" w:rsidP="001A46B8">
            <w:pPr>
              <w:spacing w:after="60"/>
              <w:rPr>
                <w:rFonts w:cstheme="minorHAnsi"/>
              </w:rPr>
            </w:pPr>
          </w:p>
        </w:tc>
        <w:tc>
          <w:tcPr>
            <w:tcW w:w="757" w:type="pct"/>
          </w:tcPr>
          <w:p w14:paraId="7C306420" w14:textId="77777777" w:rsidR="00D55474" w:rsidRPr="006A7935" w:rsidRDefault="00D55474" w:rsidP="001A46B8">
            <w:pPr>
              <w:spacing w:after="60"/>
              <w:rPr>
                <w:rFonts w:cstheme="minorHAnsi"/>
                <w:i/>
              </w:rPr>
            </w:pPr>
          </w:p>
        </w:tc>
        <w:tc>
          <w:tcPr>
            <w:tcW w:w="621" w:type="pct"/>
          </w:tcPr>
          <w:p w14:paraId="677E09A5" w14:textId="77777777" w:rsidR="00D55474" w:rsidRPr="006A7935" w:rsidRDefault="00D55474" w:rsidP="001A46B8">
            <w:pPr>
              <w:spacing w:after="60"/>
              <w:rPr>
                <w:rFonts w:cstheme="minorHAnsi"/>
                <w:i/>
              </w:rPr>
            </w:pPr>
          </w:p>
        </w:tc>
        <w:tc>
          <w:tcPr>
            <w:tcW w:w="317" w:type="pct"/>
          </w:tcPr>
          <w:p w14:paraId="6945000A" w14:textId="77777777" w:rsidR="00D55474" w:rsidRPr="006A7935" w:rsidRDefault="00D55474" w:rsidP="001A46B8">
            <w:pPr>
              <w:spacing w:after="60"/>
              <w:rPr>
                <w:rFonts w:cstheme="minorHAnsi"/>
                <w:i/>
              </w:rPr>
            </w:pPr>
          </w:p>
        </w:tc>
        <w:tc>
          <w:tcPr>
            <w:tcW w:w="1481" w:type="pct"/>
            <w:shd w:val="clear" w:color="auto" w:fill="E7E6E6" w:themeFill="background2"/>
          </w:tcPr>
          <w:p w14:paraId="171F7E90" w14:textId="77777777" w:rsidR="00D55474" w:rsidRPr="006A7935" w:rsidRDefault="00D55474" w:rsidP="001A46B8">
            <w:pPr>
              <w:spacing w:after="60"/>
              <w:rPr>
                <w:rFonts w:cstheme="minorHAnsi"/>
                <w:i/>
              </w:rPr>
            </w:pPr>
            <w:r w:rsidRPr="006A7935">
              <w:rPr>
                <w:rFonts w:cstheme="minorHAnsi"/>
                <w:i/>
              </w:rPr>
              <w:t>Disease that was life threatening or gave high expenditures or has reduced the work force substantially</w:t>
            </w:r>
          </w:p>
        </w:tc>
      </w:tr>
      <w:tr w:rsidR="00D55474" w:rsidRPr="006A7935" w14:paraId="50924ED1" w14:textId="77777777" w:rsidTr="001A46B8">
        <w:trPr>
          <w:trHeight w:val="518"/>
        </w:trPr>
        <w:tc>
          <w:tcPr>
            <w:tcW w:w="1248" w:type="pct"/>
            <w:gridSpan w:val="2"/>
          </w:tcPr>
          <w:p w14:paraId="7AEDE1C1" w14:textId="77777777" w:rsidR="00D55474" w:rsidRPr="006A7935" w:rsidRDefault="00D55474" w:rsidP="001A46B8">
            <w:pPr>
              <w:spacing w:after="60"/>
              <w:rPr>
                <w:rFonts w:cstheme="minorHAnsi"/>
                <w:bCs/>
              </w:rPr>
            </w:pPr>
            <w:r w:rsidRPr="006A7935">
              <w:rPr>
                <w:rFonts w:cstheme="minorHAnsi"/>
                <w:bCs/>
              </w:rPr>
              <w:t>Insecurity due to violent conflicts in the region</w:t>
            </w:r>
          </w:p>
        </w:tc>
        <w:tc>
          <w:tcPr>
            <w:tcW w:w="576" w:type="pct"/>
          </w:tcPr>
          <w:p w14:paraId="12FA9756" w14:textId="77777777" w:rsidR="00D55474" w:rsidRPr="006A7935" w:rsidRDefault="00D55474" w:rsidP="001A46B8">
            <w:pPr>
              <w:spacing w:after="60"/>
              <w:rPr>
                <w:rFonts w:cstheme="minorHAnsi"/>
              </w:rPr>
            </w:pPr>
          </w:p>
        </w:tc>
        <w:tc>
          <w:tcPr>
            <w:tcW w:w="757" w:type="pct"/>
          </w:tcPr>
          <w:p w14:paraId="328C7936" w14:textId="77777777" w:rsidR="00D55474" w:rsidRPr="006A7935" w:rsidRDefault="00D55474" w:rsidP="001A46B8">
            <w:pPr>
              <w:spacing w:after="60"/>
              <w:rPr>
                <w:rFonts w:cstheme="minorHAnsi"/>
                <w:i/>
              </w:rPr>
            </w:pPr>
          </w:p>
        </w:tc>
        <w:tc>
          <w:tcPr>
            <w:tcW w:w="621" w:type="pct"/>
          </w:tcPr>
          <w:p w14:paraId="5212E495" w14:textId="77777777" w:rsidR="00D55474" w:rsidRPr="006A7935" w:rsidRDefault="00D55474" w:rsidP="001A46B8">
            <w:pPr>
              <w:spacing w:after="60"/>
              <w:rPr>
                <w:rFonts w:cstheme="minorHAnsi"/>
                <w:i/>
              </w:rPr>
            </w:pPr>
          </w:p>
        </w:tc>
        <w:tc>
          <w:tcPr>
            <w:tcW w:w="317" w:type="pct"/>
          </w:tcPr>
          <w:p w14:paraId="39D80B69" w14:textId="77777777" w:rsidR="00D55474" w:rsidRPr="006A7935" w:rsidRDefault="00D55474" w:rsidP="001A46B8">
            <w:pPr>
              <w:spacing w:after="60"/>
              <w:rPr>
                <w:rFonts w:cstheme="minorHAnsi"/>
                <w:i/>
              </w:rPr>
            </w:pPr>
          </w:p>
        </w:tc>
        <w:tc>
          <w:tcPr>
            <w:tcW w:w="1481" w:type="pct"/>
            <w:shd w:val="clear" w:color="auto" w:fill="E7E6E6" w:themeFill="background2"/>
          </w:tcPr>
          <w:p w14:paraId="303A8879" w14:textId="77777777" w:rsidR="00D55474" w:rsidRPr="006A7935" w:rsidRDefault="00D55474" w:rsidP="001A46B8">
            <w:pPr>
              <w:spacing w:after="60"/>
              <w:rPr>
                <w:rFonts w:cstheme="minorHAnsi"/>
                <w:i/>
              </w:rPr>
            </w:pPr>
            <w:r w:rsidRPr="006A7935">
              <w:rPr>
                <w:rFonts w:cstheme="minorHAnsi"/>
                <w:i/>
              </w:rPr>
              <w:t>Conflict-related insecurity that negatively affected your normal routes/duties/work</w:t>
            </w:r>
          </w:p>
        </w:tc>
      </w:tr>
      <w:tr w:rsidR="00D55474" w:rsidRPr="006A7935" w14:paraId="603B4BB9" w14:textId="77777777" w:rsidTr="001A46B8">
        <w:trPr>
          <w:trHeight w:val="572"/>
        </w:trPr>
        <w:tc>
          <w:tcPr>
            <w:tcW w:w="1238" w:type="pct"/>
          </w:tcPr>
          <w:p w14:paraId="17E67EFF" w14:textId="77777777" w:rsidR="00D55474" w:rsidRPr="006A7935" w:rsidRDefault="00D55474" w:rsidP="001A46B8">
            <w:pPr>
              <w:spacing w:after="60"/>
              <w:rPr>
                <w:rFonts w:cstheme="minorHAnsi"/>
              </w:rPr>
            </w:pPr>
            <w:r w:rsidRPr="006A7935">
              <w:rPr>
                <w:rFonts w:cstheme="minorHAnsi"/>
              </w:rPr>
              <w:t xml:space="preserve">Other critical event, which </w:t>
            </w:r>
          </w:p>
        </w:tc>
        <w:tc>
          <w:tcPr>
            <w:tcW w:w="586" w:type="pct"/>
            <w:gridSpan w:val="2"/>
          </w:tcPr>
          <w:p w14:paraId="00A2B2AA" w14:textId="77777777" w:rsidR="00D55474" w:rsidRPr="006A7935" w:rsidRDefault="00D55474" w:rsidP="001A46B8">
            <w:pPr>
              <w:spacing w:after="60"/>
              <w:rPr>
                <w:rFonts w:cstheme="minorHAnsi"/>
              </w:rPr>
            </w:pPr>
          </w:p>
        </w:tc>
        <w:tc>
          <w:tcPr>
            <w:tcW w:w="757" w:type="pct"/>
          </w:tcPr>
          <w:p w14:paraId="7CACD5CE" w14:textId="77777777" w:rsidR="00D55474" w:rsidRPr="006A7935" w:rsidRDefault="00D55474" w:rsidP="001A46B8">
            <w:pPr>
              <w:spacing w:after="60"/>
              <w:rPr>
                <w:rFonts w:cstheme="minorHAnsi"/>
                <w:i/>
              </w:rPr>
            </w:pPr>
          </w:p>
        </w:tc>
        <w:tc>
          <w:tcPr>
            <w:tcW w:w="621" w:type="pct"/>
          </w:tcPr>
          <w:p w14:paraId="0D934CEE" w14:textId="77777777" w:rsidR="00D55474" w:rsidRPr="006A7935" w:rsidRDefault="00D55474" w:rsidP="001A46B8">
            <w:pPr>
              <w:spacing w:after="60"/>
              <w:rPr>
                <w:rFonts w:cstheme="minorHAnsi"/>
                <w:i/>
              </w:rPr>
            </w:pPr>
          </w:p>
        </w:tc>
        <w:tc>
          <w:tcPr>
            <w:tcW w:w="317" w:type="pct"/>
          </w:tcPr>
          <w:p w14:paraId="66FB06AC" w14:textId="77777777" w:rsidR="00D55474" w:rsidRPr="006A7935" w:rsidRDefault="00D55474" w:rsidP="001A46B8">
            <w:pPr>
              <w:spacing w:after="60"/>
              <w:rPr>
                <w:rFonts w:cstheme="minorHAnsi"/>
                <w:i/>
              </w:rPr>
            </w:pPr>
          </w:p>
        </w:tc>
        <w:tc>
          <w:tcPr>
            <w:tcW w:w="1481" w:type="pct"/>
            <w:shd w:val="clear" w:color="auto" w:fill="E7E6E6" w:themeFill="background2"/>
          </w:tcPr>
          <w:p w14:paraId="473BE7E0" w14:textId="77777777" w:rsidR="00D55474" w:rsidRPr="006A7935" w:rsidRDefault="00D55474" w:rsidP="001A46B8">
            <w:pPr>
              <w:spacing w:after="60"/>
              <w:rPr>
                <w:rFonts w:cstheme="minorHAnsi"/>
                <w:i/>
              </w:rPr>
            </w:pPr>
          </w:p>
        </w:tc>
      </w:tr>
    </w:tbl>
    <w:p w14:paraId="5DD4DFC2" w14:textId="77777777" w:rsidR="00D55474" w:rsidRPr="006A7935" w:rsidRDefault="00D55474" w:rsidP="00D55474">
      <w:pPr>
        <w:rPr>
          <w:lang w:val="en-US"/>
        </w:rPr>
      </w:pPr>
    </w:p>
    <w:p w14:paraId="4A98F05D" w14:textId="77777777" w:rsidR="00D55474" w:rsidRPr="006A7935" w:rsidRDefault="00D55474" w:rsidP="00D55474"/>
    <w:p w14:paraId="684A0649" w14:textId="77777777" w:rsidR="00D55474" w:rsidRPr="006A7935" w:rsidRDefault="00D55474" w:rsidP="00D55474">
      <w:pPr>
        <w:pStyle w:val="Heading2"/>
      </w:pPr>
      <w:r w:rsidRPr="006A7935">
        <w:t>Conflicts within community and family</w:t>
      </w:r>
    </w:p>
    <w:tbl>
      <w:tblPr>
        <w:tblStyle w:val="TableGrid"/>
        <w:tblW w:w="5000" w:type="pct"/>
        <w:tblLayout w:type="fixed"/>
        <w:tblLook w:val="04A0" w:firstRow="1" w:lastRow="0" w:firstColumn="1" w:lastColumn="0" w:noHBand="0" w:noVBand="1"/>
      </w:tblPr>
      <w:tblGrid>
        <w:gridCol w:w="2423"/>
        <w:gridCol w:w="858"/>
        <w:gridCol w:w="1118"/>
        <w:gridCol w:w="558"/>
        <w:gridCol w:w="1253"/>
        <w:gridCol w:w="872"/>
        <w:gridCol w:w="2538"/>
      </w:tblGrid>
      <w:tr w:rsidR="00D55474" w:rsidRPr="006A7935" w14:paraId="77FF4E1B" w14:textId="77777777" w:rsidTr="008D2965">
        <w:trPr>
          <w:trHeight w:val="620"/>
        </w:trPr>
        <w:tc>
          <w:tcPr>
            <w:tcW w:w="2576" w:type="pct"/>
            <w:gridSpan w:val="4"/>
          </w:tcPr>
          <w:p w14:paraId="00109306" w14:textId="77777777" w:rsidR="00D55474" w:rsidRPr="006A7935" w:rsidRDefault="00D55474" w:rsidP="001A46B8">
            <w:pPr>
              <w:spacing w:after="60"/>
              <w:rPr>
                <w:rFonts w:cstheme="minorHAnsi"/>
                <w:b/>
              </w:rPr>
            </w:pPr>
            <w:r w:rsidRPr="006A7935">
              <w:rPr>
                <w:rFonts w:cstheme="minorHAnsi"/>
                <w:b/>
              </w:rPr>
              <w:t>Was there a conflict between you and other members of your community in the last 6 months?</w:t>
            </w:r>
          </w:p>
          <w:p w14:paraId="16E50E25" w14:textId="77777777" w:rsidR="00D55474" w:rsidRPr="006A7935" w:rsidRDefault="00D55474" w:rsidP="001A46B8">
            <w:pPr>
              <w:spacing w:after="60"/>
              <w:rPr>
                <w:rFonts w:cstheme="minorHAnsi"/>
                <w:bCs/>
                <w:i/>
                <w:iCs/>
              </w:rPr>
            </w:pPr>
            <w:r w:rsidRPr="006A7935">
              <w:rPr>
                <w:rFonts w:cstheme="minorHAnsi"/>
                <w:bCs/>
                <w:i/>
                <w:iCs/>
              </w:rPr>
              <w:t xml:space="preserve">(outside own family) </w:t>
            </w:r>
          </w:p>
        </w:tc>
        <w:tc>
          <w:tcPr>
            <w:tcW w:w="1104" w:type="pct"/>
            <w:gridSpan w:val="2"/>
          </w:tcPr>
          <w:p w14:paraId="6C5C676C" w14:textId="77777777" w:rsidR="00D55474" w:rsidRPr="006A7935" w:rsidRDefault="00D55474" w:rsidP="001A46B8">
            <w:pPr>
              <w:spacing w:after="60"/>
              <w:jc w:val="both"/>
              <w:rPr>
                <w:rFonts w:cstheme="minorHAnsi"/>
                <w:bCs/>
              </w:rPr>
            </w:pPr>
            <w:r w:rsidRPr="006A7935">
              <w:rPr>
                <w:rFonts w:cstheme="minorHAnsi"/>
                <w:bCs/>
              </w:rPr>
              <w:t xml:space="preserve">1=yes </w:t>
            </w:r>
          </w:p>
          <w:p w14:paraId="2FF89AC2" w14:textId="77777777" w:rsidR="00D55474" w:rsidRPr="006A7935" w:rsidRDefault="00D55474" w:rsidP="001A46B8">
            <w:pPr>
              <w:spacing w:after="60"/>
              <w:rPr>
                <w:rFonts w:cstheme="minorHAnsi"/>
                <w:bCs/>
                <w:i/>
              </w:rPr>
            </w:pPr>
            <w:r w:rsidRPr="006A7935">
              <w:rPr>
                <w:rFonts w:cstheme="minorHAnsi"/>
                <w:bCs/>
              </w:rPr>
              <w:t>0=no</w:t>
            </w:r>
          </w:p>
        </w:tc>
        <w:tc>
          <w:tcPr>
            <w:tcW w:w="1319" w:type="pct"/>
            <w:shd w:val="clear" w:color="auto" w:fill="E7E6E6" w:themeFill="background2"/>
          </w:tcPr>
          <w:p w14:paraId="6F55C3F0" w14:textId="77777777" w:rsidR="00D55474" w:rsidRPr="006A7935" w:rsidRDefault="00D55474" w:rsidP="001A46B8">
            <w:pPr>
              <w:spacing w:after="60"/>
              <w:rPr>
                <w:rFonts w:cstheme="minorHAnsi"/>
                <w:bCs/>
              </w:rPr>
            </w:pPr>
            <w:r w:rsidRPr="006A7935">
              <w:rPr>
                <w:rFonts w:cstheme="minorHAnsi"/>
                <w:bCs/>
              </w:rPr>
              <w:t>Definition of  “own community”: for Uganda “parish”, for Kenya “location”</w:t>
            </w:r>
          </w:p>
          <w:p w14:paraId="484AC89F" w14:textId="77777777" w:rsidR="00D55474" w:rsidRPr="006A7935" w:rsidRDefault="00D55474" w:rsidP="001A46B8">
            <w:pPr>
              <w:spacing w:after="60"/>
              <w:rPr>
                <w:rFonts w:cstheme="minorHAnsi"/>
                <w:bCs/>
              </w:rPr>
            </w:pPr>
            <w:r w:rsidRPr="006A7935">
              <w:rPr>
                <w:rFonts w:cstheme="minorHAnsi"/>
                <w:bCs/>
              </w:rPr>
              <w:t>Here capture details about whether specific conflicts occurred within own community</w:t>
            </w:r>
          </w:p>
        </w:tc>
      </w:tr>
      <w:tr w:rsidR="00D55474" w:rsidRPr="006A7935" w14:paraId="304626AD" w14:textId="77777777" w:rsidTr="008D2965">
        <w:trPr>
          <w:trHeight w:val="545"/>
        </w:trPr>
        <w:tc>
          <w:tcPr>
            <w:tcW w:w="1259" w:type="pct"/>
          </w:tcPr>
          <w:p w14:paraId="1864538D" w14:textId="77777777" w:rsidR="00D55474" w:rsidRPr="006A7935" w:rsidRDefault="00D55474" w:rsidP="001A46B8">
            <w:pPr>
              <w:spacing w:after="60"/>
              <w:rPr>
                <w:rFonts w:cstheme="minorHAnsi"/>
              </w:rPr>
            </w:pPr>
            <w:r w:rsidRPr="006A7935">
              <w:rPr>
                <w:rFonts w:cstheme="minorHAnsi"/>
              </w:rPr>
              <w:t>Was the conflict between you and other members of your community around grassland access or use</w:t>
            </w:r>
          </w:p>
        </w:tc>
        <w:tc>
          <w:tcPr>
            <w:tcW w:w="446" w:type="pct"/>
          </w:tcPr>
          <w:p w14:paraId="5BE617DF" w14:textId="77777777" w:rsidR="00D55474" w:rsidRPr="006A7935" w:rsidRDefault="00D55474" w:rsidP="001A46B8">
            <w:pPr>
              <w:spacing w:after="60"/>
              <w:rPr>
                <w:rFonts w:cstheme="minorHAnsi"/>
              </w:rPr>
            </w:pPr>
          </w:p>
        </w:tc>
        <w:tc>
          <w:tcPr>
            <w:tcW w:w="581" w:type="pct"/>
          </w:tcPr>
          <w:p w14:paraId="252EA313" w14:textId="77777777" w:rsidR="00D55474" w:rsidRPr="006A7935" w:rsidRDefault="00D55474" w:rsidP="001A46B8">
            <w:pPr>
              <w:spacing w:after="60"/>
              <w:rPr>
                <w:rFonts w:cstheme="minorHAnsi"/>
              </w:rPr>
            </w:pPr>
          </w:p>
        </w:tc>
        <w:tc>
          <w:tcPr>
            <w:tcW w:w="290" w:type="pct"/>
          </w:tcPr>
          <w:p w14:paraId="0932DA4F" w14:textId="77777777" w:rsidR="00D55474" w:rsidRPr="006A7935" w:rsidRDefault="00D55474" w:rsidP="001A46B8">
            <w:pPr>
              <w:spacing w:after="60"/>
              <w:rPr>
                <w:rFonts w:cstheme="minorHAnsi"/>
                <w:i/>
              </w:rPr>
            </w:pPr>
          </w:p>
        </w:tc>
        <w:tc>
          <w:tcPr>
            <w:tcW w:w="651" w:type="pct"/>
          </w:tcPr>
          <w:p w14:paraId="7EEDCA55" w14:textId="77777777" w:rsidR="00D55474" w:rsidRPr="006A7935" w:rsidDel="000B05BF" w:rsidRDefault="00D55474" w:rsidP="001A46B8">
            <w:pPr>
              <w:spacing w:after="60"/>
              <w:rPr>
                <w:rFonts w:cstheme="minorHAnsi"/>
                <w:i/>
              </w:rPr>
            </w:pPr>
          </w:p>
        </w:tc>
        <w:tc>
          <w:tcPr>
            <w:tcW w:w="453" w:type="pct"/>
          </w:tcPr>
          <w:p w14:paraId="03782395" w14:textId="77777777" w:rsidR="00D55474" w:rsidRPr="006A7935" w:rsidRDefault="00D55474" w:rsidP="001A46B8">
            <w:pPr>
              <w:spacing w:after="60"/>
              <w:rPr>
                <w:rFonts w:cstheme="minorHAnsi"/>
                <w:i/>
              </w:rPr>
            </w:pPr>
          </w:p>
        </w:tc>
        <w:tc>
          <w:tcPr>
            <w:tcW w:w="1319" w:type="pct"/>
            <w:shd w:val="clear" w:color="auto" w:fill="E7E6E6" w:themeFill="background2"/>
          </w:tcPr>
          <w:p w14:paraId="32F9B29E" w14:textId="77777777" w:rsidR="00D55474" w:rsidRPr="006A7935" w:rsidRDefault="00D55474" w:rsidP="001A46B8">
            <w:pPr>
              <w:spacing w:after="60"/>
              <w:rPr>
                <w:rFonts w:cstheme="minorHAnsi"/>
              </w:rPr>
            </w:pPr>
          </w:p>
        </w:tc>
      </w:tr>
      <w:tr w:rsidR="00D55474" w:rsidRPr="006A7935" w14:paraId="19C5A24C" w14:textId="77777777" w:rsidTr="008D2965">
        <w:trPr>
          <w:trHeight w:val="464"/>
        </w:trPr>
        <w:tc>
          <w:tcPr>
            <w:tcW w:w="1259" w:type="pct"/>
          </w:tcPr>
          <w:p w14:paraId="0E467512" w14:textId="77777777" w:rsidR="00D55474" w:rsidRPr="006A7935" w:rsidRDefault="00D55474" w:rsidP="001A46B8">
            <w:pPr>
              <w:spacing w:after="60"/>
              <w:rPr>
                <w:rFonts w:cstheme="minorHAnsi"/>
              </w:rPr>
            </w:pPr>
            <w:r w:rsidRPr="006A7935">
              <w:rPr>
                <w:rFonts w:cstheme="minorHAnsi"/>
              </w:rPr>
              <w:t xml:space="preserve">Was the conflict between you and other members of your community around water access or use </w:t>
            </w:r>
          </w:p>
        </w:tc>
        <w:tc>
          <w:tcPr>
            <w:tcW w:w="446" w:type="pct"/>
          </w:tcPr>
          <w:p w14:paraId="4005EC2F" w14:textId="77777777" w:rsidR="00D55474" w:rsidRPr="006A7935" w:rsidRDefault="00D55474" w:rsidP="001A46B8">
            <w:pPr>
              <w:spacing w:after="60"/>
              <w:rPr>
                <w:rFonts w:cstheme="minorHAnsi"/>
              </w:rPr>
            </w:pPr>
          </w:p>
        </w:tc>
        <w:tc>
          <w:tcPr>
            <w:tcW w:w="581" w:type="pct"/>
          </w:tcPr>
          <w:p w14:paraId="3E42AD34" w14:textId="77777777" w:rsidR="00D55474" w:rsidRPr="006A7935" w:rsidRDefault="00D55474" w:rsidP="001A46B8">
            <w:pPr>
              <w:spacing w:after="60"/>
              <w:rPr>
                <w:rFonts w:cstheme="minorHAnsi"/>
              </w:rPr>
            </w:pPr>
          </w:p>
        </w:tc>
        <w:tc>
          <w:tcPr>
            <w:tcW w:w="290" w:type="pct"/>
          </w:tcPr>
          <w:p w14:paraId="1EFB6D79" w14:textId="77777777" w:rsidR="00D55474" w:rsidRPr="006A7935" w:rsidRDefault="00D55474" w:rsidP="001A46B8">
            <w:pPr>
              <w:spacing w:after="60"/>
              <w:rPr>
                <w:rFonts w:cstheme="minorHAnsi"/>
                <w:i/>
              </w:rPr>
            </w:pPr>
          </w:p>
        </w:tc>
        <w:tc>
          <w:tcPr>
            <w:tcW w:w="651" w:type="pct"/>
          </w:tcPr>
          <w:p w14:paraId="2EA37CAC" w14:textId="77777777" w:rsidR="00D55474" w:rsidRPr="006A7935" w:rsidDel="000B05BF" w:rsidRDefault="00D55474" w:rsidP="001A46B8">
            <w:pPr>
              <w:spacing w:after="60"/>
              <w:rPr>
                <w:rFonts w:cstheme="minorHAnsi"/>
                <w:i/>
              </w:rPr>
            </w:pPr>
          </w:p>
        </w:tc>
        <w:tc>
          <w:tcPr>
            <w:tcW w:w="453" w:type="pct"/>
          </w:tcPr>
          <w:p w14:paraId="50F2916C" w14:textId="77777777" w:rsidR="00D55474" w:rsidRPr="006A7935" w:rsidRDefault="00D55474" w:rsidP="001A46B8">
            <w:pPr>
              <w:spacing w:after="60"/>
              <w:rPr>
                <w:rFonts w:cstheme="minorHAnsi"/>
                <w:i/>
              </w:rPr>
            </w:pPr>
          </w:p>
        </w:tc>
        <w:tc>
          <w:tcPr>
            <w:tcW w:w="1319" w:type="pct"/>
            <w:shd w:val="clear" w:color="auto" w:fill="E7E6E6" w:themeFill="background2"/>
          </w:tcPr>
          <w:p w14:paraId="04C1CC42" w14:textId="77777777" w:rsidR="00D55474" w:rsidRPr="006A7935" w:rsidRDefault="00D55474" w:rsidP="001A46B8">
            <w:pPr>
              <w:spacing w:after="60"/>
              <w:rPr>
                <w:rFonts w:cstheme="minorHAnsi"/>
              </w:rPr>
            </w:pPr>
          </w:p>
        </w:tc>
      </w:tr>
      <w:tr w:rsidR="00D55474" w:rsidRPr="006A7935" w14:paraId="1704F0AD" w14:textId="77777777" w:rsidTr="008D2965">
        <w:trPr>
          <w:trHeight w:val="482"/>
        </w:trPr>
        <w:tc>
          <w:tcPr>
            <w:tcW w:w="1259" w:type="pct"/>
          </w:tcPr>
          <w:p w14:paraId="4DEFF86D" w14:textId="77777777" w:rsidR="00D55474" w:rsidRPr="006A7935" w:rsidRDefault="00D55474" w:rsidP="001A46B8">
            <w:pPr>
              <w:spacing w:after="60"/>
              <w:rPr>
                <w:rFonts w:cstheme="minorHAnsi"/>
              </w:rPr>
            </w:pPr>
            <w:r w:rsidRPr="006A7935">
              <w:rPr>
                <w:rFonts w:cstheme="minorHAnsi"/>
              </w:rPr>
              <w:t>Was the conflict between you and other members of your community around livestock ownership</w:t>
            </w:r>
          </w:p>
        </w:tc>
        <w:tc>
          <w:tcPr>
            <w:tcW w:w="446" w:type="pct"/>
          </w:tcPr>
          <w:p w14:paraId="0A1A5DFE" w14:textId="77777777" w:rsidR="00D55474" w:rsidRPr="006A7935" w:rsidRDefault="00D55474" w:rsidP="001A46B8">
            <w:pPr>
              <w:spacing w:after="60"/>
              <w:rPr>
                <w:rFonts w:cstheme="minorHAnsi"/>
              </w:rPr>
            </w:pPr>
          </w:p>
        </w:tc>
        <w:tc>
          <w:tcPr>
            <w:tcW w:w="581" w:type="pct"/>
          </w:tcPr>
          <w:p w14:paraId="30949E6F" w14:textId="77777777" w:rsidR="00D55474" w:rsidRPr="006A7935" w:rsidRDefault="00D55474" w:rsidP="001A46B8">
            <w:pPr>
              <w:spacing w:after="60"/>
              <w:rPr>
                <w:rFonts w:cstheme="minorHAnsi"/>
              </w:rPr>
            </w:pPr>
          </w:p>
        </w:tc>
        <w:tc>
          <w:tcPr>
            <w:tcW w:w="290" w:type="pct"/>
          </w:tcPr>
          <w:p w14:paraId="508ED4E6" w14:textId="77777777" w:rsidR="00D55474" w:rsidRPr="006A7935" w:rsidRDefault="00D55474" w:rsidP="001A46B8">
            <w:pPr>
              <w:spacing w:after="60"/>
              <w:rPr>
                <w:rFonts w:cstheme="minorHAnsi"/>
                <w:i/>
              </w:rPr>
            </w:pPr>
          </w:p>
        </w:tc>
        <w:tc>
          <w:tcPr>
            <w:tcW w:w="651" w:type="pct"/>
          </w:tcPr>
          <w:p w14:paraId="128A6DD3" w14:textId="77777777" w:rsidR="00D55474" w:rsidRPr="006A7935" w:rsidDel="000B05BF" w:rsidRDefault="00D55474" w:rsidP="001A46B8">
            <w:pPr>
              <w:spacing w:after="60"/>
              <w:rPr>
                <w:rFonts w:cstheme="minorHAnsi"/>
                <w:i/>
              </w:rPr>
            </w:pPr>
          </w:p>
        </w:tc>
        <w:tc>
          <w:tcPr>
            <w:tcW w:w="453" w:type="pct"/>
          </w:tcPr>
          <w:p w14:paraId="63A3EB33" w14:textId="77777777" w:rsidR="00D55474" w:rsidRPr="006A7935" w:rsidRDefault="00D55474" w:rsidP="001A46B8">
            <w:pPr>
              <w:spacing w:after="60"/>
              <w:rPr>
                <w:rFonts w:cstheme="minorHAnsi"/>
                <w:i/>
              </w:rPr>
            </w:pPr>
          </w:p>
        </w:tc>
        <w:tc>
          <w:tcPr>
            <w:tcW w:w="1319" w:type="pct"/>
            <w:shd w:val="clear" w:color="auto" w:fill="E7E6E6" w:themeFill="background2"/>
          </w:tcPr>
          <w:p w14:paraId="22830288" w14:textId="77777777" w:rsidR="00D55474" w:rsidRPr="006A7935" w:rsidRDefault="00D55474" w:rsidP="001A46B8">
            <w:pPr>
              <w:spacing w:after="60"/>
              <w:rPr>
                <w:rFonts w:cstheme="minorHAnsi"/>
                <w:i/>
              </w:rPr>
            </w:pPr>
          </w:p>
        </w:tc>
      </w:tr>
      <w:tr w:rsidR="00D55474" w:rsidRPr="006A7935" w14:paraId="124CAD18" w14:textId="77777777" w:rsidTr="008D2965">
        <w:trPr>
          <w:trHeight w:val="530"/>
        </w:trPr>
        <w:tc>
          <w:tcPr>
            <w:tcW w:w="1259" w:type="pct"/>
          </w:tcPr>
          <w:p w14:paraId="3391EB73" w14:textId="77777777" w:rsidR="00D55474" w:rsidRPr="006A7935" w:rsidRDefault="00D55474" w:rsidP="001A46B8">
            <w:pPr>
              <w:spacing w:after="60"/>
              <w:rPr>
                <w:rFonts w:cstheme="minorHAnsi"/>
              </w:rPr>
            </w:pPr>
            <w:r w:rsidRPr="006A7935">
              <w:rPr>
                <w:rFonts w:cstheme="minorHAnsi"/>
              </w:rPr>
              <w:t>Was the conflict between you and other members of your community around land ownership</w:t>
            </w:r>
          </w:p>
        </w:tc>
        <w:tc>
          <w:tcPr>
            <w:tcW w:w="446" w:type="pct"/>
          </w:tcPr>
          <w:p w14:paraId="00026303" w14:textId="77777777" w:rsidR="00D55474" w:rsidRPr="006A7935" w:rsidRDefault="00D55474" w:rsidP="001A46B8">
            <w:pPr>
              <w:spacing w:after="60"/>
              <w:rPr>
                <w:rFonts w:cstheme="minorHAnsi"/>
              </w:rPr>
            </w:pPr>
          </w:p>
        </w:tc>
        <w:tc>
          <w:tcPr>
            <w:tcW w:w="581" w:type="pct"/>
          </w:tcPr>
          <w:p w14:paraId="769D2175" w14:textId="77777777" w:rsidR="00D55474" w:rsidRPr="006A7935" w:rsidRDefault="00D55474" w:rsidP="001A46B8">
            <w:pPr>
              <w:spacing w:after="60"/>
              <w:rPr>
                <w:rFonts w:cstheme="minorHAnsi"/>
              </w:rPr>
            </w:pPr>
          </w:p>
        </w:tc>
        <w:tc>
          <w:tcPr>
            <w:tcW w:w="290" w:type="pct"/>
          </w:tcPr>
          <w:p w14:paraId="05198EA1" w14:textId="77777777" w:rsidR="00D55474" w:rsidRPr="006A7935" w:rsidRDefault="00D55474" w:rsidP="001A46B8">
            <w:pPr>
              <w:spacing w:after="60"/>
              <w:rPr>
                <w:rFonts w:cstheme="minorHAnsi"/>
                <w:i/>
              </w:rPr>
            </w:pPr>
          </w:p>
        </w:tc>
        <w:tc>
          <w:tcPr>
            <w:tcW w:w="651" w:type="pct"/>
          </w:tcPr>
          <w:p w14:paraId="408160F9" w14:textId="77777777" w:rsidR="00D55474" w:rsidRPr="006A7935" w:rsidDel="000B05BF" w:rsidRDefault="00D55474" w:rsidP="001A46B8">
            <w:pPr>
              <w:spacing w:after="60"/>
              <w:rPr>
                <w:rFonts w:cstheme="minorHAnsi"/>
                <w:i/>
              </w:rPr>
            </w:pPr>
          </w:p>
        </w:tc>
        <w:tc>
          <w:tcPr>
            <w:tcW w:w="453" w:type="pct"/>
          </w:tcPr>
          <w:p w14:paraId="3E7209EC" w14:textId="77777777" w:rsidR="00D55474" w:rsidRPr="006A7935" w:rsidRDefault="00D55474" w:rsidP="001A46B8">
            <w:pPr>
              <w:spacing w:after="60"/>
              <w:rPr>
                <w:rFonts w:cstheme="minorHAnsi"/>
                <w:i/>
              </w:rPr>
            </w:pPr>
          </w:p>
        </w:tc>
        <w:tc>
          <w:tcPr>
            <w:tcW w:w="1319" w:type="pct"/>
            <w:shd w:val="clear" w:color="auto" w:fill="E7E6E6" w:themeFill="background2"/>
          </w:tcPr>
          <w:p w14:paraId="37F377EE" w14:textId="77777777" w:rsidR="00D55474" w:rsidRPr="006A7935" w:rsidRDefault="00D55474" w:rsidP="001A46B8">
            <w:pPr>
              <w:spacing w:after="60"/>
              <w:rPr>
                <w:rFonts w:cstheme="minorHAnsi"/>
                <w:i/>
              </w:rPr>
            </w:pPr>
          </w:p>
        </w:tc>
      </w:tr>
      <w:tr w:rsidR="00D55474" w:rsidRPr="006A7935" w14:paraId="6CEFC258" w14:textId="77777777" w:rsidTr="008D2965">
        <w:trPr>
          <w:trHeight w:val="413"/>
        </w:trPr>
        <w:tc>
          <w:tcPr>
            <w:tcW w:w="1259" w:type="pct"/>
          </w:tcPr>
          <w:p w14:paraId="22993E13" w14:textId="77777777" w:rsidR="00D55474" w:rsidRPr="006A7935" w:rsidRDefault="00D55474" w:rsidP="001A46B8">
            <w:pPr>
              <w:spacing w:after="60"/>
              <w:rPr>
                <w:rFonts w:cstheme="minorHAnsi"/>
              </w:rPr>
            </w:pPr>
            <w:r w:rsidRPr="006A7935">
              <w:rPr>
                <w:rFonts w:cstheme="minorHAnsi"/>
              </w:rPr>
              <w:t xml:space="preserve">Other conflicts, which </w:t>
            </w:r>
          </w:p>
        </w:tc>
        <w:tc>
          <w:tcPr>
            <w:tcW w:w="446" w:type="pct"/>
          </w:tcPr>
          <w:p w14:paraId="6BEF15E6" w14:textId="77777777" w:rsidR="00D55474" w:rsidRPr="006A7935" w:rsidRDefault="00D55474" w:rsidP="001A46B8">
            <w:pPr>
              <w:spacing w:after="60"/>
              <w:rPr>
                <w:rFonts w:cstheme="minorHAnsi"/>
              </w:rPr>
            </w:pPr>
          </w:p>
        </w:tc>
        <w:tc>
          <w:tcPr>
            <w:tcW w:w="581" w:type="pct"/>
          </w:tcPr>
          <w:p w14:paraId="4E27FED5" w14:textId="77777777" w:rsidR="00D55474" w:rsidRPr="006A7935" w:rsidRDefault="00D55474" w:rsidP="001A46B8">
            <w:pPr>
              <w:spacing w:after="60"/>
              <w:rPr>
                <w:rFonts w:cstheme="minorHAnsi"/>
              </w:rPr>
            </w:pPr>
          </w:p>
        </w:tc>
        <w:tc>
          <w:tcPr>
            <w:tcW w:w="290" w:type="pct"/>
          </w:tcPr>
          <w:p w14:paraId="6F6808F8" w14:textId="77777777" w:rsidR="00D55474" w:rsidRPr="006A7935" w:rsidRDefault="00D55474" w:rsidP="001A46B8">
            <w:pPr>
              <w:spacing w:after="60"/>
              <w:rPr>
                <w:rFonts w:cstheme="minorHAnsi"/>
                <w:i/>
              </w:rPr>
            </w:pPr>
          </w:p>
        </w:tc>
        <w:tc>
          <w:tcPr>
            <w:tcW w:w="651" w:type="pct"/>
          </w:tcPr>
          <w:p w14:paraId="052CF8E6" w14:textId="77777777" w:rsidR="00D55474" w:rsidRPr="006A7935" w:rsidDel="000B05BF" w:rsidRDefault="00D55474" w:rsidP="001A46B8">
            <w:pPr>
              <w:spacing w:after="60"/>
              <w:rPr>
                <w:rFonts w:cstheme="minorHAnsi"/>
                <w:i/>
              </w:rPr>
            </w:pPr>
          </w:p>
        </w:tc>
        <w:tc>
          <w:tcPr>
            <w:tcW w:w="453" w:type="pct"/>
          </w:tcPr>
          <w:p w14:paraId="29554B20" w14:textId="77777777" w:rsidR="00D55474" w:rsidRPr="006A7935" w:rsidRDefault="00D55474" w:rsidP="001A46B8">
            <w:pPr>
              <w:spacing w:after="60"/>
              <w:rPr>
                <w:rFonts w:cstheme="minorHAnsi"/>
                <w:i/>
              </w:rPr>
            </w:pPr>
          </w:p>
        </w:tc>
        <w:tc>
          <w:tcPr>
            <w:tcW w:w="1319" w:type="pct"/>
            <w:shd w:val="clear" w:color="auto" w:fill="E7E6E6" w:themeFill="background2"/>
          </w:tcPr>
          <w:p w14:paraId="482FCD9C" w14:textId="77777777" w:rsidR="00D55474" w:rsidRPr="006A7935" w:rsidRDefault="00D55474" w:rsidP="001A46B8">
            <w:pPr>
              <w:spacing w:after="60"/>
              <w:rPr>
                <w:rFonts w:cstheme="minorHAnsi"/>
                <w:i/>
              </w:rPr>
            </w:pPr>
          </w:p>
        </w:tc>
      </w:tr>
    </w:tbl>
    <w:p w14:paraId="44FFA0A8" w14:textId="77777777" w:rsidR="00D55474" w:rsidRPr="006A7935" w:rsidRDefault="00D55474" w:rsidP="00D55474">
      <w:pPr>
        <w:rPr>
          <w:lang w:val="en-US"/>
        </w:rPr>
      </w:pPr>
    </w:p>
    <w:p w14:paraId="0F95BE90" w14:textId="77777777" w:rsidR="00844B32" w:rsidRDefault="00844B32">
      <w:r>
        <w:br w:type="page"/>
      </w:r>
    </w:p>
    <w:tbl>
      <w:tblPr>
        <w:tblStyle w:val="TableGrid"/>
        <w:tblW w:w="5000" w:type="pct"/>
        <w:tblLayout w:type="fixed"/>
        <w:tblLook w:val="04A0" w:firstRow="1" w:lastRow="0" w:firstColumn="1" w:lastColumn="0" w:noHBand="0" w:noVBand="1"/>
      </w:tblPr>
      <w:tblGrid>
        <w:gridCol w:w="2064"/>
        <w:gridCol w:w="675"/>
        <w:gridCol w:w="1218"/>
        <w:gridCol w:w="1170"/>
        <w:gridCol w:w="537"/>
        <w:gridCol w:w="554"/>
        <w:gridCol w:w="860"/>
        <w:gridCol w:w="2542"/>
      </w:tblGrid>
      <w:tr w:rsidR="00D55474" w:rsidRPr="006A7935" w14:paraId="043B18C3" w14:textId="77777777" w:rsidTr="001A46B8">
        <w:trPr>
          <w:trHeight w:val="284"/>
        </w:trPr>
        <w:tc>
          <w:tcPr>
            <w:tcW w:w="2665" w:type="pct"/>
            <w:gridSpan w:val="4"/>
          </w:tcPr>
          <w:p w14:paraId="1DC31C15" w14:textId="1BD9DA3B" w:rsidR="00D55474" w:rsidRPr="006A7935" w:rsidRDefault="00D55474" w:rsidP="001A46B8">
            <w:pPr>
              <w:spacing w:after="60"/>
              <w:rPr>
                <w:rFonts w:cstheme="minorHAnsi"/>
                <w:b/>
              </w:rPr>
            </w:pPr>
          </w:p>
        </w:tc>
        <w:tc>
          <w:tcPr>
            <w:tcW w:w="1014" w:type="pct"/>
            <w:gridSpan w:val="3"/>
          </w:tcPr>
          <w:p w14:paraId="61191D4E" w14:textId="77777777" w:rsidR="00D55474" w:rsidRPr="006A7935" w:rsidRDefault="00D55474" w:rsidP="001A46B8">
            <w:pPr>
              <w:spacing w:after="60"/>
              <w:jc w:val="both"/>
              <w:rPr>
                <w:rFonts w:cstheme="minorHAnsi"/>
                <w:bCs/>
                <w:szCs w:val="24"/>
              </w:rPr>
            </w:pPr>
          </w:p>
        </w:tc>
        <w:tc>
          <w:tcPr>
            <w:tcW w:w="1321" w:type="pct"/>
            <w:shd w:val="clear" w:color="auto" w:fill="E7E6E6" w:themeFill="background2"/>
          </w:tcPr>
          <w:p w14:paraId="1B8624B6" w14:textId="77777777" w:rsidR="00D55474" w:rsidRPr="00844B32" w:rsidRDefault="00D55474" w:rsidP="001A46B8">
            <w:pPr>
              <w:spacing w:after="60"/>
              <w:jc w:val="both"/>
              <w:rPr>
                <w:rFonts w:cstheme="minorHAnsi"/>
                <w:b/>
                <w:bCs/>
                <w:sz w:val="18"/>
                <w:szCs w:val="20"/>
              </w:rPr>
            </w:pPr>
            <w:r w:rsidRPr="00844B32">
              <w:rPr>
                <w:rFonts w:cstheme="minorHAnsi"/>
                <w:b/>
                <w:bCs/>
                <w:sz w:val="18"/>
                <w:szCs w:val="20"/>
              </w:rPr>
              <w:t>Explanation</w:t>
            </w:r>
          </w:p>
        </w:tc>
      </w:tr>
      <w:tr w:rsidR="00D55474" w:rsidRPr="006A7935" w14:paraId="1ED81BC9" w14:textId="77777777" w:rsidTr="00844B32">
        <w:trPr>
          <w:trHeight w:val="647"/>
        </w:trPr>
        <w:tc>
          <w:tcPr>
            <w:tcW w:w="2944" w:type="pct"/>
            <w:gridSpan w:val="5"/>
          </w:tcPr>
          <w:p w14:paraId="6A319E9E" w14:textId="77777777" w:rsidR="00D55474" w:rsidRPr="006A7935" w:rsidRDefault="00D55474" w:rsidP="001A46B8">
            <w:pPr>
              <w:spacing w:after="60"/>
              <w:rPr>
                <w:rFonts w:cstheme="minorHAnsi"/>
                <w:i/>
              </w:rPr>
            </w:pPr>
            <w:r w:rsidRPr="006A7935">
              <w:rPr>
                <w:rFonts w:cstheme="minorHAnsi"/>
                <w:b/>
              </w:rPr>
              <w:t>Was there a conflict between you and other members of your nuclear or extended family in the last 6 months?</w:t>
            </w:r>
          </w:p>
        </w:tc>
        <w:tc>
          <w:tcPr>
            <w:tcW w:w="735" w:type="pct"/>
            <w:gridSpan w:val="2"/>
          </w:tcPr>
          <w:p w14:paraId="0C9F12EE" w14:textId="77777777" w:rsidR="00D55474" w:rsidRPr="006A7935" w:rsidRDefault="00D55474" w:rsidP="001A46B8">
            <w:pPr>
              <w:spacing w:after="60"/>
              <w:jc w:val="both"/>
              <w:rPr>
                <w:rFonts w:cstheme="minorHAnsi"/>
                <w:bCs/>
                <w:szCs w:val="24"/>
              </w:rPr>
            </w:pPr>
            <w:r w:rsidRPr="006A7935">
              <w:rPr>
                <w:rFonts w:cstheme="minorHAnsi"/>
                <w:bCs/>
                <w:szCs w:val="24"/>
              </w:rPr>
              <w:t xml:space="preserve">1=yes </w:t>
            </w:r>
          </w:p>
          <w:p w14:paraId="4DA5EDC8" w14:textId="70213D0E" w:rsidR="00D55474" w:rsidRPr="006A7935" w:rsidRDefault="00D55474" w:rsidP="001A46B8">
            <w:pPr>
              <w:tabs>
                <w:tab w:val="left" w:pos="2088"/>
              </w:tabs>
              <w:spacing w:after="60"/>
              <w:rPr>
                <w:rFonts w:cstheme="minorHAnsi"/>
                <w:bCs/>
                <w:i/>
              </w:rPr>
            </w:pPr>
            <w:r w:rsidRPr="006A7935">
              <w:rPr>
                <w:rFonts w:cstheme="minorHAnsi"/>
                <w:bCs/>
                <w:szCs w:val="24"/>
              </w:rPr>
              <w:t>0=no</w:t>
            </w:r>
          </w:p>
        </w:tc>
        <w:tc>
          <w:tcPr>
            <w:tcW w:w="1321" w:type="pct"/>
            <w:shd w:val="clear" w:color="auto" w:fill="E7E6E6" w:themeFill="background2"/>
          </w:tcPr>
          <w:p w14:paraId="719FE9C5" w14:textId="77777777" w:rsidR="00D55474" w:rsidRPr="00844B32" w:rsidRDefault="00D55474" w:rsidP="001A46B8">
            <w:pPr>
              <w:spacing w:after="60"/>
              <w:rPr>
                <w:rFonts w:cstheme="minorHAnsi"/>
                <w:bCs/>
                <w:sz w:val="18"/>
                <w:szCs w:val="20"/>
              </w:rPr>
            </w:pPr>
            <w:r w:rsidRPr="00844B32">
              <w:rPr>
                <w:rFonts w:cstheme="minorHAnsi"/>
                <w:bCs/>
                <w:sz w:val="18"/>
                <w:szCs w:val="20"/>
              </w:rPr>
              <w:t>Tick one option</w:t>
            </w:r>
          </w:p>
        </w:tc>
      </w:tr>
      <w:tr w:rsidR="00D55474" w:rsidRPr="006A7935" w14:paraId="610C0A06" w14:textId="77777777" w:rsidTr="00844B32">
        <w:trPr>
          <w:trHeight w:val="699"/>
        </w:trPr>
        <w:tc>
          <w:tcPr>
            <w:tcW w:w="1073" w:type="pct"/>
          </w:tcPr>
          <w:p w14:paraId="63AEB32D" w14:textId="77777777" w:rsidR="00D55474" w:rsidRPr="006A7935" w:rsidRDefault="00D55474" w:rsidP="001A46B8">
            <w:pPr>
              <w:spacing w:after="60"/>
              <w:rPr>
                <w:rFonts w:cstheme="minorHAnsi"/>
                <w:b/>
              </w:rPr>
            </w:pPr>
          </w:p>
        </w:tc>
        <w:tc>
          <w:tcPr>
            <w:tcW w:w="351" w:type="pct"/>
          </w:tcPr>
          <w:p w14:paraId="401CB84A" w14:textId="77777777" w:rsidR="00D55474" w:rsidRPr="006A7935" w:rsidRDefault="00D55474" w:rsidP="001A46B8">
            <w:pPr>
              <w:spacing w:after="60"/>
              <w:rPr>
                <w:rFonts w:cstheme="minorHAnsi"/>
                <w:b/>
                <w:szCs w:val="24"/>
              </w:rPr>
            </w:pPr>
            <w:r w:rsidRPr="006A7935">
              <w:rPr>
                <w:rFonts w:cstheme="minorHAnsi"/>
                <w:b/>
                <w:szCs w:val="24"/>
              </w:rPr>
              <w:t>Response (1=yes</w:t>
            </w:r>
          </w:p>
          <w:p w14:paraId="28D6BAC9" w14:textId="77777777" w:rsidR="00D55474" w:rsidRPr="006A7935" w:rsidRDefault="00D55474" w:rsidP="001A46B8">
            <w:pPr>
              <w:spacing w:after="60"/>
              <w:rPr>
                <w:rFonts w:cstheme="minorHAnsi"/>
                <w:strike/>
              </w:rPr>
            </w:pPr>
            <w:r w:rsidRPr="006A7935">
              <w:rPr>
                <w:rFonts w:cstheme="minorHAnsi"/>
                <w:b/>
                <w:szCs w:val="24"/>
              </w:rPr>
              <w:t>0=no)</w:t>
            </w:r>
          </w:p>
        </w:tc>
        <w:tc>
          <w:tcPr>
            <w:tcW w:w="633" w:type="pct"/>
          </w:tcPr>
          <w:p w14:paraId="50C88AEF" w14:textId="77777777" w:rsidR="00D55474" w:rsidRPr="006A7935" w:rsidRDefault="00D55474" w:rsidP="001A46B8">
            <w:pPr>
              <w:spacing w:after="60"/>
              <w:rPr>
                <w:rFonts w:cstheme="minorHAnsi"/>
                <w:b/>
                <w:bCs/>
                <w:i/>
                <w:u w:val="single"/>
              </w:rPr>
            </w:pPr>
            <w:r w:rsidRPr="006A7935">
              <w:rPr>
                <w:rFonts w:cstheme="minorHAnsi"/>
                <w:b/>
                <w:bCs/>
                <w:i/>
                <w:u w:val="single"/>
              </w:rPr>
              <w:t xml:space="preserve">If yes: </w:t>
            </w:r>
          </w:p>
          <w:p w14:paraId="3886CB77" w14:textId="77777777" w:rsidR="00D55474" w:rsidRPr="006A7935" w:rsidRDefault="00D55474" w:rsidP="001A46B8">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26386980" w14:textId="77777777" w:rsidR="00D55474" w:rsidRPr="006A7935" w:rsidRDefault="00D55474" w:rsidP="001A46B8">
            <w:pPr>
              <w:spacing w:after="60"/>
              <w:rPr>
                <w:rFonts w:cstheme="minorHAnsi"/>
                <w:i/>
              </w:rPr>
            </w:pPr>
            <w:r w:rsidRPr="006A7935">
              <w:rPr>
                <w:rFonts w:cstheme="minorHAnsi"/>
                <w:i/>
              </w:rPr>
              <w:t>(multiple answers possible)</w:t>
            </w:r>
          </w:p>
          <w:p w14:paraId="5D342219" w14:textId="77777777" w:rsidR="00D55474" w:rsidRPr="006A7935" w:rsidRDefault="00D55474" w:rsidP="001A46B8">
            <w:pPr>
              <w:spacing w:after="60"/>
              <w:rPr>
                <w:rFonts w:cstheme="minorHAnsi"/>
              </w:rPr>
            </w:pPr>
            <w:r w:rsidRPr="006A7935">
              <w:rPr>
                <w:rFonts w:cstheme="minorHAnsi"/>
                <w:bCs/>
                <w:i/>
                <w:iCs/>
              </w:rPr>
              <w:t>(Name all months where the conflict happened)</w:t>
            </w:r>
          </w:p>
        </w:tc>
        <w:tc>
          <w:tcPr>
            <w:tcW w:w="608" w:type="pct"/>
          </w:tcPr>
          <w:p w14:paraId="340D07AD" w14:textId="77777777" w:rsidR="00D55474" w:rsidRPr="006A7935" w:rsidRDefault="00D55474" w:rsidP="001A46B8">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72EC5595" w14:textId="77777777" w:rsidR="00D55474" w:rsidRPr="006A7935" w:rsidRDefault="00D55474" w:rsidP="001A46B8">
            <w:pPr>
              <w:spacing w:after="60"/>
              <w:rPr>
                <w:rFonts w:cstheme="minorHAnsi"/>
                <w:i/>
              </w:rPr>
            </w:pPr>
            <w:r w:rsidRPr="006A7935">
              <w:rPr>
                <w:rFonts w:cstheme="minorHAnsi"/>
                <w:i/>
              </w:rPr>
              <w:t>(max. 2 anwers)</w:t>
            </w:r>
          </w:p>
          <w:p w14:paraId="6F9C17E2"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567" w:type="pct"/>
            <w:gridSpan w:val="2"/>
          </w:tcPr>
          <w:p w14:paraId="524D2286" w14:textId="77777777" w:rsidR="00D55474" w:rsidRPr="006A7935" w:rsidRDefault="00D55474" w:rsidP="001A46B8">
            <w:pPr>
              <w:spacing w:after="60"/>
              <w:rPr>
                <w:rFonts w:cstheme="minorHAnsi"/>
                <w:b/>
                <w:szCs w:val="24"/>
              </w:rPr>
            </w:pPr>
            <w:r w:rsidRPr="006A7935">
              <w:rPr>
                <w:rFonts w:cstheme="minorHAnsi"/>
                <w:b/>
                <w:szCs w:val="24"/>
              </w:rPr>
              <w:t>What were the impacts</w:t>
            </w:r>
          </w:p>
          <w:p w14:paraId="74325E65" w14:textId="77777777" w:rsidR="00D55474" w:rsidRPr="006A7935" w:rsidRDefault="00D55474" w:rsidP="001A46B8">
            <w:pPr>
              <w:spacing w:after="60"/>
              <w:rPr>
                <w:rFonts w:cstheme="minorHAnsi"/>
                <w:i/>
              </w:rPr>
            </w:pPr>
            <w:r w:rsidRPr="006A7935">
              <w:rPr>
                <w:rFonts w:cstheme="minorHAnsi"/>
                <w:i/>
              </w:rPr>
              <w:t>(categ.)</w:t>
            </w:r>
          </w:p>
          <w:p w14:paraId="4B5C423A" w14:textId="77777777" w:rsidR="00D55474" w:rsidRPr="006A7935" w:rsidRDefault="00D55474" w:rsidP="001A46B8">
            <w:pPr>
              <w:spacing w:after="60"/>
              <w:rPr>
                <w:rFonts w:cstheme="minorHAnsi"/>
                <w:i/>
              </w:rPr>
            </w:pPr>
            <w:r w:rsidRPr="006A7935">
              <w:rPr>
                <w:rFonts w:cstheme="minorHAnsi"/>
                <w:i/>
              </w:rPr>
              <w:t>(multiple answers possible)</w:t>
            </w:r>
          </w:p>
          <w:p w14:paraId="2D657686" w14:textId="77777777" w:rsidR="00D55474" w:rsidRPr="006A7935" w:rsidDel="000B05BF"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447" w:type="pct"/>
          </w:tcPr>
          <w:p w14:paraId="2880C926" w14:textId="77777777" w:rsidR="00D55474" w:rsidRPr="006A7935" w:rsidRDefault="00D55474" w:rsidP="001A46B8">
            <w:pPr>
              <w:spacing w:after="60"/>
              <w:rPr>
                <w:rFonts w:cstheme="minorHAnsi"/>
                <w:b/>
                <w:bCs/>
                <w:i/>
              </w:rPr>
            </w:pPr>
            <w:r w:rsidRPr="006A7935">
              <w:rPr>
                <w:rFonts w:cstheme="minorHAnsi"/>
                <w:b/>
                <w:bCs/>
                <w:i/>
              </w:rPr>
              <w:t>How did you react / cope?</w:t>
            </w:r>
          </w:p>
          <w:p w14:paraId="6FB181CE" w14:textId="77777777" w:rsidR="00D55474" w:rsidRPr="006A7935" w:rsidRDefault="00D55474" w:rsidP="001A46B8">
            <w:pPr>
              <w:spacing w:after="60"/>
              <w:rPr>
                <w:rFonts w:cstheme="minorHAnsi"/>
                <w:i/>
              </w:rPr>
            </w:pPr>
            <w:r w:rsidRPr="006A7935">
              <w:rPr>
                <w:rFonts w:cstheme="minorHAnsi"/>
                <w:i/>
              </w:rPr>
              <w:t>(max. 2 anwers)</w:t>
            </w:r>
          </w:p>
          <w:p w14:paraId="07CDB539"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1321" w:type="pct"/>
            <w:shd w:val="clear" w:color="auto" w:fill="E7E6E6" w:themeFill="background2"/>
          </w:tcPr>
          <w:p w14:paraId="79AE0912" w14:textId="77777777" w:rsidR="00D55474" w:rsidRPr="00844B32" w:rsidRDefault="00D55474" w:rsidP="001A46B8">
            <w:pPr>
              <w:spacing w:after="60"/>
              <w:rPr>
                <w:rFonts w:cstheme="minorHAnsi"/>
                <w:bCs/>
                <w:sz w:val="18"/>
                <w:szCs w:val="20"/>
              </w:rPr>
            </w:pPr>
            <w:r w:rsidRPr="00844B32">
              <w:rPr>
                <w:rFonts w:cstheme="minorHAnsi"/>
                <w:bCs/>
                <w:sz w:val="18"/>
                <w:szCs w:val="20"/>
              </w:rPr>
              <w:t>See instructions under column heading</w:t>
            </w:r>
          </w:p>
          <w:p w14:paraId="249EEEAD" w14:textId="77777777" w:rsidR="00D55474" w:rsidRPr="00844B32" w:rsidRDefault="00D55474" w:rsidP="001A46B8">
            <w:pPr>
              <w:spacing w:after="60"/>
              <w:rPr>
                <w:rFonts w:cstheme="minorHAnsi"/>
                <w:bCs/>
                <w:sz w:val="18"/>
                <w:szCs w:val="20"/>
              </w:rPr>
            </w:pPr>
          </w:p>
          <w:p w14:paraId="0037357F" w14:textId="77777777" w:rsidR="00D55474" w:rsidRPr="00844B32" w:rsidRDefault="00D55474" w:rsidP="001A46B8">
            <w:pPr>
              <w:spacing w:after="60"/>
              <w:rPr>
                <w:rFonts w:cstheme="minorHAnsi"/>
                <w:bCs/>
                <w:sz w:val="18"/>
                <w:szCs w:val="20"/>
              </w:rPr>
            </w:pPr>
            <w:r w:rsidRPr="00844B32">
              <w:rPr>
                <w:sz w:val="18"/>
                <w:szCs w:val="20"/>
              </w:rPr>
              <w:t>Important to read all alternatives before the respondent answers.</w:t>
            </w:r>
          </w:p>
        </w:tc>
      </w:tr>
      <w:tr w:rsidR="00D55474" w:rsidRPr="006A7935" w14:paraId="486B8709" w14:textId="77777777" w:rsidTr="00844B32">
        <w:trPr>
          <w:trHeight w:val="440"/>
        </w:trPr>
        <w:tc>
          <w:tcPr>
            <w:tcW w:w="1073" w:type="pct"/>
          </w:tcPr>
          <w:p w14:paraId="25E96D90" w14:textId="77777777" w:rsidR="00D55474" w:rsidRPr="006A7935" w:rsidRDefault="00D55474" w:rsidP="001A46B8">
            <w:pPr>
              <w:spacing w:after="60"/>
              <w:rPr>
                <w:rFonts w:cstheme="minorHAnsi"/>
              </w:rPr>
            </w:pPr>
            <w:r w:rsidRPr="006A7935">
              <w:rPr>
                <w:rFonts w:cstheme="minorHAnsi"/>
              </w:rPr>
              <w:t>Was the conflict between you and other household members around land ownership</w:t>
            </w:r>
          </w:p>
        </w:tc>
        <w:tc>
          <w:tcPr>
            <w:tcW w:w="351" w:type="pct"/>
          </w:tcPr>
          <w:p w14:paraId="071CE5F6" w14:textId="77777777" w:rsidR="00D55474" w:rsidRPr="006A7935" w:rsidRDefault="00D55474" w:rsidP="001A46B8">
            <w:pPr>
              <w:spacing w:after="60"/>
              <w:rPr>
                <w:rFonts w:cstheme="minorHAnsi"/>
              </w:rPr>
            </w:pPr>
          </w:p>
        </w:tc>
        <w:tc>
          <w:tcPr>
            <w:tcW w:w="633" w:type="pct"/>
          </w:tcPr>
          <w:p w14:paraId="7AAECE21" w14:textId="77777777" w:rsidR="00D55474" w:rsidRPr="006A7935" w:rsidRDefault="00D55474" w:rsidP="001A46B8">
            <w:pPr>
              <w:spacing w:after="60"/>
              <w:rPr>
                <w:rFonts w:cstheme="minorHAnsi"/>
              </w:rPr>
            </w:pPr>
          </w:p>
        </w:tc>
        <w:tc>
          <w:tcPr>
            <w:tcW w:w="608" w:type="pct"/>
          </w:tcPr>
          <w:p w14:paraId="1F26B7EF" w14:textId="77777777" w:rsidR="00D55474" w:rsidRPr="006A7935" w:rsidRDefault="00D55474" w:rsidP="001A46B8">
            <w:pPr>
              <w:spacing w:after="60"/>
              <w:rPr>
                <w:rFonts w:cstheme="minorHAnsi"/>
                <w:i/>
              </w:rPr>
            </w:pPr>
          </w:p>
        </w:tc>
        <w:tc>
          <w:tcPr>
            <w:tcW w:w="567" w:type="pct"/>
            <w:gridSpan w:val="2"/>
          </w:tcPr>
          <w:p w14:paraId="2B6B0DB0" w14:textId="77777777" w:rsidR="00D55474" w:rsidRPr="006A7935" w:rsidDel="000B05BF" w:rsidRDefault="00D55474" w:rsidP="001A46B8">
            <w:pPr>
              <w:spacing w:after="60"/>
              <w:rPr>
                <w:rFonts w:cstheme="minorHAnsi"/>
                <w:i/>
              </w:rPr>
            </w:pPr>
          </w:p>
        </w:tc>
        <w:tc>
          <w:tcPr>
            <w:tcW w:w="447" w:type="pct"/>
          </w:tcPr>
          <w:p w14:paraId="44F8E5D0" w14:textId="77777777" w:rsidR="00D55474" w:rsidRPr="006A7935" w:rsidRDefault="00D55474" w:rsidP="001A46B8">
            <w:pPr>
              <w:spacing w:after="60"/>
              <w:rPr>
                <w:rFonts w:cstheme="minorHAnsi"/>
                <w:i/>
              </w:rPr>
            </w:pPr>
          </w:p>
        </w:tc>
        <w:tc>
          <w:tcPr>
            <w:tcW w:w="1321" w:type="pct"/>
            <w:shd w:val="clear" w:color="auto" w:fill="E7E6E6" w:themeFill="background2"/>
          </w:tcPr>
          <w:p w14:paraId="1B954457" w14:textId="77777777" w:rsidR="00D55474" w:rsidRPr="00844B32" w:rsidRDefault="00D55474" w:rsidP="001A46B8">
            <w:pPr>
              <w:spacing w:after="60"/>
              <w:rPr>
                <w:rFonts w:cstheme="minorHAnsi"/>
                <w:i/>
                <w:sz w:val="18"/>
                <w:szCs w:val="20"/>
              </w:rPr>
            </w:pPr>
          </w:p>
        </w:tc>
      </w:tr>
      <w:tr w:rsidR="00D55474" w:rsidRPr="006A7935" w14:paraId="532ACBA5" w14:textId="77777777" w:rsidTr="00844B32">
        <w:trPr>
          <w:trHeight w:val="248"/>
        </w:trPr>
        <w:tc>
          <w:tcPr>
            <w:tcW w:w="1073" w:type="pct"/>
          </w:tcPr>
          <w:p w14:paraId="60283E68" w14:textId="77777777" w:rsidR="00D55474" w:rsidRPr="006A7935" w:rsidRDefault="00D55474" w:rsidP="001A46B8">
            <w:pPr>
              <w:spacing w:after="60"/>
              <w:rPr>
                <w:rFonts w:cstheme="minorHAnsi"/>
              </w:rPr>
            </w:pPr>
            <w:r w:rsidRPr="006A7935">
              <w:rPr>
                <w:rFonts w:cstheme="minorHAnsi"/>
              </w:rPr>
              <w:t>Was the conflict between you and other household members around livestock ownership</w:t>
            </w:r>
          </w:p>
        </w:tc>
        <w:tc>
          <w:tcPr>
            <w:tcW w:w="351" w:type="pct"/>
          </w:tcPr>
          <w:p w14:paraId="02EF0955" w14:textId="77777777" w:rsidR="00D55474" w:rsidRPr="006A7935" w:rsidRDefault="00D55474" w:rsidP="001A46B8">
            <w:pPr>
              <w:spacing w:after="60"/>
              <w:rPr>
                <w:rFonts w:cstheme="minorHAnsi"/>
              </w:rPr>
            </w:pPr>
          </w:p>
        </w:tc>
        <w:tc>
          <w:tcPr>
            <w:tcW w:w="633" w:type="pct"/>
          </w:tcPr>
          <w:p w14:paraId="2745A46C" w14:textId="77777777" w:rsidR="00D55474" w:rsidRPr="006A7935" w:rsidRDefault="00D55474" w:rsidP="001A46B8">
            <w:pPr>
              <w:spacing w:after="60"/>
              <w:rPr>
                <w:rFonts w:cstheme="minorHAnsi"/>
              </w:rPr>
            </w:pPr>
          </w:p>
        </w:tc>
        <w:tc>
          <w:tcPr>
            <w:tcW w:w="608" w:type="pct"/>
          </w:tcPr>
          <w:p w14:paraId="35C192F6" w14:textId="77777777" w:rsidR="00D55474" w:rsidRPr="006A7935" w:rsidRDefault="00D55474" w:rsidP="001A46B8">
            <w:pPr>
              <w:spacing w:after="60"/>
              <w:rPr>
                <w:rFonts w:cstheme="minorHAnsi"/>
                <w:i/>
              </w:rPr>
            </w:pPr>
          </w:p>
        </w:tc>
        <w:tc>
          <w:tcPr>
            <w:tcW w:w="567" w:type="pct"/>
            <w:gridSpan w:val="2"/>
          </w:tcPr>
          <w:p w14:paraId="5E2FBC09" w14:textId="77777777" w:rsidR="00D55474" w:rsidRPr="006A7935" w:rsidDel="000B05BF" w:rsidRDefault="00D55474" w:rsidP="001A46B8">
            <w:pPr>
              <w:spacing w:after="60"/>
              <w:rPr>
                <w:rFonts w:cstheme="minorHAnsi"/>
                <w:i/>
              </w:rPr>
            </w:pPr>
          </w:p>
        </w:tc>
        <w:tc>
          <w:tcPr>
            <w:tcW w:w="447" w:type="pct"/>
          </w:tcPr>
          <w:p w14:paraId="684D88D9" w14:textId="77777777" w:rsidR="00D55474" w:rsidRPr="006A7935" w:rsidRDefault="00D55474" w:rsidP="001A46B8">
            <w:pPr>
              <w:spacing w:after="60"/>
              <w:rPr>
                <w:rFonts w:cstheme="minorHAnsi"/>
                <w:i/>
              </w:rPr>
            </w:pPr>
          </w:p>
        </w:tc>
        <w:tc>
          <w:tcPr>
            <w:tcW w:w="1321" w:type="pct"/>
            <w:shd w:val="clear" w:color="auto" w:fill="E7E6E6" w:themeFill="background2"/>
          </w:tcPr>
          <w:p w14:paraId="0187D609" w14:textId="77777777" w:rsidR="00D55474" w:rsidRPr="00844B32" w:rsidRDefault="00D55474" w:rsidP="001A46B8">
            <w:pPr>
              <w:spacing w:after="60"/>
              <w:rPr>
                <w:rFonts w:cstheme="minorHAnsi"/>
                <w:i/>
                <w:sz w:val="18"/>
                <w:szCs w:val="20"/>
              </w:rPr>
            </w:pPr>
          </w:p>
        </w:tc>
      </w:tr>
      <w:tr w:rsidR="00D55474" w:rsidRPr="006A7935" w14:paraId="2833CB7F" w14:textId="77777777" w:rsidTr="00844B32">
        <w:trPr>
          <w:trHeight w:val="699"/>
        </w:trPr>
        <w:tc>
          <w:tcPr>
            <w:tcW w:w="1073" w:type="pct"/>
          </w:tcPr>
          <w:p w14:paraId="2BD35182" w14:textId="77777777" w:rsidR="00D55474" w:rsidRPr="006A7935" w:rsidRDefault="00D55474" w:rsidP="001A46B8">
            <w:pPr>
              <w:spacing w:after="60"/>
              <w:rPr>
                <w:rFonts w:cstheme="minorHAnsi"/>
              </w:rPr>
            </w:pPr>
            <w:r w:rsidRPr="006A7935">
              <w:rPr>
                <w:rFonts w:cstheme="minorHAnsi"/>
              </w:rPr>
              <w:t>Was the conflict between you and other household members around trust / faithfulness in household or marriage</w:t>
            </w:r>
          </w:p>
        </w:tc>
        <w:tc>
          <w:tcPr>
            <w:tcW w:w="351" w:type="pct"/>
          </w:tcPr>
          <w:p w14:paraId="64EAC1FD" w14:textId="77777777" w:rsidR="00D55474" w:rsidRPr="006A7935" w:rsidRDefault="00D55474" w:rsidP="001A46B8">
            <w:pPr>
              <w:spacing w:after="60"/>
              <w:rPr>
                <w:rFonts w:cstheme="minorHAnsi"/>
              </w:rPr>
            </w:pPr>
          </w:p>
        </w:tc>
        <w:tc>
          <w:tcPr>
            <w:tcW w:w="633" w:type="pct"/>
          </w:tcPr>
          <w:p w14:paraId="1D20F7FB" w14:textId="77777777" w:rsidR="00D55474" w:rsidRPr="006A7935" w:rsidRDefault="00D55474" w:rsidP="001A46B8">
            <w:pPr>
              <w:spacing w:after="60"/>
              <w:rPr>
                <w:rFonts w:cstheme="minorHAnsi"/>
              </w:rPr>
            </w:pPr>
          </w:p>
        </w:tc>
        <w:tc>
          <w:tcPr>
            <w:tcW w:w="608" w:type="pct"/>
          </w:tcPr>
          <w:p w14:paraId="14D60F55" w14:textId="77777777" w:rsidR="00D55474" w:rsidRPr="006A7935" w:rsidRDefault="00D55474" w:rsidP="001A46B8">
            <w:pPr>
              <w:spacing w:after="60"/>
              <w:rPr>
                <w:rFonts w:cstheme="minorHAnsi"/>
                <w:i/>
              </w:rPr>
            </w:pPr>
          </w:p>
        </w:tc>
        <w:tc>
          <w:tcPr>
            <w:tcW w:w="567" w:type="pct"/>
            <w:gridSpan w:val="2"/>
          </w:tcPr>
          <w:p w14:paraId="7316FDBA" w14:textId="77777777" w:rsidR="00D55474" w:rsidRPr="006A7935" w:rsidDel="000B05BF" w:rsidRDefault="00D55474" w:rsidP="001A46B8">
            <w:pPr>
              <w:spacing w:after="60"/>
              <w:rPr>
                <w:rFonts w:cstheme="minorHAnsi"/>
                <w:i/>
              </w:rPr>
            </w:pPr>
          </w:p>
        </w:tc>
        <w:tc>
          <w:tcPr>
            <w:tcW w:w="447" w:type="pct"/>
          </w:tcPr>
          <w:p w14:paraId="5410BE35" w14:textId="77777777" w:rsidR="00D55474" w:rsidRPr="006A7935" w:rsidRDefault="00D55474" w:rsidP="001A46B8">
            <w:pPr>
              <w:spacing w:after="60"/>
              <w:rPr>
                <w:rFonts w:cstheme="minorHAnsi"/>
                <w:i/>
              </w:rPr>
            </w:pPr>
          </w:p>
        </w:tc>
        <w:tc>
          <w:tcPr>
            <w:tcW w:w="1321" w:type="pct"/>
            <w:shd w:val="clear" w:color="auto" w:fill="E7E6E6" w:themeFill="background2"/>
          </w:tcPr>
          <w:p w14:paraId="215DD7FD" w14:textId="77777777" w:rsidR="00D55474" w:rsidRPr="00844B32" w:rsidRDefault="00D55474" w:rsidP="001A46B8">
            <w:pPr>
              <w:spacing w:after="60"/>
              <w:rPr>
                <w:rFonts w:cstheme="minorHAnsi"/>
                <w:i/>
                <w:sz w:val="18"/>
                <w:szCs w:val="20"/>
              </w:rPr>
            </w:pPr>
          </w:p>
        </w:tc>
      </w:tr>
      <w:tr w:rsidR="00D55474" w:rsidRPr="006A7935" w14:paraId="4D52EC85" w14:textId="77777777" w:rsidTr="00844B32">
        <w:trPr>
          <w:trHeight w:val="699"/>
        </w:trPr>
        <w:tc>
          <w:tcPr>
            <w:tcW w:w="1073" w:type="pct"/>
          </w:tcPr>
          <w:p w14:paraId="66127EA8" w14:textId="77777777" w:rsidR="00D55474" w:rsidRPr="006A7935" w:rsidRDefault="00D55474" w:rsidP="001A46B8">
            <w:pPr>
              <w:spacing w:after="60"/>
              <w:rPr>
                <w:rFonts w:cstheme="minorHAnsi"/>
              </w:rPr>
            </w:pPr>
            <w:r w:rsidRPr="006A7935">
              <w:rPr>
                <w:rFonts w:cstheme="minorHAnsi"/>
              </w:rPr>
              <w:t>Was the conflict between you and other household members around basic needs/ welfare e.g. child care, school fees, food</w:t>
            </w:r>
          </w:p>
          <w:p w14:paraId="6E91E3B9" w14:textId="77777777" w:rsidR="00D55474" w:rsidRPr="006A7935" w:rsidRDefault="00D55474" w:rsidP="001A46B8">
            <w:pPr>
              <w:spacing w:after="60"/>
              <w:rPr>
                <w:rFonts w:cstheme="minorHAnsi"/>
                <w:bCs/>
                <w:i/>
                <w:iCs/>
              </w:rPr>
            </w:pPr>
            <w:r w:rsidRPr="006A7935">
              <w:rPr>
                <w:rFonts w:cstheme="minorHAnsi"/>
                <w:bCs/>
                <w:i/>
                <w:iCs/>
              </w:rPr>
              <w:t>(Conflicts on decisions, incl. how to spend resources)</w:t>
            </w:r>
          </w:p>
        </w:tc>
        <w:tc>
          <w:tcPr>
            <w:tcW w:w="351" w:type="pct"/>
          </w:tcPr>
          <w:p w14:paraId="6DDA113D" w14:textId="77777777" w:rsidR="00D55474" w:rsidRPr="006A7935" w:rsidRDefault="00D55474" w:rsidP="001A46B8">
            <w:pPr>
              <w:spacing w:after="60"/>
              <w:rPr>
                <w:rFonts w:cstheme="minorHAnsi"/>
              </w:rPr>
            </w:pPr>
          </w:p>
        </w:tc>
        <w:tc>
          <w:tcPr>
            <w:tcW w:w="633" w:type="pct"/>
          </w:tcPr>
          <w:p w14:paraId="61D433B0" w14:textId="77777777" w:rsidR="00D55474" w:rsidRPr="006A7935" w:rsidRDefault="00D55474" w:rsidP="001A46B8">
            <w:pPr>
              <w:spacing w:after="60"/>
              <w:rPr>
                <w:rFonts w:cstheme="minorHAnsi"/>
              </w:rPr>
            </w:pPr>
          </w:p>
        </w:tc>
        <w:tc>
          <w:tcPr>
            <w:tcW w:w="608" w:type="pct"/>
          </w:tcPr>
          <w:p w14:paraId="24CFE1BF" w14:textId="77777777" w:rsidR="00D55474" w:rsidRPr="006A7935" w:rsidRDefault="00D55474" w:rsidP="001A46B8">
            <w:pPr>
              <w:spacing w:after="60"/>
              <w:rPr>
                <w:rFonts w:cstheme="minorHAnsi"/>
                <w:i/>
              </w:rPr>
            </w:pPr>
          </w:p>
        </w:tc>
        <w:tc>
          <w:tcPr>
            <w:tcW w:w="567" w:type="pct"/>
            <w:gridSpan w:val="2"/>
          </w:tcPr>
          <w:p w14:paraId="56142B0F" w14:textId="77777777" w:rsidR="00D55474" w:rsidRPr="006A7935" w:rsidDel="000B05BF" w:rsidRDefault="00D55474" w:rsidP="001A46B8">
            <w:pPr>
              <w:spacing w:after="60"/>
              <w:rPr>
                <w:rFonts w:cstheme="minorHAnsi"/>
                <w:i/>
              </w:rPr>
            </w:pPr>
          </w:p>
        </w:tc>
        <w:tc>
          <w:tcPr>
            <w:tcW w:w="447" w:type="pct"/>
          </w:tcPr>
          <w:p w14:paraId="5EC4D403" w14:textId="77777777" w:rsidR="00D55474" w:rsidRPr="006A7935" w:rsidRDefault="00D55474" w:rsidP="001A46B8">
            <w:pPr>
              <w:spacing w:after="60"/>
              <w:rPr>
                <w:rFonts w:cstheme="minorHAnsi"/>
                <w:i/>
              </w:rPr>
            </w:pPr>
          </w:p>
        </w:tc>
        <w:tc>
          <w:tcPr>
            <w:tcW w:w="1321" w:type="pct"/>
            <w:shd w:val="clear" w:color="auto" w:fill="E7E6E6" w:themeFill="background2"/>
          </w:tcPr>
          <w:p w14:paraId="400650B4" w14:textId="77777777" w:rsidR="00D55474" w:rsidRPr="00844B32" w:rsidRDefault="00D55474" w:rsidP="001A46B8">
            <w:pPr>
              <w:spacing w:after="60"/>
              <w:rPr>
                <w:rFonts w:cstheme="minorHAnsi"/>
                <w:i/>
                <w:sz w:val="18"/>
                <w:szCs w:val="20"/>
              </w:rPr>
            </w:pPr>
          </w:p>
        </w:tc>
      </w:tr>
      <w:tr w:rsidR="00D55474" w:rsidRPr="006A7935" w14:paraId="1CE05820" w14:textId="77777777" w:rsidTr="00844B32">
        <w:trPr>
          <w:trHeight w:val="647"/>
        </w:trPr>
        <w:tc>
          <w:tcPr>
            <w:tcW w:w="1073" w:type="pct"/>
          </w:tcPr>
          <w:p w14:paraId="57CBCFA4" w14:textId="73DE7182" w:rsidR="00D55474" w:rsidRPr="006A7935" w:rsidRDefault="00D55474" w:rsidP="001A46B8">
            <w:pPr>
              <w:spacing w:after="60"/>
              <w:rPr>
                <w:rFonts w:cstheme="minorHAnsi"/>
              </w:rPr>
            </w:pPr>
            <w:r w:rsidRPr="006A7935">
              <w:rPr>
                <w:rFonts w:cstheme="minorHAnsi"/>
              </w:rPr>
              <w:t>Other conflicts, which _____</w:t>
            </w:r>
          </w:p>
        </w:tc>
        <w:tc>
          <w:tcPr>
            <w:tcW w:w="351" w:type="pct"/>
          </w:tcPr>
          <w:p w14:paraId="40E99CE6" w14:textId="77777777" w:rsidR="00D55474" w:rsidRPr="006A7935" w:rsidRDefault="00D55474" w:rsidP="001A46B8">
            <w:pPr>
              <w:spacing w:after="60"/>
              <w:rPr>
                <w:rFonts w:cstheme="minorHAnsi"/>
              </w:rPr>
            </w:pPr>
          </w:p>
        </w:tc>
        <w:tc>
          <w:tcPr>
            <w:tcW w:w="633" w:type="pct"/>
          </w:tcPr>
          <w:p w14:paraId="5D34EC15" w14:textId="77777777" w:rsidR="00D55474" w:rsidRPr="006A7935" w:rsidRDefault="00D55474" w:rsidP="001A46B8">
            <w:pPr>
              <w:spacing w:after="60"/>
              <w:rPr>
                <w:rFonts w:cstheme="minorHAnsi"/>
              </w:rPr>
            </w:pPr>
          </w:p>
        </w:tc>
        <w:tc>
          <w:tcPr>
            <w:tcW w:w="608" w:type="pct"/>
          </w:tcPr>
          <w:p w14:paraId="5251DB3D" w14:textId="77777777" w:rsidR="00D55474" w:rsidRPr="006A7935" w:rsidRDefault="00D55474" w:rsidP="001A46B8">
            <w:pPr>
              <w:spacing w:after="60"/>
              <w:rPr>
                <w:rFonts w:cstheme="minorHAnsi"/>
                <w:i/>
              </w:rPr>
            </w:pPr>
          </w:p>
        </w:tc>
        <w:tc>
          <w:tcPr>
            <w:tcW w:w="567" w:type="pct"/>
            <w:gridSpan w:val="2"/>
          </w:tcPr>
          <w:p w14:paraId="2954856F" w14:textId="77777777" w:rsidR="00D55474" w:rsidRPr="006A7935" w:rsidDel="000B05BF" w:rsidRDefault="00D55474" w:rsidP="001A46B8">
            <w:pPr>
              <w:spacing w:after="60"/>
              <w:rPr>
                <w:rFonts w:cstheme="minorHAnsi"/>
                <w:i/>
              </w:rPr>
            </w:pPr>
          </w:p>
        </w:tc>
        <w:tc>
          <w:tcPr>
            <w:tcW w:w="447" w:type="pct"/>
          </w:tcPr>
          <w:p w14:paraId="2A8FB7BC" w14:textId="77777777" w:rsidR="00D55474" w:rsidRPr="006A7935" w:rsidRDefault="00D55474" w:rsidP="001A46B8">
            <w:pPr>
              <w:spacing w:after="60"/>
              <w:rPr>
                <w:rFonts w:cstheme="minorHAnsi"/>
                <w:i/>
              </w:rPr>
            </w:pPr>
          </w:p>
        </w:tc>
        <w:tc>
          <w:tcPr>
            <w:tcW w:w="1321" w:type="pct"/>
            <w:shd w:val="clear" w:color="auto" w:fill="E7E6E6" w:themeFill="background2"/>
          </w:tcPr>
          <w:p w14:paraId="66887AEA" w14:textId="77777777" w:rsidR="00D55474" w:rsidRPr="00844B32" w:rsidRDefault="00D55474" w:rsidP="001A46B8">
            <w:pPr>
              <w:spacing w:after="60"/>
              <w:rPr>
                <w:rFonts w:cstheme="minorHAnsi"/>
                <w:i/>
                <w:sz w:val="18"/>
                <w:szCs w:val="20"/>
              </w:rPr>
            </w:pPr>
          </w:p>
        </w:tc>
      </w:tr>
      <w:tr w:rsidR="00D55474" w:rsidRPr="006A7935" w14:paraId="52E60237" w14:textId="77777777" w:rsidTr="001A46B8">
        <w:trPr>
          <w:trHeight w:val="287"/>
        </w:trPr>
        <w:tc>
          <w:tcPr>
            <w:tcW w:w="1424" w:type="pct"/>
            <w:gridSpan w:val="2"/>
          </w:tcPr>
          <w:p w14:paraId="65A1736D" w14:textId="77777777" w:rsidR="00D55474" w:rsidRPr="006A7935" w:rsidRDefault="00D55474" w:rsidP="001A46B8">
            <w:pPr>
              <w:spacing w:after="60"/>
              <w:rPr>
                <w:rFonts w:cstheme="minorHAnsi"/>
                <w:i/>
                <w:iCs/>
              </w:rPr>
            </w:pPr>
          </w:p>
        </w:tc>
        <w:tc>
          <w:tcPr>
            <w:tcW w:w="633" w:type="pct"/>
          </w:tcPr>
          <w:p w14:paraId="7DD61873" w14:textId="77777777" w:rsidR="00D55474" w:rsidRPr="006A7935" w:rsidRDefault="00D55474" w:rsidP="001A46B8">
            <w:pPr>
              <w:spacing w:after="60"/>
              <w:rPr>
                <w:rFonts w:cstheme="minorHAnsi"/>
              </w:rPr>
            </w:pPr>
          </w:p>
        </w:tc>
        <w:tc>
          <w:tcPr>
            <w:tcW w:w="608" w:type="pct"/>
          </w:tcPr>
          <w:p w14:paraId="1974FDA6" w14:textId="77777777" w:rsidR="00D55474" w:rsidRPr="006A7935" w:rsidRDefault="00D55474" w:rsidP="001A46B8">
            <w:pPr>
              <w:spacing w:after="60"/>
              <w:rPr>
                <w:rFonts w:cstheme="minorHAnsi"/>
                <w:i/>
              </w:rPr>
            </w:pPr>
          </w:p>
        </w:tc>
        <w:tc>
          <w:tcPr>
            <w:tcW w:w="567" w:type="pct"/>
            <w:gridSpan w:val="2"/>
          </w:tcPr>
          <w:p w14:paraId="3833852C" w14:textId="77777777" w:rsidR="00D55474" w:rsidRPr="006A7935" w:rsidDel="000B05BF" w:rsidRDefault="00D55474" w:rsidP="001A46B8">
            <w:pPr>
              <w:spacing w:after="60"/>
              <w:rPr>
                <w:rFonts w:cstheme="minorHAnsi"/>
                <w:i/>
              </w:rPr>
            </w:pPr>
          </w:p>
        </w:tc>
        <w:tc>
          <w:tcPr>
            <w:tcW w:w="447" w:type="pct"/>
          </w:tcPr>
          <w:p w14:paraId="2B88C7D8" w14:textId="77777777" w:rsidR="00D55474" w:rsidRPr="006A7935" w:rsidRDefault="00D55474" w:rsidP="001A46B8">
            <w:pPr>
              <w:spacing w:after="60"/>
              <w:rPr>
                <w:rFonts w:cstheme="minorHAnsi"/>
                <w:i/>
              </w:rPr>
            </w:pPr>
          </w:p>
        </w:tc>
        <w:tc>
          <w:tcPr>
            <w:tcW w:w="1321" w:type="pct"/>
            <w:shd w:val="clear" w:color="auto" w:fill="E7E6E6" w:themeFill="background2"/>
          </w:tcPr>
          <w:p w14:paraId="396781A9" w14:textId="77777777" w:rsidR="00D55474" w:rsidRPr="00844B32" w:rsidRDefault="00D55474" w:rsidP="001A46B8">
            <w:pPr>
              <w:spacing w:after="60"/>
              <w:rPr>
                <w:rFonts w:cstheme="minorHAnsi"/>
                <w:i/>
                <w:sz w:val="18"/>
                <w:szCs w:val="20"/>
              </w:rPr>
            </w:pPr>
          </w:p>
        </w:tc>
      </w:tr>
    </w:tbl>
    <w:p w14:paraId="478DD4BF" w14:textId="77777777" w:rsidR="00844B32" w:rsidRDefault="00844B32">
      <w:r>
        <w:br w:type="page"/>
      </w:r>
    </w:p>
    <w:tbl>
      <w:tblPr>
        <w:tblStyle w:val="TableGrid"/>
        <w:tblW w:w="5000" w:type="pct"/>
        <w:tblLayout w:type="fixed"/>
        <w:tblLook w:val="04A0" w:firstRow="1" w:lastRow="0" w:firstColumn="1" w:lastColumn="0" w:noHBand="0" w:noVBand="1"/>
      </w:tblPr>
      <w:tblGrid>
        <w:gridCol w:w="2064"/>
        <w:gridCol w:w="675"/>
        <w:gridCol w:w="1218"/>
        <w:gridCol w:w="1170"/>
        <w:gridCol w:w="1091"/>
        <w:gridCol w:w="860"/>
        <w:gridCol w:w="2542"/>
      </w:tblGrid>
      <w:tr w:rsidR="00D55474" w:rsidRPr="006A7935" w14:paraId="01B691D6" w14:textId="77777777" w:rsidTr="001A46B8">
        <w:trPr>
          <w:trHeight w:val="287"/>
        </w:trPr>
        <w:tc>
          <w:tcPr>
            <w:tcW w:w="1424" w:type="pct"/>
            <w:gridSpan w:val="2"/>
          </w:tcPr>
          <w:p w14:paraId="5CEFDF4E" w14:textId="37B57672" w:rsidR="00D55474" w:rsidRPr="006A7935" w:rsidRDefault="00D55474" w:rsidP="001A46B8">
            <w:pPr>
              <w:spacing w:after="60"/>
              <w:rPr>
                <w:rFonts w:cstheme="minorHAnsi"/>
                <w:i/>
                <w:iCs/>
              </w:rPr>
            </w:pPr>
            <w:r w:rsidRPr="006A7935">
              <w:rPr>
                <w:rFonts w:cstheme="minorHAnsi"/>
                <w:i/>
                <w:iCs/>
              </w:rPr>
              <w:lastRenderedPageBreak/>
              <w:t>Other problems within the household:</w:t>
            </w:r>
          </w:p>
        </w:tc>
        <w:tc>
          <w:tcPr>
            <w:tcW w:w="633" w:type="pct"/>
          </w:tcPr>
          <w:p w14:paraId="79569FAE" w14:textId="77777777" w:rsidR="00D55474" w:rsidRPr="006A7935" w:rsidRDefault="00D55474" w:rsidP="001A46B8">
            <w:pPr>
              <w:spacing w:after="60"/>
              <w:rPr>
                <w:rFonts w:cstheme="minorHAnsi"/>
              </w:rPr>
            </w:pPr>
          </w:p>
        </w:tc>
        <w:tc>
          <w:tcPr>
            <w:tcW w:w="608" w:type="pct"/>
          </w:tcPr>
          <w:p w14:paraId="0B38C914" w14:textId="77777777" w:rsidR="00D55474" w:rsidRPr="006A7935" w:rsidRDefault="00D55474" w:rsidP="001A46B8">
            <w:pPr>
              <w:spacing w:after="60"/>
              <w:rPr>
                <w:rFonts w:cstheme="minorHAnsi"/>
                <w:i/>
              </w:rPr>
            </w:pPr>
          </w:p>
        </w:tc>
        <w:tc>
          <w:tcPr>
            <w:tcW w:w="567" w:type="pct"/>
          </w:tcPr>
          <w:p w14:paraId="1C86C947" w14:textId="77777777" w:rsidR="00D55474" w:rsidRPr="006A7935" w:rsidDel="000B05BF" w:rsidRDefault="00D55474" w:rsidP="001A46B8">
            <w:pPr>
              <w:spacing w:after="60"/>
              <w:rPr>
                <w:rFonts w:cstheme="minorHAnsi"/>
                <w:i/>
              </w:rPr>
            </w:pPr>
          </w:p>
        </w:tc>
        <w:tc>
          <w:tcPr>
            <w:tcW w:w="447" w:type="pct"/>
          </w:tcPr>
          <w:p w14:paraId="79E4676E" w14:textId="77777777" w:rsidR="00D55474" w:rsidRPr="006A7935" w:rsidRDefault="00D55474" w:rsidP="001A46B8">
            <w:pPr>
              <w:spacing w:after="60"/>
              <w:rPr>
                <w:rFonts w:cstheme="minorHAnsi"/>
                <w:i/>
              </w:rPr>
            </w:pPr>
          </w:p>
        </w:tc>
        <w:tc>
          <w:tcPr>
            <w:tcW w:w="1321" w:type="pct"/>
            <w:shd w:val="clear" w:color="auto" w:fill="E7E6E6" w:themeFill="background2"/>
          </w:tcPr>
          <w:p w14:paraId="4A60E178" w14:textId="77777777" w:rsidR="00D55474" w:rsidRPr="00844B32" w:rsidRDefault="00D55474" w:rsidP="001A46B8">
            <w:pPr>
              <w:spacing w:after="60"/>
              <w:rPr>
                <w:rFonts w:cstheme="minorHAnsi"/>
                <w:i/>
                <w:sz w:val="18"/>
                <w:szCs w:val="20"/>
              </w:rPr>
            </w:pPr>
          </w:p>
        </w:tc>
      </w:tr>
      <w:tr w:rsidR="00D55474" w:rsidRPr="006A7935" w14:paraId="6DB5EECE" w14:textId="77777777" w:rsidTr="00844B32">
        <w:trPr>
          <w:trHeight w:val="437"/>
        </w:trPr>
        <w:tc>
          <w:tcPr>
            <w:tcW w:w="1073" w:type="pct"/>
          </w:tcPr>
          <w:p w14:paraId="54057F08" w14:textId="77777777" w:rsidR="00D55474" w:rsidRPr="006A7935" w:rsidRDefault="00D55474" w:rsidP="001A46B8">
            <w:pPr>
              <w:spacing w:after="60"/>
              <w:rPr>
                <w:rFonts w:cstheme="minorHAnsi"/>
              </w:rPr>
            </w:pPr>
            <w:r w:rsidRPr="006A7935">
              <w:rPr>
                <w:rFonts w:cstheme="minorHAnsi"/>
              </w:rPr>
              <w:t>Have you been exposed to violence from another household member?</w:t>
            </w:r>
          </w:p>
          <w:p w14:paraId="71E729E7" w14:textId="77777777" w:rsidR="00D55474" w:rsidRPr="006A7935" w:rsidRDefault="00D55474" w:rsidP="001A46B8">
            <w:pPr>
              <w:spacing w:after="60"/>
              <w:rPr>
                <w:rFonts w:cstheme="minorHAnsi"/>
                <w:i/>
                <w:iCs/>
              </w:rPr>
            </w:pPr>
            <w:r w:rsidRPr="006A7935">
              <w:rPr>
                <w:rFonts w:cstheme="minorHAnsi"/>
                <w:i/>
                <w:iCs/>
              </w:rPr>
              <w:t>(Physical, sexual, emotional violence or abuse)</w:t>
            </w:r>
          </w:p>
        </w:tc>
        <w:tc>
          <w:tcPr>
            <w:tcW w:w="351" w:type="pct"/>
          </w:tcPr>
          <w:p w14:paraId="4C3F6526" w14:textId="77777777" w:rsidR="00D55474" w:rsidRPr="006A7935" w:rsidRDefault="00D55474" w:rsidP="001A46B8">
            <w:pPr>
              <w:spacing w:after="60"/>
              <w:rPr>
                <w:rFonts w:cstheme="minorHAnsi"/>
              </w:rPr>
            </w:pPr>
          </w:p>
        </w:tc>
        <w:tc>
          <w:tcPr>
            <w:tcW w:w="633" w:type="pct"/>
          </w:tcPr>
          <w:p w14:paraId="371841BD" w14:textId="77777777" w:rsidR="00D55474" w:rsidRPr="006A7935" w:rsidRDefault="00D55474" w:rsidP="001A46B8">
            <w:pPr>
              <w:spacing w:after="60"/>
              <w:rPr>
                <w:rFonts w:cstheme="minorHAnsi"/>
              </w:rPr>
            </w:pPr>
          </w:p>
        </w:tc>
        <w:tc>
          <w:tcPr>
            <w:tcW w:w="608" w:type="pct"/>
          </w:tcPr>
          <w:p w14:paraId="389ECED2" w14:textId="77777777" w:rsidR="00D55474" w:rsidRPr="006A7935" w:rsidRDefault="00D55474" w:rsidP="001A46B8">
            <w:pPr>
              <w:spacing w:after="60"/>
              <w:rPr>
                <w:rFonts w:cstheme="minorHAnsi"/>
                <w:i/>
              </w:rPr>
            </w:pPr>
          </w:p>
        </w:tc>
        <w:tc>
          <w:tcPr>
            <w:tcW w:w="567" w:type="pct"/>
          </w:tcPr>
          <w:p w14:paraId="3F711BFD" w14:textId="77777777" w:rsidR="00D55474" w:rsidRPr="006A7935" w:rsidDel="000B05BF" w:rsidRDefault="00D55474" w:rsidP="001A46B8">
            <w:pPr>
              <w:spacing w:after="60"/>
              <w:rPr>
                <w:rFonts w:cstheme="minorHAnsi"/>
                <w:i/>
              </w:rPr>
            </w:pPr>
          </w:p>
        </w:tc>
        <w:tc>
          <w:tcPr>
            <w:tcW w:w="447" w:type="pct"/>
          </w:tcPr>
          <w:p w14:paraId="714BA09C" w14:textId="77777777" w:rsidR="00D55474" w:rsidRPr="006A7935" w:rsidRDefault="00D55474" w:rsidP="001A46B8">
            <w:pPr>
              <w:spacing w:after="60"/>
              <w:rPr>
                <w:rFonts w:cstheme="minorHAnsi"/>
                <w:i/>
              </w:rPr>
            </w:pPr>
          </w:p>
        </w:tc>
        <w:tc>
          <w:tcPr>
            <w:tcW w:w="1321" w:type="pct"/>
            <w:shd w:val="clear" w:color="auto" w:fill="E7E6E6" w:themeFill="background2"/>
          </w:tcPr>
          <w:p w14:paraId="7D5D697E" w14:textId="77777777" w:rsidR="00D55474" w:rsidRPr="00844B32" w:rsidRDefault="00D55474" w:rsidP="001A46B8">
            <w:pPr>
              <w:spacing w:after="60"/>
              <w:rPr>
                <w:rFonts w:cstheme="minorHAnsi"/>
                <w:i/>
                <w:sz w:val="18"/>
                <w:szCs w:val="20"/>
              </w:rPr>
            </w:pPr>
            <w:r w:rsidRPr="00844B32">
              <w:rPr>
                <w:rFonts w:cstheme="minorHAnsi"/>
                <w:i/>
                <w:sz w:val="18"/>
                <w:szCs w:val="20"/>
              </w:rPr>
              <w:t>Sensitive question. This is specifically about the respondent as a victim</w:t>
            </w:r>
          </w:p>
          <w:p w14:paraId="03A50B7A" w14:textId="77777777" w:rsidR="00D55474" w:rsidRPr="00844B32" w:rsidRDefault="00D55474" w:rsidP="001A46B8">
            <w:pPr>
              <w:spacing w:after="60"/>
              <w:rPr>
                <w:rFonts w:cstheme="minorHAnsi"/>
                <w:i/>
                <w:sz w:val="18"/>
                <w:szCs w:val="20"/>
              </w:rPr>
            </w:pPr>
            <w:r w:rsidRPr="00844B32">
              <w:rPr>
                <w:rFonts w:cstheme="minorHAnsi"/>
                <w:i/>
                <w:sz w:val="18"/>
                <w:szCs w:val="20"/>
              </w:rPr>
              <w:t>Ask “have you experienced…”</w:t>
            </w:r>
          </w:p>
        </w:tc>
      </w:tr>
    </w:tbl>
    <w:p w14:paraId="77974A78" w14:textId="77777777" w:rsidR="00D55474" w:rsidRPr="006A7935" w:rsidRDefault="00D55474" w:rsidP="00D55474"/>
    <w:tbl>
      <w:tblPr>
        <w:tblStyle w:val="TableGrid"/>
        <w:tblW w:w="0" w:type="auto"/>
        <w:tblLook w:val="04A0" w:firstRow="1" w:lastRow="0" w:firstColumn="1" w:lastColumn="0" w:noHBand="0" w:noVBand="1"/>
      </w:tblPr>
      <w:tblGrid>
        <w:gridCol w:w="5098"/>
        <w:gridCol w:w="4522"/>
      </w:tblGrid>
      <w:tr w:rsidR="00D55474" w:rsidRPr="006A7935" w14:paraId="01573BDD" w14:textId="77777777" w:rsidTr="001A46B8">
        <w:tc>
          <w:tcPr>
            <w:tcW w:w="5098" w:type="dxa"/>
          </w:tcPr>
          <w:p w14:paraId="0210E4B2" w14:textId="77777777" w:rsidR="00D55474" w:rsidRPr="006A7935" w:rsidRDefault="00D55474" w:rsidP="001A46B8">
            <w:pPr>
              <w:spacing w:after="0" w:line="300" w:lineRule="exact"/>
            </w:pPr>
            <w:r w:rsidRPr="006A7935">
              <w:t xml:space="preserve">Codes </w:t>
            </w:r>
          </w:p>
        </w:tc>
        <w:tc>
          <w:tcPr>
            <w:tcW w:w="4522" w:type="dxa"/>
            <w:shd w:val="clear" w:color="auto" w:fill="E7E6E6" w:themeFill="background2"/>
          </w:tcPr>
          <w:p w14:paraId="5D2220F5" w14:textId="77777777" w:rsidR="00D55474" w:rsidRPr="006A7935" w:rsidRDefault="00D55474" w:rsidP="001A46B8">
            <w:r w:rsidRPr="006A7935">
              <w:t>Explanation</w:t>
            </w:r>
          </w:p>
        </w:tc>
      </w:tr>
      <w:tr w:rsidR="00D55474" w:rsidRPr="006A7935" w14:paraId="4FFF7473" w14:textId="77777777" w:rsidTr="001A46B8">
        <w:tc>
          <w:tcPr>
            <w:tcW w:w="5098" w:type="dxa"/>
          </w:tcPr>
          <w:p w14:paraId="0AA04423" w14:textId="77777777" w:rsidR="00D55474" w:rsidRPr="006A7935" w:rsidRDefault="00D55474" w:rsidP="001A46B8">
            <w:pPr>
              <w:spacing w:before="120" w:after="0" w:line="300" w:lineRule="exact"/>
              <w:rPr>
                <w:rFonts w:cstheme="minorHAnsi"/>
              </w:rPr>
            </w:pPr>
            <w:r w:rsidRPr="006A7935">
              <w:rPr>
                <w:rFonts w:eastAsia="Calibri" w:cstheme="minorHAnsi"/>
                <w:b/>
                <w:noProof w:val="0"/>
                <w:lang w:val="en-US"/>
              </w:rPr>
              <w:t>Codes for causes/reasons during past 6 months:</w:t>
            </w:r>
            <w:r w:rsidRPr="006A7935">
              <w:rPr>
                <w:rFonts w:cstheme="minorHAnsi"/>
              </w:rPr>
              <w:t xml:space="preserve"> [no restriction on number of causes]</w:t>
            </w:r>
          </w:p>
          <w:p w14:paraId="4162A4B2" w14:textId="77777777" w:rsidR="00D55474" w:rsidRPr="006A7935" w:rsidRDefault="00D55474" w:rsidP="001A46B8">
            <w:pPr>
              <w:spacing w:after="0" w:line="300" w:lineRule="exact"/>
              <w:rPr>
                <w:rFonts w:cstheme="minorHAnsi"/>
              </w:rPr>
            </w:pPr>
            <w:r w:rsidRPr="006A7935">
              <w:rPr>
                <w:rFonts w:cstheme="minorHAnsi"/>
              </w:rPr>
              <w:t xml:space="preserve">1= Drought, 2= flood, 3= crop disease or pest, 4= community violence, 5= natural disaster (specify), </w:t>
            </w:r>
          </w:p>
          <w:p w14:paraId="00550591" w14:textId="77777777" w:rsidR="00D55474" w:rsidRPr="006A7935" w:rsidRDefault="00D55474" w:rsidP="001A46B8">
            <w:pPr>
              <w:spacing w:after="0" w:line="300" w:lineRule="exact"/>
              <w:rPr>
                <w:rFonts w:cstheme="minorHAnsi"/>
              </w:rPr>
            </w:pPr>
            <w:r w:rsidRPr="006A7935">
              <w:rPr>
                <w:rFonts w:cstheme="minorHAnsi"/>
              </w:rPr>
              <w:t xml:space="preserve">6= household member had been ill (incl respondent), 7= economic stressors, 8 = movement restrictions, </w:t>
            </w:r>
          </w:p>
          <w:p w14:paraId="58C32CA5" w14:textId="77777777" w:rsidR="00D55474" w:rsidRPr="006A7935" w:rsidRDefault="00D55474" w:rsidP="001A46B8">
            <w:pPr>
              <w:spacing w:after="0" w:line="300" w:lineRule="exact"/>
              <w:rPr>
                <w:rFonts w:cstheme="minorHAnsi"/>
              </w:rPr>
            </w:pPr>
            <w:r w:rsidRPr="006A7935">
              <w:rPr>
                <w:rFonts w:cstheme="minorHAnsi"/>
              </w:rPr>
              <w:t>9= other (specify), 99 = don’t know</w:t>
            </w:r>
          </w:p>
          <w:p w14:paraId="52948CC9" w14:textId="77777777" w:rsidR="00D55474" w:rsidRPr="006A7935" w:rsidRDefault="00D55474" w:rsidP="001A46B8"/>
        </w:tc>
        <w:tc>
          <w:tcPr>
            <w:tcW w:w="4522" w:type="dxa"/>
            <w:shd w:val="clear" w:color="auto" w:fill="E7E6E6" w:themeFill="background2"/>
          </w:tcPr>
          <w:p w14:paraId="27E9D0E4" w14:textId="77777777" w:rsidR="00D55474" w:rsidRPr="006A7935" w:rsidRDefault="00D55474" w:rsidP="001A46B8"/>
        </w:tc>
      </w:tr>
      <w:tr w:rsidR="00D55474" w:rsidRPr="006A7935" w14:paraId="27DD69CA" w14:textId="77777777" w:rsidTr="00004389">
        <w:trPr>
          <w:trHeight w:val="2690"/>
        </w:trPr>
        <w:tc>
          <w:tcPr>
            <w:tcW w:w="5098" w:type="dxa"/>
          </w:tcPr>
          <w:p w14:paraId="16232D68" w14:textId="77777777" w:rsidR="00D55474" w:rsidRPr="006A7935" w:rsidRDefault="00D55474" w:rsidP="001A46B8">
            <w:pPr>
              <w:spacing w:before="120" w:after="0" w:line="300" w:lineRule="exact"/>
              <w:rPr>
                <w:rFonts w:cstheme="minorHAnsi"/>
                <w:i/>
                <w:iCs/>
              </w:rPr>
            </w:pPr>
            <w:r w:rsidRPr="006A7935">
              <w:rPr>
                <w:rFonts w:eastAsia="Calibri" w:cstheme="minorHAnsi"/>
                <w:b/>
              </w:rPr>
              <w:t xml:space="preserve">Codes for </w:t>
            </w:r>
            <w:r w:rsidRPr="006A7935">
              <w:rPr>
                <w:rFonts w:cstheme="minorHAnsi"/>
                <w:b/>
              </w:rPr>
              <w:t>impacts on household</w:t>
            </w:r>
            <w:r w:rsidRPr="006A7935">
              <w:rPr>
                <w:rFonts w:cstheme="minorHAnsi"/>
              </w:rPr>
              <w:t xml:space="preserve">: </w:t>
            </w:r>
          </w:p>
          <w:p w14:paraId="5E91A926" w14:textId="77777777" w:rsidR="00D55474" w:rsidRPr="006A7935" w:rsidRDefault="00D55474" w:rsidP="001A46B8">
            <w:pPr>
              <w:spacing w:after="0" w:line="300" w:lineRule="exact"/>
            </w:pPr>
            <w:r w:rsidRPr="006A7935">
              <w:rPr>
                <w:rFonts w:cstheme="minorHAnsi"/>
                <w:iCs/>
              </w:rPr>
              <w:t>1 = Income loss, 2 = Asset loss, 3 = Both, 5 = HH members’ death, injury, displacement, 6 = other, (specify)</w:t>
            </w:r>
          </w:p>
        </w:tc>
        <w:tc>
          <w:tcPr>
            <w:tcW w:w="4522" w:type="dxa"/>
            <w:shd w:val="clear" w:color="auto" w:fill="E7E6E6" w:themeFill="background2"/>
          </w:tcPr>
          <w:p w14:paraId="151303C1" w14:textId="77777777" w:rsidR="00D55474" w:rsidRPr="006A7935" w:rsidRDefault="00D55474" w:rsidP="001A46B8">
            <w:pPr>
              <w:spacing w:before="120" w:after="0" w:line="300" w:lineRule="exact"/>
              <w:rPr>
                <w:rFonts w:cstheme="minorHAnsi"/>
                <w:i/>
                <w:iCs/>
              </w:rPr>
            </w:pPr>
            <w:r w:rsidRPr="006A7935">
              <w:rPr>
                <w:rFonts w:cstheme="minorHAnsi"/>
                <w:i/>
                <w:iCs/>
              </w:rPr>
              <w:t xml:space="preserve">code 1,2 </w:t>
            </w:r>
            <w:r w:rsidRPr="006A7935">
              <w:rPr>
                <w:rFonts w:cstheme="minorHAnsi"/>
                <w:i/>
                <w:iCs/>
                <w:u w:val="single"/>
              </w:rPr>
              <w:t>or</w:t>
            </w:r>
            <w:r w:rsidRPr="006A7935">
              <w:rPr>
                <w:rFonts w:cstheme="minorHAnsi"/>
                <w:i/>
                <w:iCs/>
              </w:rPr>
              <w:t xml:space="preserve"> 3; code 5 yes/no; code 6 yes/no</w:t>
            </w:r>
          </w:p>
          <w:p w14:paraId="1583BAA3" w14:textId="77777777" w:rsidR="00D55474" w:rsidRPr="006A7935" w:rsidRDefault="00D55474" w:rsidP="001A46B8">
            <w:pPr>
              <w:pStyle w:val="CommentText"/>
              <w:rPr>
                <w:i/>
              </w:rPr>
            </w:pPr>
            <w:r w:rsidRPr="006A7935">
              <w:rPr>
                <w:rFonts w:eastAsia="Calibri" w:cstheme="minorHAnsi"/>
                <w:b/>
                <w:i/>
              </w:rPr>
              <w:t>Instruction to enumerators:</w:t>
            </w:r>
            <w:r w:rsidRPr="006A7935">
              <w:rPr>
                <w:rFonts w:eastAsia="Calibri" w:cstheme="minorHAnsi"/>
                <w:i/>
              </w:rPr>
              <w:t xml:space="preserve"> Comment for codes 1-3: Loss of </w:t>
            </w:r>
            <w:r w:rsidRPr="006A7935">
              <w:rPr>
                <w:i/>
              </w:rPr>
              <w:t xml:space="preserve">livestock and crops should be defined as: </w:t>
            </w:r>
          </w:p>
          <w:p w14:paraId="799BC98A" w14:textId="77777777" w:rsidR="00D55474" w:rsidRPr="006A7935" w:rsidRDefault="00D55474" w:rsidP="001A46B8">
            <w:pPr>
              <w:pStyle w:val="CommentText"/>
              <w:rPr>
                <w:i/>
              </w:rPr>
            </w:pPr>
            <w:r w:rsidRPr="006A7935">
              <w:rPr>
                <w:i/>
              </w:rPr>
              <w:t>1) Income loss – if HH only should have sold all of it</w:t>
            </w:r>
          </w:p>
          <w:p w14:paraId="688FBA87" w14:textId="77777777" w:rsidR="00D55474" w:rsidRPr="006A7935" w:rsidRDefault="00D55474" w:rsidP="001A46B8">
            <w:pPr>
              <w:pStyle w:val="CommentText"/>
              <w:rPr>
                <w:i/>
              </w:rPr>
            </w:pPr>
            <w:r w:rsidRPr="006A7935">
              <w:rPr>
                <w:i/>
              </w:rPr>
              <w:t>2) Asset loss - if HH should have eaten all of it in the household</w:t>
            </w:r>
          </w:p>
          <w:p w14:paraId="5BA36EC5" w14:textId="42B145D8" w:rsidR="00D55474" w:rsidRPr="006A7935" w:rsidRDefault="00D55474" w:rsidP="00004389">
            <w:pPr>
              <w:pStyle w:val="CommentText"/>
            </w:pPr>
            <w:r w:rsidRPr="006A7935">
              <w:rPr>
                <w:i/>
              </w:rPr>
              <w:t>3) Both income and asset – if HH should have sold some and eaten some</w:t>
            </w:r>
          </w:p>
        </w:tc>
      </w:tr>
      <w:tr w:rsidR="00D55474" w:rsidRPr="006A7935" w14:paraId="1F9CC69A" w14:textId="77777777" w:rsidTr="00004389">
        <w:trPr>
          <w:trHeight w:val="3500"/>
        </w:trPr>
        <w:tc>
          <w:tcPr>
            <w:tcW w:w="5098" w:type="dxa"/>
          </w:tcPr>
          <w:p w14:paraId="74302546" w14:textId="77777777" w:rsidR="00D55474" w:rsidRPr="006A7935" w:rsidRDefault="00D55474" w:rsidP="001A46B8">
            <w:pPr>
              <w:spacing w:before="120" w:after="0" w:line="300" w:lineRule="exact"/>
              <w:rPr>
                <w:rFonts w:eastAsia="Calibri" w:cstheme="minorHAnsi"/>
                <w:noProof w:val="0"/>
                <w:lang w:val="en-US"/>
              </w:rPr>
            </w:pPr>
            <w:r w:rsidRPr="006A7935">
              <w:rPr>
                <w:rFonts w:eastAsia="Calibri" w:cstheme="minorHAnsi"/>
                <w:b/>
                <w:noProof w:val="0"/>
                <w:lang w:val="en-US"/>
              </w:rPr>
              <w:t>Codes for Coping strategy:</w:t>
            </w:r>
            <w:r w:rsidRPr="006A7935">
              <w:rPr>
                <w:rFonts w:eastAsia="Calibri" w:cstheme="minorHAnsi"/>
                <w:noProof w:val="0"/>
                <w:lang w:val="en-US"/>
              </w:rPr>
              <w:t xml:space="preserve"> </w:t>
            </w:r>
            <w:r w:rsidRPr="006A7935">
              <w:rPr>
                <w:rFonts w:cstheme="minorHAnsi"/>
              </w:rPr>
              <w:t>[no restriction on number of coping strategies]</w:t>
            </w:r>
            <w:r w:rsidRPr="006A7935">
              <w:rPr>
                <w:rFonts w:eastAsia="Calibri" w:cstheme="minorHAnsi"/>
                <w:noProof w:val="0"/>
                <w:lang w:val="en-US"/>
              </w:rPr>
              <w:t xml:space="preserve">1= Reduced food consumption, 2= Sold livestock, 3= Sold assets (other than livestock), </w:t>
            </w:r>
          </w:p>
          <w:p w14:paraId="7612E5CA" w14:textId="77777777" w:rsidR="00D55474" w:rsidRPr="006A7935" w:rsidRDefault="00D55474" w:rsidP="001A46B8">
            <w:pPr>
              <w:spacing w:after="0" w:line="300" w:lineRule="exact"/>
              <w:rPr>
                <w:rFonts w:eastAsia="Calibri" w:cstheme="minorHAnsi"/>
                <w:noProof w:val="0"/>
                <w:lang w:val="en-US"/>
              </w:rPr>
            </w:pPr>
            <w:r w:rsidRPr="006A7935">
              <w:rPr>
                <w:rFonts w:eastAsia="Calibri" w:cstheme="minorHAnsi"/>
                <w:noProof w:val="0"/>
                <w:lang w:val="en-US"/>
              </w:rPr>
              <w:t xml:space="preserve">4= Sought assistance/loans from family and friends, 5=Children had to drop out of school, </w:t>
            </w:r>
          </w:p>
          <w:p w14:paraId="4E065DDC" w14:textId="77777777" w:rsidR="00D55474" w:rsidRPr="006A7935" w:rsidRDefault="00D55474" w:rsidP="001A46B8">
            <w:pPr>
              <w:spacing w:after="0" w:line="300" w:lineRule="exact"/>
            </w:pPr>
            <w:r w:rsidRPr="006A7935">
              <w:rPr>
                <w:rFonts w:eastAsia="Calibri" w:cstheme="minorHAnsi"/>
                <w:noProof w:val="0"/>
                <w:lang w:val="en-US"/>
              </w:rPr>
              <w:t>6= Married off girl child/children, 7= Shifted to another location, 8= Relied on own/family savings, 9</w:t>
            </w:r>
            <w:r w:rsidRPr="006A7935">
              <w:rPr>
                <w:rFonts w:eastAsia="Calibri" w:cstheme="minorHAnsi"/>
              </w:rPr>
              <w:t>= Sought another job, 10=Community / traditional conflict resolution mechanisms, 11=keeping livestock in night guarded kraals , 12=other, (specify)____________</w:t>
            </w:r>
          </w:p>
        </w:tc>
        <w:tc>
          <w:tcPr>
            <w:tcW w:w="4522" w:type="dxa"/>
            <w:shd w:val="clear" w:color="auto" w:fill="E7E6E6" w:themeFill="background2"/>
          </w:tcPr>
          <w:p w14:paraId="654B94EA" w14:textId="77777777" w:rsidR="00D55474" w:rsidRPr="006A7935" w:rsidRDefault="00D55474" w:rsidP="001A46B8"/>
        </w:tc>
      </w:tr>
      <w:tr w:rsidR="00D55474" w:rsidRPr="006A7935" w14:paraId="3B307E1E" w14:textId="77777777" w:rsidTr="001A46B8">
        <w:tc>
          <w:tcPr>
            <w:tcW w:w="5098" w:type="dxa"/>
          </w:tcPr>
          <w:p w14:paraId="5C7BC382" w14:textId="77777777" w:rsidR="00D55474" w:rsidRPr="006A7935" w:rsidRDefault="00D55474" w:rsidP="001A46B8"/>
        </w:tc>
        <w:tc>
          <w:tcPr>
            <w:tcW w:w="4522" w:type="dxa"/>
          </w:tcPr>
          <w:p w14:paraId="13082999" w14:textId="77777777" w:rsidR="00D55474" w:rsidRPr="006A7935" w:rsidRDefault="00D55474" w:rsidP="001A46B8"/>
        </w:tc>
      </w:tr>
    </w:tbl>
    <w:p w14:paraId="4E630CD4" w14:textId="77777777" w:rsidR="00D55474" w:rsidRPr="006A7935" w:rsidRDefault="00D55474" w:rsidP="00D55474"/>
    <w:p w14:paraId="48F0093E" w14:textId="77777777" w:rsidR="00D55474" w:rsidRPr="006A7935" w:rsidRDefault="00D55474" w:rsidP="00D55474">
      <w:pPr>
        <w:rPr>
          <w:lang w:val="en-US"/>
        </w:rPr>
      </w:pPr>
    </w:p>
    <w:p w14:paraId="3B9F5C67" w14:textId="77777777" w:rsidR="00D55474" w:rsidRPr="006A7935" w:rsidRDefault="00D55474" w:rsidP="00D55474">
      <w:pPr>
        <w:rPr>
          <w:lang w:val="en-US"/>
        </w:rPr>
      </w:pPr>
    </w:p>
    <w:tbl>
      <w:tblPr>
        <w:tblStyle w:val="TableGrid"/>
        <w:tblW w:w="5000" w:type="pct"/>
        <w:tblLayout w:type="fixed"/>
        <w:tblLook w:val="04A0" w:firstRow="1" w:lastRow="0" w:firstColumn="1" w:lastColumn="0" w:noHBand="0" w:noVBand="1"/>
      </w:tblPr>
      <w:tblGrid>
        <w:gridCol w:w="1840"/>
        <w:gridCol w:w="899"/>
        <w:gridCol w:w="1218"/>
        <w:gridCol w:w="1168"/>
        <w:gridCol w:w="1091"/>
        <w:gridCol w:w="860"/>
        <w:gridCol w:w="2544"/>
      </w:tblGrid>
      <w:tr w:rsidR="00D55474" w:rsidRPr="006A7935" w14:paraId="205D7274" w14:textId="77777777" w:rsidTr="001A46B8">
        <w:trPr>
          <w:trHeight w:val="248"/>
        </w:trPr>
        <w:tc>
          <w:tcPr>
            <w:tcW w:w="956" w:type="pct"/>
          </w:tcPr>
          <w:p w14:paraId="6BA89CD4" w14:textId="77777777" w:rsidR="00D55474" w:rsidRPr="006A7935" w:rsidRDefault="00D55474" w:rsidP="001A46B8">
            <w:pPr>
              <w:spacing w:after="60"/>
              <w:rPr>
                <w:rFonts w:cstheme="minorHAnsi"/>
              </w:rPr>
            </w:pPr>
          </w:p>
        </w:tc>
        <w:tc>
          <w:tcPr>
            <w:tcW w:w="467" w:type="pct"/>
          </w:tcPr>
          <w:p w14:paraId="3E9560CF" w14:textId="77777777" w:rsidR="00D55474" w:rsidRPr="006A7935" w:rsidRDefault="00D55474" w:rsidP="001A46B8">
            <w:pPr>
              <w:spacing w:after="60"/>
              <w:rPr>
                <w:rFonts w:cstheme="minorHAnsi"/>
                <w:b/>
                <w:szCs w:val="24"/>
              </w:rPr>
            </w:pPr>
            <w:r w:rsidRPr="006A7935">
              <w:rPr>
                <w:rFonts w:cstheme="minorHAnsi"/>
                <w:b/>
                <w:szCs w:val="24"/>
              </w:rPr>
              <w:t>Response (1=yes</w:t>
            </w:r>
          </w:p>
          <w:p w14:paraId="03AFBF58" w14:textId="77777777" w:rsidR="00D55474" w:rsidRPr="006A7935" w:rsidRDefault="00D55474" w:rsidP="001A46B8">
            <w:pPr>
              <w:spacing w:after="60"/>
              <w:rPr>
                <w:rFonts w:cstheme="minorHAnsi"/>
              </w:rPr>
            </w:pPr>
            <w:r w:rsidRPr="006A7935">
              <w:rPr>
                <w:rFonts w:cstheme="minorHAnsi"/>
                <w:b/>
                <w:szCs w:val="24"/>
              </w:rPr>
              <w:t>0=no)</w:t>
            </w:r>
          </w:p>
        </w:tc>
        <w:tc>
          <w:tcPr>
            <w:tcW w:w="633" w:type="pct"/>
          </w:tcPr>
          <w:p w14:paraId="084C33CB" w14:textId="77777777" w:rsidR="00D55474" w:rsidRPr="006A7935" w:rsidRDefault="00D55474" w:rsidP="001A46B8">
            <w:pPr>
              <w:spacing w:after="60"/>
              <w:rPr>
                <w:rFonts w:cstheme="minorHAnsi"/>
                <w:b/>
                <w:bCs/>
                <w:i/>
                <w:u w:val="single"/>
              </w:rPr>
            </w:pPr>
            <w:r w:rsidRPr="006A7935">
              <w:rPr>
                <w:rFonts w:cstheme="minorHAnsi"/>
                <w:b/>
                <w:bCs/>
                <w:i/>
                <w:u w:val="single"/>
              </w:rPr>
              <w:t xml:space="preserve">If yes: </w:t>
            </w:r>
          </w:p>
          <w:p w14:paraId="6E6B9549" w14:textId="77777777" w:rsidR="00D55474" w:rsidRPr="006A7935" w:rsidRDefault="00D55474" w:rsidP="001A46B8">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304B079C" w14:textId="77777777" w:rsidR="00D55474" w:rsidRPr="006A7935" w:rsidRDefault="00D55474" w:rsidP="001A46B8">
            <w:pPr>
              <w:spacing w:after="60"/>
              <w:rPr>
                <w:rFonts w:cstheme="minorHAnsi"/>
                <w:i/>
              </w:rPr>
            </w:pPr>
            <w:r w:rsidRPr="006A7935">
              <w:rPr>
                <w:rFonts w:cstheme="minorHAnsi"/>
                <w:i/>
              </w:rPr>
              <w:t>(multiple answers possible)</w:t>
            </w:r>
          </w:p>
          <w:p w14:paraId="496FA956" w14:textId="77777777" w:rsidR="00D55474" w:rsidRPr="006A7935" w:rsidRDefault="00D55474" w:rsidP="001A46B8">
            <w:pPr>
              <w:spacing w:after="60"/>
              <w:rPr>
                <w:rFonts w:cstheme="minorHAnsi"/>
              </w:rPr>
            </w:pPr>
            <w:r w:rsidRPr="006A7935">
              <w:rPr>
                <w:rFonts w:cstheme="minorHAnsi"/>
                <w:bCs/>
                <w:i/>
                <w:iCs/>
              </w:rPr>
              <w:t>(Name all months where the conflict happened)</w:t>
            </w:r>
          </w:p>
        </w:tc>
        <w:tc>
          <w:tcPr>
            <w:tcW w:w="607" w:type="pct"/>
          </w:tcPr>
          <w:p w14:paraId="5BC034E3" w14:textId="77777777" w:rsidR="00D55474" w:rsidRPr="006A7935" w:rsidRDefault="00D55474" w:rsidP="001A46B8">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77B9D0D6" w14:textId="77777777" w:rsidR="00D55474" w:rsidRPr="006A7935" w:rsidRDefault="00D55474" w:rsidP="001A46B8">
            <w:pPr>
              <w:spacing w:after="60"/>
              <w:rPr>
                <w:rFonts w:cstheme="minorHAnsi"/>
                <w:i/>
              </w:rPr>
            </w:pPr>
            <w:r w:rsidRPr="006A7935">
              <w:rPr>
                <w:rFonts w:cstheme="minorHAnsi"/>
                <w:i/>
              </w:rPr>
              <w:t>(max. 2 anwers)</w:t>
            </w:r>
          </w:p>
          <w:p w14:paraId="2E8DA2EC"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567" w:type="pct"/>
          </w:tcPr>
          <w:p w14:paraId="0AAFF0E9" w14:textId="77777777" w:rsidR="00D55474" w:rsidRPr="006A7935" w:rsidRDefault="00D55474" w:rsidP="001A46B8">
            <w:pPr>
              <w:spacing w:after="60"/>
              <w:rPr>
                <w:rFonts w:cstheme="minorHAnsi"/>
                <w:b/>
                <w:szCs w:val="24"/>
              </w:rPr>
            </w:pPr>
            <w:r w:rsidRPr="006A7935">
              <w:rPr>
                <w:rFonts w:cstheme="minorHAnsi"/>
                <w:b/>
                <w:szCs w:val="24"/>
              </w:rPr>
              <w:t>What were the impacts</w:t>
            </w:r>
          </w:p>
          <w:p w14:paraId="1AB9BE76" w14:textId="77777777" w:rsidR="00D55474" w:rsidRPr="006A7935" w:rsidRDefault="00D55474" w:rsidP="001A46B8">
            <w:pPr>
              <w:spacing w:after="60"/>
              <w:rPr>
                <w:rFonts w:cstheme="minorHAnsi"/>
                <w:i/>
              </w:rPr>
            </w:pPr>
            <w:r w:rsidRPr="006A7935">
              <w:rPr>
                <w:rFonts w:cstheme="minorHAnsi"/>
                <w:i/>
              </w:rPr>
              <w:t>(categ.)</w:t>
            </w:r>
          </w:p>
          <w:p w14:paraId="62CC87F6" w14:textId="77777777" w:rsidR="00D55474" w:rsidRPr="006A7935" w:rsidRDefault="00D55474" w:rsidP="001A46B8">
            <w:pPr>
              <w:spacing w:after="60"/>
              <w:rPr>
                <w:rFonts w:cstheme="minorHAnsi"/>
                <w:i/>
              </w:rPr>
            </w:pPr>
            <w:r w:rsidRPr="006A7935">
              <w:rPr>
                <w:rFonts w:cstheme="minorHAnsi"/>
                <w:i/>
              </w:rPr>
              <w:t>(multiple answers possible)</w:t>
            </w:r>
          </w:p>
          <w:p w14:paraId="5B88D310" w14:textId="77777777" w:rsidR="00D55474" w:rsidRPr="006A7935" w:rsidDel="000B05BF"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447" w:type="pct"/>
          </w:tcPr>
          <w:p w14:paraId="2B15FFD4" w14:textId="77777777" w:rsidR="00D55474" w:rsidRPr="006A7935" w:rsidRDefault="00D55474" w:rsidP="001A46B8">
            <w:pPr>
              <w:spacing w:after="60"/>
              <w:rPr>
                <w:rFonts w:cstheme="minorHAnsi"/>
                <w:b/>
                <w:bCs/>
                <w:i/>
              </w:rPr>
            </w:pPr>
            <w:r w:rsidRPr="006A7935">
              <w:rPr>
                <w:rFonts w:cstheme="minorHAnsi"/>
                <w:b/>
                <w:bCs/>
                <w:i/>
              </w:rPr>
              <w:t>How did you react / cope?</w:t>
            </w:r>
          </w:p>
          <w:p w14:paraId="06043AE4" w14:textId="77777777" w:rsidR="00D55474" w:rsidRPr="006A7935" w:rsidRDefault="00D55474" w:rsidP="001A46B8">
            <w:pPr>
              <w:spacing w:after="60"/>
              <w:rPr>
                <w:rFonts w:cstheme="minorHAnsi"/>
                <w:i/>
              </w:rPr>
            </w:pPr>
            <w:r w:rsidRPr="006A7935">
              <w:rPr>
                <w:rFonts w:cstheme="minorHAnsi"/>
                <w:i/>
              </w:rPr>
              <w:t>(max. 2 anwers)</w:t>
            </w:r>
          </w:p>
          <w:p w14:paraId="6B53EC41"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1322" w:type="pct"/>
            <w:shd w:val="clear" w:color="auto" w:fill="E7E6E6" w:themeFill="background2"/>
          </w:tcPr>
          <w:p w14:paraId="0D9B78FF" w14:textId="77777777" w:rsidR="00D55474" w:rsidRPr="006A7935" w:rsidRDefault="00D55474" w:rsidP="001A46B8">
            <w:pPr>
              <w:spacing w:after="60"/>
              <w:rPr>
                <w:rFonts w:cstheme="minorHAnsi"/>
                <w:bCs/>
              </w:rPr>
            </w:pPr>
            <w:r w:rsidRPr="006A7935">
              <w:rPr>
                <w:rFonts w:cstheme="minorHAnsi"/>
                <w:bCs/>
              </w:rPr>
              <w:t>See instructions under column heading</w:t>
            </w:r>
          </w:p>
          <w:p w14:paraId="207D7A06" w14:textId="77777777" w:rsidR="00D55474" w:rsidRPr="006A7935" w:rsidRDefault="00D55474" w:rsidP="001A46B8">
            <w:pPr>
              <w:spacing w:after="60"/>
              <w:rPr>
                <w:rFonts w:cstheme="minorHAnsi"/>
                <w:bCs/>
              </w:rPr>
            </w:pPr>
          </w:p>
          <w:p w14:paraId="08BEF22E" w14:textId="77777777" w:rsidR="00D55474" w:rsidRPr="006A7935" w:rsidRDefault="00D55474" w:rsidP="001A46B8">
            <w:pPr>
              <w:spacing w:after="60"/>
              <w:rPr>
                <w:rFonts w:cstheme="minorHAnsi"/>
                <w:i/>
              </w:rPr>
            </w:pPr>
            <w:r w:rsidRPr="006A7935">
              <w:t>Important to read all alternatives before the respondent answers.</w:t>
            </w:r>
          </w:p>
        </w:tc>
      </w:tr>
      <w:tr w:rsidR="00D55474" w:rsidRPr="006A7935" w14:paraId="02D5AA48" w14:textId="77777777" w:rsidTr="001A46B8">
        <w:trPr>
          <w:trHeight w:val="248"/>
        </w:trPr>
        <w:tc>
          <w:tcPr>
            <w:tcW w:w="956" w:type="pct"/>
          </w:tcPr>
          <w:p w14:paraId="3BFC9845" w14:textId="77777777" w:rsidR="00D55474" w:rsidRPr="006A7935" w:rsidRDefault="00D55474" w:rsidP="001A46B8">
            <w:pPr>
              <w:spacing w:after="60"/>
              <w:rPr>
                <w:rFonts w:cstheme="minorHAnsi"/>
              </w:rPr>
            </w:pPr>
            <w:r w:rsidRPr="006A7935">
              <w:rPr>
                <w:rFonts w:cstheme="minorHAnsi"/>
              </w:rPr>
              <w:t>Does somebody in the household consume too much alcohol?</w:t>
            </w:r>
          </w:p>
        </w:tc>
        <w:tc>
          <w:tcPr>
            <w:tcW w:w="467" w:type="pct"/>
          </w:tcPr>
          <w:p w14:paraId="646A5785" w14:textId="77777777" w:rsidR="00D55474" w:rsidRPr="006A7935" w:rsidRDefault="00D55474" w:rsidP="001A46B8">
            <w:pPr>
              <w:spacing w:after="60"/>
              <w:rPr>
                <w:rFonts w:cstheme="minorHAnsi"/>
              </w:rPr>
            </w:pPr>
          </w:p>
        </w:tc>
        <w:tc>
          <w:tcPr>
            <w:tcW w:w="633" w:type="pct"/>
          </w:tcPr>
          <w:p w14:paraId="5EAC7BF5" w14:textId="77777777" w:rsidR="00D55474" w:rsidRPr="006A7935" w:rsidRDefault="00D55474" w:rsidP="001A46B8">
            <w:pPr>
              <w:spacing w:after="60"/>
              <w:rPr>
                <w:rFonts w:cstheme="minorHAnsi"/>
              </w:rPr>
            </w:pPr>
          </w:p>
        </w:tc>
        <w:tc>
          <w:tcPr>
            <w:tcW w:w="607" w:type="pct"/>
          </w:tcPr>
          <w:p w14:paraId="1A1C3C66" w14:textId="77777777" w:rsidR="00D55474" w:rsidRPr="006A7935" w:rsidRDefault="00D55474" w:rsidP="001A46B8">
            <w:pPr>
              <w:spacing w:after="60"/>
              <w:rPr>
                <w:rFonts w:cstheme="minorHAnsi"/>
                <w:i/>
              </w:rPr>
            </w:pPr>
          </w:p>
        </w:tc>
        <w:tc>
          <w:tcPr>
            <w:tcW w:w="567" w:type="pct"/>
          </w:tcPr>
          <w:p w14:paraId="4845D917" w14:textId="77777777" w:rsidR="00D55474" w:rsidRPr="006A7935" w:rsidDel="000B05BF" w:rsidRDefault="00D55474" w:rsidP="001A46B8">
            <w:pPr>
              <w:spacing w:after="60"/>
              <w:rPr>
                <w:rFonts w:cstheme="minorHAnsi"/>
                <w:i/>
              </w:rPr>
            </w:pPr>
          </w:p>
        </w:tc>
        <w:tc>
          <w:tcPr>
            <w:tcW w:w="447" w:type="pct"/>
          </w:tcPr>
          <w:p w14:paraId="3AA61E7F" w14:textId="77777777" w:rsidR="00D55474" w:rsidRPr="006A7935" w:rsidRDefault="00D55474" w:rsidP="001A46B8">
            <w:pPr>
              <w:spacing w:after="60"/>
              <w:rPr>
                <w:rFonts w:cstheme="minorHAnsi"/>
                <w:i/>
              </w:rPr>
            </w:pPr>
          </w:p>
        </w:tc>
        <w:tc>
          <w:tcPr>
            <w:tcW w:w="1322" w:type="pct"/>
            <w:shd w:val="clear" w:color="auto" w:fill="E7E6E6" w:themeFill="background2"/>
          </w:tcPr>
          <w:p w14:paraId="11ECD17F" w14:textId="77777777" w:rsidR="00D55474" w:rsidRPr="006A7935" w:rsidRDefault="00D55474" w:rsidP="001A46B8">
            <w:pPr>
              <w:spacing w:after="60"/>
              <w:rPr>
                <w:rFonts w:cstheme="minorHAnsi"/>
                <w:i/>
              </w:rPr>
            </w:pPr>
            <w:r w:rsidRPr="006A7935">
              <w:rPr>
                <w:rFonts w:cstheme="minorHAnsi"/>
                <w:i/>
              </w:rPr>
              <w:t>Sensitive question</w:t>
            </w:r>
          </w:p>
          <w:p w14:paraId="452DA311" w14:textId="77777777" w:rsidR="00D55474" w:rsidRPr="006A7935" w:rsidRDefault="00D55474" w:rsidP="001A46B8">
            <w:pPr>
              <w:spacing w:after="60"/>
              <w:rPr>
                <w:rFonts w:cstheme="minorHAnsi"/>
                <w:i/>
              </w:rPr>
            </w:pPr>
            <w:r w:rsidRPr="006A7935">
              <w:rPr>
                <w:rFonts w:cstheme="minorHAnsi"/>
                <w:i/>
              </w:rPr>
              <w:t>Ask “</w:t>
            </w:r>
            <w:r w:rsidRPr="006A7935">
              <w:t>do you think that somebody…”</w:t>
            </w:r>
          </w:p>
        </w:tc>
      </w:tr>
    </w:tbl>
    <w:p w14:paraId="59F23D3C" w14:textId="77777777" w:rsidR="00D55474" w:rsidRPr="006A7935" w:rsidRDefault="00D55474" w:rsidP="00D55474">
      <w:pPr>
        <w:pStyle w:val="CommentText"/>
        <w:rPr>
          <w:rFonts w:eastAsia="Calibri" w:cstheme="minorHAnsi"/>
          <w:b/>
          <w:i/>
        </w:rPr>
      </w:pPr>
    </w:p>
    <w:p w14:paraId="3D23FFAA" w14:textId="77777777" w:rsidR="00D55474" w:rsidRPr="006A7935" w:rsidRDefault="00D55474" w:rsidP="00D55474">
      <w:pPr>
        <w:spacing w:after="0" w:line="300" w:lineRule="exact"/>
        <w:rPr>
          <w:rFonts w:eastAsia="Calibri" w:cstheme="minorHAnsi"/>
          <w:b/>
        </w:rPr>
      </w:pPr>
    </w:p>
    <w:tbl>
      <w:tblPr>
        <w:tblStyle w:val="TableGrid"/>
        <w:tblW w:w="0" w:type="auto"/>
        <w:tblLook w:val="04A0" w:firstRow="1" w:lastRow="0" w:firstColumn="1" w:lastColumn="0" w:noHBand="0" w:noVBand="1"/>
      </w:tblPr>
      <w:tblGrid>
        <w:gridCol w:w="7650"/>
        <w:gridCol w:w="1970"/>
      </w:tblGrid>
      <w:tr w:rsidR="00D55474" w:rsidRPr="006A7935" w14:paraId="664A8094" w14:textId="77777777" w:rsidTr="001A46B8">
        <w:tc>
          <w:tcPr>
            <w:tcW w:w="7650" w:type="dxa"/>
          </w:tcPr>
          <w:p w14:paraId="2913F793" w14:textId="77777777" w:rsidR="00D55474" w:rsidRPr="006A7935" w:rsidRDefault="00D55474" w:rsidP="001A46B8">
            <w:pPr>
              <w:spacing w:after="0" w:line="300" w:lineRule="exact"/>
              <w:rPr>
                <w:rFonts w:eastAsia="Calibri" w:cstheme="minorHAnsi"/>
                <w:b/>
              </w:rPr>
            </w:pPr>
            <w:r w:rsidRPr="006A7935">
              <w:rPr>
                <w:rFonts w:eastAsia="Calibri" w:cstheme="minorHAnsi"/>
                <w:b/>
              </w:rPr>
              <w:t>Codes related to too much alcohol</w:t>
            </w:r>
          </w:p>
        </w:tc>
        <w:tc>
          <w:tcPr>
            <w:tcW w:w="1970" w:type="dxa"/>
            <w:shd w:val="clear" w:color="auto" w:fill="E7E6E6" w:themeFill="background2"/>
          </w:tcPr>
          <w:p w14:paraId="7E0D7B92" w14:textId="77777777" w:rsidR="00D55474" w:rsidRPr="006A7935" w:rsidRDefault="00D55474" w:rsidP="001A46B8">
            <w:pPr>
              <w:spacing w:after="0" w:line="300" w:lineRule="exact"/>
              <w:rPr>
                <w:rFonts w:eastAsia="Calibri" w:cstheme="minorHAnsi"/>
                <w:b/>
              </w:rPr>
            </w:pPr>
            <w:r w:rsidRPr="006A7935">
              <w:rPr>
                <w:rFonts w:eastAsia="Calibri" w:cstheme="minorHAnsi"/>
                <w:b/>
              </w:rPr>
              <w:t>Explanation</w:t>
            </w:r>
          </w:p>
        </w:tc>
      </w:tr>
      <w:tr w:rsidR="00D55474" w:rsidRPr="006A7935" w14:paraId="4803B22A" w14:textId="77777777" w:rsidTr="001A46B8">
        <w:tc>
          <w:tcPr>
            <w:tcW w:w="7650" w:type="dxa"/>
          </w:tcPr>
          <w:p w14:paraId="5333A760" w14:textId="77777777" w:rsidR="00D55474" w:rsidRPr="006A7935" w:rsidRDefault="00D55474" w:rsidP="001A46B8">
            <w:pPr>
              <w:rPr>
                <w:b/>
              </w:rPr>
            </w:pPr>
            <w:r w:rsidRPr="006A7935">
              <w:rPr>
                <w:b/>
              </w:rPr>
              <w:t>Possible causes to too much alcohol drinking</w:t>
            </w:r>
          </w:p>
          <w:p w14:paraId="7FA8E025" w14:textId="77777777" w:rsidR="00D55474" w:rsidRPr="006A7935" w:rsidRDefault="00D55474" w:rsidP="001A46B8">
            <w:pPr>
              <w:pStyle w:val="ListParagraph"/>
              <w:numPr>
                <w:ilvl w:val="0"/>
                <w:numId w:val="25"/>
              </w:numPr>
              <w:spacing w:after="160" w:line="259" w:lineRule="auto"/>
            </w:pPr>
            <w:r w:rsidRPr="006A7935">
              <w:t xml:space="preserve">Exposure to alcoholism from family members/ society </w:t>
            </w:r>
          </w:p>
          <w:p w14:paraId="0CABD638" w14:textId="77777777" w:rsidR="00D55474" w:rsidRPr="006A7935" w:rsidRDefault="00D55474" w:rsidP="001A46B8">
            <w:pPr>
              <w:pStyle w:val="ListParagraph"/>
              <w:numPr>
                <w:ilvl w:val="0"/>
                <w:numId w:val="25"/>
              </w:numPr>
              <w:spacing w:after="160" w:line="259" w:lineRule="auto"/>
            </w:pPr>
            <w:r w:rsidRPr="006A7935">
              <w:t xml:space="preserve">Drinking for enjoyment </w:t>
            </w:r>
          </w:p>
          <w:p w14:paraId="3745CFAD" w14:textId="77777777" w:rsidR="00D55474" w:rsidRPr="006A7935" w:rsidRDefault="00D55474" w:rsidP="001A46B8">
            <w:pPr>
              <w:pStyle w:val="ListParagraph"/>
              <w:numPr>
                <w:ilvl w:val="0"/>
                <w:numId w:val="25"/>
              </w:numPr>
              <w:spacing w:after="160" w:line="259" w:lineRule="auto"/>
            </w:pPr>
            <w:r w:rsidRPr="006A7935">
              <w:t>Drinking to forget life/social problems</w:t>
            </w:r>
          </w:p>
          <w:p w14:paraId="0C3CF592" w14:textId="77777777" w:rsidR="00D55474" w:rsidRPr="006A7935" w:rsidRDefault="00D55474" w:rsidP="001A46B8">
            <w:pPr>
              <w:pStyle w:val="ListParagraph"/>
              <w:numPr>
                <w:ilvl w:val="0"/>
                <w:numId w:val="25"/>
              </w:numPr>
              <w:spacing w:after="160" w:line="259" w:lineRule="auto"/>
            </w:pPr>
            <w:r w:rsidRPr="006A7935">
              <w:t>Drinking to fit in society/sociability</w:t>
            </w:r>
          </w:p>
          <w:p w14:paraId="19A58DBA" w14:textId="77777777" w:rsidR="00D55474" w:rsidRPr="006A7935" w:rsidRDefault="00D55474" w:rsidP="001A46B8">
            <w:pPr>
              <w:pStyle w:val="ListParagraph"/>
              <w:numPr>
                <w:ilvl w:val="0"/>
                <w:numId w:val="25"/>
              </w:numPr>
              <w:spacing w:after="160" w:line="259" w:lineRule="auto"/>
              <w:rPr>
                <w:rFonts w:eastAsia="Calibri" w:cstheme="minorHAnsi"/>
                <w:b/>
              </w:rPr>
            </w:pPr>
            <w:r w:rsidRPr="006A7935">
              <w:t xml:space="preserve">Drinking to boost confidence/power over others </w:t>
            </w:r>
          </w:p>
          <w:p w14:paraId="7F3AC812" w14:textId="77777777" w:rsidR="00D55474" w:rsidRPr="006A7935" w:rsidRDefault="00D55474" w:rsidP="001A46B8">
            <w:pPr>
              <w:pStyle w:val="ListParagraph"/>
              <w:numPr>
                <w:ilvl w:val="0"/>
                <w:numId w:val="25"/>
              </w:numPr>
              <w:spacing w:after="160" w:line="259" w:lineRule="auto"/>
              <w:rPr>
                <w:rFonts w:eastAsia="Calibri" w:cstheme="minorHAnsi"/>
                <w:b/>
              </w:rPr>
            </w:pPr>
            <w:r w:rsidRPr="006A7935">
              <w:t>Others (Specify)</w:t>
            </w:r>
          </w:p>
        </w:tc>
        <w:tc>
          <w:tcPr>
            <w:tcW w:w="1970" w:type="dxa"/>
            <w:shd w:val="clear" w:color="auto" w:fill="E7E6E6" w:themeFill="background2"/>
          </w:tcPr>
          <w:p w14:paraId="0D1A60E4" w14:textId="77777777" w:rsidR="00D55474" w:rsidRPr="006A7935" w:rsidRDefault="00D55474" w:rsidP="001A46B8">
            <w:pPr>
              <w:spacing w:after="0" w:line="300" w:lineRule="exact"/>
              <w:rPr>
                <w:rFonts w:eastAsia="Calibri" w:cstheme="minorHAnsi"/>
                <w:b/>
              </w:rPr>
            </w:pPr>
          </w:p>
        </w:tc>
      </w:tr>
      <w:tr w:rsidR="00D55474" w:rsidRPr="006A7935" w14:paraId="65A20FD5" w14:textId="77777777" w:rsidTr="001A46B8">
        <w:tc>
          <w:tcPr>
            <w:tcW w:w="7650" w:type="dxa"/>
          </w:tcPr>
          <w:p w14:paraId="50D6DCF5" w14:textId="77777777" w:rsidR="00D55474" w:rsidRPr="006A7935" w:rsidRDefault="00D55474" w:rsidP="001A46B8">
            <w:pPr>
              <w:rPr>
                <w:b/>
              </w:rPr>
            </w:pPr>
            <w:r w:rsidRPr="006A7935">
              <w:rPr>
                <w:b/>
              </w:rPr>
              <w:t xml:space="preserve">Possible effects of too much alcohol drinking </w:t>
            </w:r>
          </w:p>
          <w:p w14:paraId="5DE78BD4" w14:textId="77777777" w:rsidR="00D55474" w:rsidRPr="006A7935" w:rsidRDefault="00D55474" w:rsidP="001A46B8">
            <w:pPr>
              <w:pStyle w:val="ListParagraph"/>
              <w:numPr>
                <w:ilvl w:val="0"/>
                <w:numId w:val="26"/>
              </w:numPr>
              <w:spacing w:after="160" w:line="259" w:lineRule="auto"/>
            </w:pPr>
            <w:r w:rsidRPr="006A7935">
              <w:t>Decreased working ability/productivity of family members</w:t>
            </w:r>
          </w:p>
          <w:p w14:paraId="16EC2247" w14:textId="77777777" w:rsidR="00D55474" w:rsidRPr="006A7935" w:rsidRDefault="00D55474" w:rsidP="001A46B8">
            <w:pPr>
              <w:pStyle w:val="ListParagraph"/>
              <w:numPr>
                <w:ilvl w:val="0"/>
                <w:numId w:val="26"/>
              </w:numPr>
              <w:spacing w:after="160" w:line="259" w:lineRule="auto"/>
            </w:pPr>
            <w:r w:rsidRPr="006A7935">
              <w:t xml:space="preserve">Reduced income </w:t>
            </w:r>
          </w:p>
          <w:p w14:paraId="7BEBC499" w14:textId="77777777" w:rsidR="00D55474" w:rsidRPr="006A7935" w:rsidRDefault="00D55474" w:rsidP="001A46B8">
            <w:pPr>
              <w:pStyle w:val="ListParagraph"/>
              <w:numPr>
                <w:ilvl w:val="0"/>
                <w:numId w:val="26"/>
              </w:numPr>
              <w:spacing w:after="160" w:line="259" w:lineRule="auto"/>
            </w:pPr>
            <w:r w:rsidRPr="006A7935">
              <w:t xml:space="preserve">Loss of assets </w:t>
            </w:r>
          </w:p>
          <w:p w14:paraId="1EE21460" w14:textId="77777777" w:rsidR="00D55474" w:rsidRPr="006A7935" w:rsidRDefault="00D55474" w:rsidP="001A46B8">
            <w:pPr>
              <w:pStyle w:val="ListParagraph"/>
              <w:numPr>
                <w:ilvl w:val="0"/>
                <w:numId w:val="26"/>
              </w:numPr>
              <w:spacing w:after="160" w:line="259" w:lineRule="auto"/>
            </w:pPr>
            <w:r w:rsidRPr="006A7935">
              <w:t xml:space="preserve">Loss of both assets and income </w:t>
            </w:r>
          </w:p>
          <w:p w14:paraId="623464D7" w14:textId="77777777" w:rsidR="00D55474" w:rsidRPr="006A7935" w:rsidRDefault="00D55474" w:rsidP="001A46B8">
            <w:pPr>
              <w:pStyle w:val="ListParagraph"/>
              <w:numPr>
                <w:ilvl w:val="0"/>
                <w:numId w:val="26"/>
              </w:numPr>
              <w:spacing w:after="160" w:line="259" w:lineRule="auto"/>
            </w:pPr>
            <w:r w:rsidRPr="006A7935">
              <w:t xml:space="preserve">Increased domestic violence/crimes </w:t>
            </w:r>
          </w:p>
          <w:p w14:paraId="0F0D6E44" w14:textId="77777777" w:rsidR="00D55474" w:rsidRPr="006A7935" w:rsidRDefault="00D55474" w:rsidP="001A46B8">
            <w:pPr>
              <w:pStyle w:val="ListParagraph"/>
              <w:numPr>
                <w:ilvl w:val="0"/>
                <w:numId w:val="26"/>
              </w:numPr>
              <w:spacing w:after="160" w:line="259" w:lineRule="auto"/>
            </w:pPr>
            <w:r w:rsidRPr="006A7935">
              <w:t xml:space="preserve">Affected the health of the a family member </w:t>
            </w:r>
          </w:p>
          <w:p w14:paraId="114BD83C" w14:textId="77777777" w:rsidR="00D55474" w:rsidRPr="006A7935" w:rsidRDefault="00D55474" w:rsidP="001A46B8">
            <w:pPr>
              <w:pStyle w:val="ListParagraph"/>
              <w:numPr>
                <w:ilvl w:val="0"/>
                <w:numId w:val="26"/>
              </w:numPr>
              <w:spacing w:after="160" w:line="259" w:lineRule="auto"/>
              <w:rPr>
                <w:rFonts w:eastAsia="Calibri" w:cstheme="minorHAnsi"/>
                <w:b/>
              </w:rPr>
            </w:pPr>
            <w:r w:rsidRPr="006A7935">
              <w:t>Others (Specify)</w:t>
            </w:r>
          </w:p>
        </w:tc>
        <w:tc>
          <w:tcPr>
            <w:tcW w:w="1970" w:type="dxa"/>
            <w:shd w:val="clear" w:color="auto" w:fill="E7E6E6" w:themeFill="background2"/>
          </w:tcPr>
          <w:p w14:paraId="25B32BBF" w14:textId="77777777" w:rsidR="00D55474" w:rsidRPr="006A7935" w:rsidRDefault="00D55474" w:rsidP="001A46B8">
            <w:pPr>
              <w:spacing w:after="0" w:line="300" w:lineRule="exact"/>
              <w:rPr>
                <w:rFonts w:eastAsia="Calibri" w:cstheme="minorHAnsi"/>
                <w:b/>
              </w:rPr>
            </w:pPr>
          </w:p>
        </w:tc>
      </w:tr>
      <w:tr w:rsidR="00D55474" w:rsidRPr="006A7935" w14:paraId="45E02885" w14:textId="77777777" w:rsidTr="001A46B8">
        <w:tc>
          <w:tcPr>
            <w:tcW w:w="7650" w:type="dxa"/>
          </w:tcPr>
          <w:p w14:paraId="1546493B" w14:textId="77777777" w:rsidR="00D55474" w:rsidRPr="006A7935" w:rsidRDefault="00D55474" w:rsidP="001A46B8">
            <w:pPr>
              <w:rPr>
                <w:b/>
                <w:u w:val="single"/>
              </w:rPr>
            </w:pPr>
            <w:r w:rsidRPr="006A7935">
              <w:rPr>
                <w:b/>
                <w:u w:val="single"/>
              </w:rPr>
              <w:t xml:space="preserve">COPING MEASURES </w:t>
            </w:r>
          </w:p>
          <w:p w14:paraId="447410A9" w14:textId="77777777" w:rsidR="00D55474" w:rsidRPr="006A7935" w:rsidRDefault="00D55474" w:rsidP="001A46B8">
            <w:pPr>
              <w:pStyle w:val="ListParagraph"/>
              <w:numPr>
                <w:ilvl w:val="0"/>
                <w:numId w:val="24"/>
              </w:numPr>
              <w:spacing w:after="160" w:line="259" w:lineRule="auto"/>
            </w:pPr>
            <w:r w:rsidRPr="006A7935">
              <w:t>Completely stopped drinking</w:t>
            </w:r>
          </w:p>
          <w:p w14:paraId="33AFEE06" w14:textId="77777777" w:rsidR="00D55474" w:rsidRPr="006A7935" w:rsidRDefault="00D55474" w:rsidP="001A46B8">
            <w:pPr>
              <w:pStyle w:val="ListParagraph"/>
              <w:numPr>
                <w:ilvl w:val="0"/>
                <w:numId w:val="24"/>
              </w:numPr>
              <w:spacing w:after="160" w:line="259" w:lineRule="auto"/>
            </w:pPr>
            <w:r w:rsidRPr="006A7935">
              <w:t xml:space="preserve">Reduced frequency/amount of alcohol drinking </w:t>
            </w:r>
          </w:p>
          <w:p w14:paraId="7F4B32B8" w14:textId="77777777" w:rsidR="00D55474" w:rsidRPr="006A7935" w:rsidRDefault="00D55474" w:rsidP="001A46B8">
            <w:pPr>
              <w:pStyle w:val="ListParagraph"/>
              <w:numPr>
                <w:ilvl w:val="0"/>
                <w:numId w:val="24"/>
              </w:numPr>
              <w:spacing w:after="160" w:line="259" w:lineRule="auto"/>
            </w:pPr>
            <w:r w:rsidRPr="006A7935">
              <w:t xml:space="preserve">Sought guidance and counselling services </w:t>
            </w:r>
          </w:p>
          <w:p w14:paraId="02E5B52F" w14:textId="77777777" w:rsidR="00D55474" w:rsidRPr="006A7935" w:rsidRDefault="00D55474" w:rsidP="001A46B8">
            <w:pPr>
              <w:pStyle w:val="ListParagraph"/>
              <w:numPr>
                <w:ilvl w:val="0"/>
                <w:numId w:val="24"/>
              </w:numPr>
              <w:spacing w:after="160" w:line="259" w:lineRule="auto"/>
              <w:rPr>
                <w:rFonts w:eastAsia="Calibri" w:cstheme="minorHAnsi"/>
                <w:b/>
              </w:rPr>
            </w:pPr>
            <w:r w:rsidRPr="006A7935">
              <w:t>Others (specify)</w:t>
            </w:r>
          </w:p>
        </w:tc>
        <w:tc>
          <w:tcPr>
            <w:tcW w:w="1970" w:type="dxa"/>
            <w:shd w:val="clear" w:color="auto" w:fill="E7E6E6" w:themeFill="background2"/>
          </w:tcPr>
          <w:p w14:paraId="416474C3" w14:textId="77777777" w:rsidR="00D55474" w:rsidRPr="006A7935" w:rsidRDefault="00D55474" w:rsidP="001A46B8">
            <w:pPr>
              <w:spacing w:after="0" w:line="300" w:lineRule="exact"/>
              <w:rPr>
                <w:rFonts w:eastAsia="Calibri" w:cstheme="minorHAnsi"/>
                <w:b/>
              </w:rPr>
            </w:pPr>
          </w:p>
        </w:tc>
      </w:tr>
    </w:tbl>
    <w:p w14:paraId="437F5254" w14:textId="77777777" w:rsidR="00D55474" w:rsidRPr="006A7935" w:rsidRDefault="00D55474" w:rsidP="00D55474">
      <w:pPr>
        <w:spacing w:after="0" w:line="300" w:lineRule="exact"/>
        <w:rPr>
          <w:rFonts w:eastAsia="Calibri" w:cstheme="minorHAnsi"/>
          <w:b/>
        </w:rPr>
      </w:pPr>
    </w:p>
    <w:p w14:paraId="06863C75" w14:textId="77777777" w:rsidR="00D55474" w:rsidRPr="006A7935" w:rsidRDefault="00D55474" w:rsidP="00D55474">
      <w:pPr>
        <w:pStyle w:val="ListParagraph"/>
        <w:spacing w:after="160" w:line="259" w:lineRule="auto"/>
        <w:rPr>
          <w:b/>
        </w:rPr>
      </w:pPr>
    </w:p>
    <w:p w14:paraId="377DB31A" w14:textId="77777777" w:rsidR="00004389" w:rsidRDefault="00004389">
      <w:r>
        <w:br w:type="page"/>
      </w:r>
    </w:p>
    <w:tbl>
      <w:tblPr>
        <w:tblStyle w:val="TableGrid"/>
        <w:tblW w:w="5000" w:type="pct"/>
        <w:tblLook w:val="04A0" w:firstRow="1" w:lastRow="0" w:firstColumn="1" w:lastColumn="0" w:noHBand="0" w:noVBand="1"/>
      </w:tblPr>
      <w:tblGrid>
        <w:gridCol w:w="2959"/>
        <w:gridCol w:w="3569"/>
        <w:gridCol w:w="3092"/>
      </w:tblGrid>
      <w:tr w:rsidR="00D55474" w:rsidRPr="006A7935" w14:paraId="2A8420A2" w14:textId="77777777" w:rsidTr="001A46B8">
        <w:tc>
          <w:tcPr>
            <w:tcW w:w="1538" w:type="pct"/>
          </w:tcPr>
          <w:p w14:paraId="66CA031B" w14:textId="57677844" w:rsidR="00D55474" w:rsidRPr="006A7935" w:rsidRDefault="00D55474" w:rsidP="001A46B8">
            <w:pPr>
              <w:spacing w:before="60" w:after="60"/>
              <w:rPr>
                <w:rFonts w:cstheme="minorHAnsi"/>
              </w:rPr>
            </w:pPr>
            <w:r w:rsidRPr="006A7935">
              <w:rPr>
                <w:rFonts w:cstheme="minorHAnsi"/>
                <w:lang w:val="en-US"/>
              </w:rPr>
              <w:lastRenderedPageBreak/>
              <w:t>Has anyone in your household had a severe accident (incl. children)?</w:t>
            </w:r>
          </w:p>
        </w:tc>
        <w:tc>
          <w:tcPr>
            <w:tcW w:w="1855" w:type="pct"/>
          </w:tcPr>
          <w:p w14:paraId="6EE62242" w14:textId="77777777" w:rsidR="00D55474" w:rsidRPr="006A7935" w:rsidRDefault="00D55474" w:rsidP="001A46B8">
            <w:pPr>
              <w:spacing w:before="60" w:after="60"/>
              <w:rPr>
                <w:rFonts w:cstheme="minorHAnsi"/>
              </w:rPr>
            </w:pPr>
            <w:r w:rsidRPr="006A7935">
              <w:rPr>
                <w:rFonts w:cstheme="minorHAnsi"/>
              </w:rPr>
              <w:t xml:space="preserve">a) during the last 12 months  </w:t>
            </w:r>
            <w:r w:rsidRPr="006A7935">
              <w:rPr>
                <w:rFonts w:cstheme="minorHAnsi"/>
              </w:rPr>
              <w:br/>
            </w:r>
            <w:r w:rsidRPr="006A7935">
              <w:rPr>
                <w:rFonts w:cstheme="minorHAnsi"/>
              </w:rPr>
              <w:sym w:font="Wingdings" w:char="F06F"/>
            </w:r>
            <w:r w:rsidRPr="006A7935">
              <w:rPr>
                <w:rFonts w:cstheme="minorHAnsi"/>
              </w:rPr>
              <w:t xml:space="preserve">  Yes </w:t>
            </w:r>
            <w:r w:rsidRPr="006A7935">
              <w:rPr>
                <w:rFonts w:cstheme="minorHAnsi"/>
              </w:rPr>
              <w:sym w:font="Wingdings" w:char="F06F"/>
            </w:r>
            <w:r w:rsidRPr="006A7935">
              <w:rPr>
                <w:rFonts w:cstheme="minorHAnsi"/>
              </w:rPr>
              <w:t xml:space="preserve"> No</w:t>
            </w:r>
          </w:p>
          <w:p w14:paraId="0DBD3D0F" w14:textId="77777777" w:rsidR="00D55474" w:rsidRPr="006A7935" w:rsidRDefault="00D55474" w:rsidP="001A46B8">
            <w:pPr>
              <w:spacing w:before="60" w:after="60"/>
              <w:rPr>
                <w:rFonts w:cstheme="minorHAnsi"/>
              </w:rPr>
            </w:pPr>
            <w:r w:rsidRPr="006A7935">
              <w:rPr>
                <w:rFonts w:cstheme="minorHAnsi"/>
              </w:rPr>
              <w:t xml:space="preserve">b) during the last 3 months       </w:t>
            </w:r>
            <w:r w:rsidRPr="006A7935">
              <w:rPr>
                <w:rFonts w:cstheme="minorHAnsi"/>
              </w:rPr>
              <w:br/>
              <w:t xml:space="preserve"> </w:t>
            </w:r>
            <w:r w:rsidRPr="006A7935">
              <w:rPr>
                <w:rFonts w:cstheme="minorHAnsi"/>
              </w:rPr>
              <w:sym w:font="Wingdings" w:char="F06F"/>
            </w:r>
            <w:r w:rsidRPr="006A7935">
              <w:rPr>
                <w:rFonts w:cstheme="minorHAnsi"/>
              </w:rPr>
              <w:t xml:space="preserve"> Yes  </w:t>
            </w:r>
            <w:r w:rsidRPr="006A7935">
              <w:rPr>
                <w:rFonts w:cstheme="minorHAnsi"/>
              </w:rPr>
              <w:sym w:font="Wingdings" w:char="F06F"/>
            </w:r>
            <w:r w:rsidRPr="006A7935">
              <w:rPr>
                <w:rFonts w:cstheme="minorHAnsi"/>
              </w:rPr>
              <w:t xml:space="preserve"> No</w:t>
            </w:r>
          </w:p>
        </w:tc>
        <w:tc>
          <w:tcPr>
            <w:tcW w:w="1607" w:type="pct"/>
            <w:shd w:val="clear" w:color="auto" w:fill="E7E6E6" w:themeFill="background2"/>
          </w:tcPr>
          <w:p w14:paraId="2FDC1E53" w14:textId="77777777" w:rsidR="00D55474" w:rsidRPr="006A7935" w:rsidRDefault="00D55474" w:rsidP="001A46B8">
            <w:pPr>
              <w:spacing w:before="60" w:after="60"/>
              <w:rPr>
                <w:rFonts w:cstheme="minorHAnsi"/>
              </w:rPr>
            </w:pPr>
            <w:r w:rsidRPr="006A7935">
              <w:rPr>
                <w:rFonts w:cstheme="minorHAnsi"/>
              </w:rPr>
              <w:t xml:space="preserve">Note 2 different time frames – both should be answered. </w:t>
            </w:r>
          </w:p>
        </w:tc>
      </w:tr>
      <w:tr w:rsidR="00D55474" w:rsidRPr="006A7935" w14:paraId="058CDD34" w14:textId="77777777" w:rsidTr="001A46B8">
        <w:tc>
          <w:tcPr>
            <w:tcW w:w="1538" w:type="pct"/>
          </w:tcPr>
          <w:p w14:paraId="29E4AF75" w14:textId="77777777" w:rsidR="00D55474" w:rsidRPr="006A7935" w:rsidRDefault="00D55474" w:rsidP="001A46B8">
            <w:pPr>
              <w:spacing w:before="60" w:after="60"/>
              <w:rPr>
                <w:rFonts w:cstheme="minorHAnsi"/>
              </w:rPr>
            </w:pPr>
            <w:r w:rsidRPr="006A7935">
              <w:rPr>
                <w:rFonts w:cstheme="minorHAnsi"/>
                <w:b/>
              </w:rPr>
              <w:t>If yes</w:t>
            </w:r>
            <w:r w:rsidRPr="006A7935">
              <w:rPr>
                <w:rFonts w:cstheme="minorHAnsi"/>
              </w:rPr>
              <w:t xml:space="preserve">, complete for </w:t>
            </w:r>
            <w:r w:rsidRPr="006A7935">
              <w:rPr>
                <w:rFonts w:cstheme="minorHAnsi"/>
                <w:u w:val="single"/>
              </w:rPr>
              <w:t>each</w:t>
            </w:r>
            <w:r w:rsidRPr="006A7935">
              <w:rPr>
                <w:rFonts w:cstheme="minorHAnsi"/>
              </w:rPr>
              <w:t xml:space="preserve"> household member having a</w:t>
            </w:r>
            <w:r w:rsidRPr="006A7935">
              <w:rPr>
                <w:rFonts w:cstheme="minorHAnsi"/>
                <w:b/>
              </w:rPr>
              <w:t xml:space="preserve"> </w:t>
            </w:r>
            <w:r w:rsidRPr="006A7935">
              <w:rPr>
                <w:rFonts w:cstheme="minorHAnsi"/>
              </w:rPr>
              <w:t xml:space="preserve">severe accident </w:t>
            </w:r>
          </w:p>
        </w:tc>
        <w:tc>
          <w:tcPr>
            <w:tcW w:w="1855" w:type="pct"/>
          </w:tcPr>
          <w:p w14:paraId="452BF5B8" w14:textId="77777777" w:rsidR="00D55474" w:rsidRPr="006A7935" w:rsidRDefault="00D55474" w:rsidP="001A46B8">
            <w:pPr>
              <w:spacing w:before="60" w:after="60"/>
              <w:rPr>
                <w:rFonts w:cstheme="minorHAnsi"/>
                <w:szCs w:val="24"/>
              </w:rPr>
            </w:pPr>
            <w:r w:rsidRPr="006A7935">
              <w:rPr>
                <w:rFonts w:cstheme="minorHAnsi"/>
                <w:szCs w:val="24"/>
              </w:rPr>
              <w:t>a) Household member Code ____</w:t>
            </w:r>
          </w:p>
          <w:p w14:paraId="427E61FE" w14:textId="77777777" w:rsidR="00D55474" w:rsidRPr="006A7935" w:rsidRDefault="00D55474" w:rsidP="001A46B8">
            <w:pPr>
              <w:spacing w:before="60" w:after="60"/>
              <w:rPr>
                <w:rFonts w:cstheme="minorHAnsi"/>
                <w:szCs w:val="24"/>
              </w:rPr>
            </w:pPr>
            <w:r w:rsidRPr="006A7935">
              <w:rPr>
                <w:rFonts w:cstheme="minorHAnsi"/>
                <w:szCs w:val="24"/>
              </w:rPr>
              <w:t xml:space="preserve">b) Cause: </w:t>
            </w:r>
          </w:p>
          <w:p w14:paraId="0582386D" w14:textId="77777777" w:rsidR="00D55474" w:rsidRPr="006A7935" w:rsidRDefault="00D55474" w:rsidP="001A46B8">
            <w:pPr>
              <w:spacing w:before="60" w:after="60"/>
              <w:rPr>
                <w:rFonts w:cstheme="minorHAnsi"/>
                <w:szCs w:val="24"/>
              </w:rPr>
            </w:pPr>
            <w:r w:rsidRPr="006A7935">
              <w:rPr>
                <w:rFonts w:cstheme="minorHAnsi"/>
                <w:szCs w:val="24"/>
              </w:rPr>
              <w:t>1. work-related outside home</w:t>
            </w:r>
          </w:p>
          <w:p w14:paraId="6FBB5755" w14:textId="77777777" w:rsidR="00D55474" w:rsidRPr="006A7935" w:rsidRDefault="00D55474" w:rsidP="001A46B8">
            <w:pPr>
              <w:spacing w:before="60" w:after="60"/>
              <w:rPr>
                <w:rFonts w:cstheme="minorHAnsi"/>
                <w:szCs w:val="24"/>
              </w:rPr>
            </w:pPr>
            <w:r w:rsidRPr="006A7935">
              <w:rPr>
                <w:rFonts w:cstheme="minorHAnsi"/>
                <w:szCs w:val="24"/>
              </w:rPr>
              <w:t>2. in household</w:t>
            </w:r>
          </w:p>
          <w:p w14:paraId="01123864" w14:textId="77777777" w:rsidR="00D55474" w:rsidRPr="006A7935" w:rsidRDefault="00D55474" w:rsidP="001A46B8">
            <w:pPr>
              <w:spacing w:before="60" w:after="60"/>
              <w:rPr>
                <w:rFonts w:cstheme="minorHAnsi"/>
                <w:szCs w:val="24"/>
              </w:rPr>
            </w:pPr>
            <w:r w:rsidRPr="006A7935">
              <w:rPr>
                <w:rFonts w:cstheme="minorHAnsi"/>
                <w:szCs w:val="24"/>
              </w:rPr>
              <w:t xml:space="preserve">3. violence in/between community </w:t>
            </w:r>
          </w:p>
          <w:p w14:paraId="330A0602" w14:textId="77777777" w:rsidR="00D55474" w:rsidRPr="006A7935" w:rsidRDefault="00D55474" w:rsidP="001A46B8">
            <w:pPr>
              <w:spacing w:before="60" w:after="60"/>
              <w:rPr>
                <w:rFonts w:cstheme="minorHAnsi"/>
                <w:szCs w:val="24"/>
              </w:rPr>
            </w:pPr>
            <w:r w:rsidRPr="006A7935">
              <w:rPr>
                <w:rFonts w:cstheme="minorHAnsi"/>
                <w:szCs w:val="24"/>
              </w:rPr>
              <w:t>4. traffic accident</w:t>
            </w:r>
          </w:p>
          <w:p w14:paraId="22953E9D" w14:textId="77777777" w:rsidR="00D55474" w:rsidRPr="006A7935" w:rsidRDefault="00D55474" w:rsidP="001A46B8">
            <w:pPr>
              <w:spacing w:before="60" w:after="60"/>
              <w:rPr>
                <w:rFonts w:cstheme="minorHAnsi"/>
                <w:szCs w:val="24"/>
              </w:rPr>
            </w:pPr>
            <w:r w:rsidRPr="006A7935">
              <w:rPr>
                <w:rFonts w:cstheme="minorHAnsi"/>
                <w:szCs w:val="24"/>
              </w:rPr>
              <w:t>5. other, which? __________</w:t>
            </w:r>
          </w:p>
        </w:tc>
        <w:tc>
          <w:tcPr>
            <w:tcW w:w="1607" w:type="pct"/>
            <w:shd w:val="clear" w:color="auto" w:fill="E7E6E6" w:themeFill="background2"/>
          </w:tcPr>
          <w:p w14:paraId="528FE1BE" w14:textId="77777777" w:rsidR="00D55474" w:rsidRPr="006A7935" w:rsidRDefault="00D55474" w:rsidP="001A46B8">
            <w:pPr>
              <w:spacing w:before="60" w:after="60"/>
              <w:rPr>
                <w:rFonts w:cstheme="minorHAnsi"/>
              </w:rPr>
            </w:pPr>
            <w:r w:rsidRPr="006A7935">
              <w:rPr>
                <w:rFonts w:cstheme="minorHAnsi"/>
                <w:szCs w:val="24"/>
              </w:rPr>
              <w:t>HH member code from Section B – Sociodemo</w:t>
            </w:r>
          </w:p>
          <w:p w14:paraId="74D409E7" w14:textId="77777777" w:rsidR="00D55474" w:rsidRPr="006A7935" w:rsidRDefault="00D55474" w:rsidP="001A46B8">
            <w:pPr>
              <w:spacing w:before="60" w:after="60"/>
              <w:rPr>
                <w:rFonts w:cstheme="minorHAnsi"/>
              </w:rPr>
            </w:pPr>
            <w:r w:rsidRPr="006A7935">
              <w:rPr>
                <w:rFonts w:cstheme="minorHAnsi"/>
              </w:rPr>
              <w:t>Indicate the code and tick the best fitting cause</w:t>
            </w:r>
          </w:p>
        </w:tc>
      </w:tr>
      <w:tr w:rsidR="00D55474" w:rsidRPr="006A7935" w14:paraId="5E185718" w14:textId="77777777" w:rsidTr="001A46B8">
        <w:tc>
          <w:tcPr>
            <w:tcW w:w="1538" w:type="pct"/>
          </w:tcPr>
          <w:p w14:paraId="080ED827" w14:textId="77777777" w:rsidR="00D55474" w:rsidRPr="006A7935" w:rsidRDefault="00D55474" w:rsidP="001A46B8">
            <w:pPr>
              <w:spacing w:after="60"/>
              <w:rPr>
                <w:rFonts w:cstheme="minorHAnsi"/>
                <w:szCs w:val="24"/>
                <w:lang w:val="en-US"/>
              </w:rPr>
            </w:pPr>
            <w:r w:rsidRPr="006A7935">
              <w:rPr>
                <w:rFonts w:cstheme="minorHAnsi"/>
                <w:szCs w:val="24"/>
                <w:lang w:val="en-US"/>
              </w:rPr>
              <w:t xml:space="preserve">Was there a </w:t>
            </w:r>
            <w:r w:rsidRPr="006A7935">
              <w:rPr>
                <w:rFonts w:cstheme="minorHAnsi"/>
                <w:szCs w:val="24"/>
                <w:u w:val="single"/>
                <w:lang w:val="en-US"/>
              </w:rPr>
              <w:t>death</w:t>
            </w:r>
            <w:r w:rsidRPr="006A7935">
              <w:rPr>
                <w:rFonts w:cstheme="minorHAnsi"/>
                <w:szCs w:val="24"/>
                <w:lang w:val="en-US"/>
              </w:rPr>
              <w:t xml:space="preserve"> of a household member incl. children during the last 12 months?</w:t>
            </w:r>
          </w:p>
        </w:tc>
        <w:tc>
          <w:tcPr>
            <w:tcW w:w="1855" w:type="pct"/>
          </w:tcPr>
          <w:p w14:paraId="3C8715DA" w14:textId="77777777" w:rsidR="00D55474" w:rsidRPr="006A7935" w:rsidRDefault="00D55474" w:rsidP="001A46B8">
            <w:pPr>
              <w:spacing w:after="60"/>
              <w:rPr>
                <w:rFonts w:cstheme="minorHAnsi"/>
                <w:szCs w:val="24"/>
              </w:rPr>
            </w:pPr>
            <w:r w:rsidRPr="006A7935">
              <w:rPr>
                <w:rFonts w:cstheme="minorHAnsi"/>
                <w:szCs w:val="24"/>
              </w:rPr>
              <w:t>Yes/no</w:t>
            </w:r>
          </w:p>
          <w:p w14:paraId="255E2330" w14:textId="77777777" w:rsidR="00D55474" w:rsidRPr="006A7935" w:rsidRDefault="00D55474" w:rsidP="001A46B8">
            <w:pPr>
              <w:spacing w:after="60"/>
              <w:rPr>
                <w:rFonts w:cstheme="minorHAnsi"/>
                <w:szCs w:val="24"/>
              </w:rPr>
            </w:pPr>
          </w:p>
        </w:tc>
        <w:tc>
          <w:tcPr>
            <w:tcW w:w="1607" w:type="pct"/>
            <w:shd w:val="clear" w:color="auto" w:fill="E7E6E6" w:themeFill="background2"/>
          </w:tcPr>
          <w:p w14:paraId="2778BDDC" w14:textId="77777777" w:rsidR="00D55474" w:rsidRPr="006A7935" w:rsidRDefault="00D55474" w:rsidP="001A46B8">
            <w:pPr>
              <w:spacing w:after="60"/>
              <w:rPr>
                <w:rFonts w:cstheme="minorHAnsi"/>
                <w:szCs w:val="24"/>
              </w:rPr>
            </w:pPr>
          </w:p>
        </w:tc>
      </w:tr>
      <w:tr w:rsidR="00D55474" w:rsidRPr="006A7935" w14:paraId="05187EC4" w14:textId="77777777" w:rsidTr="001A46B8">
        <w:trPr>
          <w:trHeight w:val="841"/>
        </w:trPr>
        <w:tc>
          <w:tcPr>
            <w:tcW w:w="1538" w:type="pct"/>
          </w:tcPr>
          <w:p w14:paraId="66D21A12" w14:textId="77777777" w:rsidR="00D55474" w:rsidRPr="006A7935" w:rsidRDefault="00D55474" w:rsidP="001A46B8">
            <w:pPr>
              <w:spacing w:after="60"/>
              <w:rPr>
                <w:rFonts w:cstheme="minorHAnsi"/>
              </w:rPr>
            </w:pPr>
            <w:r w:rsidRPr="006A7935">
              <w:rPr>
                <w:rFonts w:cstheme="minorHAnsi"/>
                <w:b/>
              </w:rPr>
              <w:t>If yes</w:t>
            </w:r>
            <w:r w:rsidRPr="006A7935">
              <w:rPr>
                <w:rFonts w:cstheme="minorHAnsi"/>
              </w:rPr>
              <w:t xml:space="preserve">, </w:t>
            </w:r>
          </w:p>
          <w:p w14:paraId="253F0307" w14:textId="77777777" w:rsidR="00D55474" w:rsidRPr="006A7935" w:rsidRDefault="00D55474" w:rsidP="001A46B8">
            <w:pPr>
              <w:spacing w:after="60"/>
              <w:rPr>
                <w:rFonts w:cstheme="minorHAnsi"/>
              </w:rPr>
            </w:pPr>
          </w:p>
          <w:p w14:paraId="7D63D8E3" w14:textId="77777777" w:rsidR="00D55474" w:rsidRPr="006A7935" w:rsidRDefault="00D55474" w:rsidP="001A46B8">
            <w:pPr>
              <w:spacing w:after="60"/>
              <w:rPr>
                <w:rFonts w:cstheme="minorHAnsi"/>
              </w:rPr>
            </w:pPr>
          </w:p>
        </w:tc>
        <w:tc>
          <w:tcPr>
            <w:tcW w:w="1855" w:type="pct"/>
          </w:tcPr>
          <w:p w14:paraId="7A848940" w14:textId="77777777" w:rsidR="00D55474" w:rsidRPr="006A7935" w:rsidRDefault="00D55474" w:rsidP="001A46B8">
            <w:pPr>
              <w:spacing w:after="60"/>
              <w:rPr>
                <w:rFonts w:cstheme="minorHAnsi"/>
                <w:i/>
                <w:iCs/>
              </w:rPr>
            </w:pPr>
            <w:r w:rsidRPr="006A7935">
              <w:rPr>
                <w:rFonts w:cstheme="minorHAnsi"/>
                <w:i/>
                <w:iCs/>
              </w:rPr>
              <w:t>a) How many died</w:t>
            </w:r>
          </w:p>
          <w:p w14:paraId="49926824" w14:textId="77777777" w:rsidR="00D55474" w:rsidRPr="006A7935" w:rsidRDefault="00D55474" w:rsidP="001A46B8">
            <w:pPr>
              <w:spacing w:after="60"/>
              <w:rPr>
                <w:rFonts w:cstheme="minorHAnsi"/>
                <w:i/>
                <w:iCs/>
              </w:rPr>
            </w:pPr>
            <w:r w:rsidRPr="006A7935">
              <w:rPr>
                <w:rFonts w:cstheme="minorHAnsi"/>
                <w:i/>
                <w:iCs/>
              </w:rPr>
              <w:t>b) Adult or child, Male or female (tick box)</w:t>
            </w:r>
          </w:p>
          <w:p w14:paraId="10B20BB7" w14:textId="77777777" w:rsidR="00D55474" w:rsidRPr="006A7935" w:rsidRDefault="00D55474" w:rsidP="001A46B8">
            <w:pPr>
              <w:spacing w:after="60"/>
              <w:rPr>
                <w:rFonts w:cstheme="minorHAnsi"/>
                <w:szCs w:val="24"/>
              </w:rPr>
            </w:pPr>
            <w:r w:rsidRPr="006A7935">
              <w:rPr>
                <w:rFonts w:cstheme="minorHAnsi"/>
                <w:szCs w:val="24"/>
              </w:rPr>
              <w:t xml:space="preserve">c </w:t>
            </w:r>
            <w:r w:rsidRPr="006A7935">
              <w:rPr>
                <w:rFonts w:cstheme="minorHAnsi"/>
                <w:szCs w:val="24"/>
                <w:u w:val="single"/>
              </w:rPr>
              <w:t>Cause</w:t>
            </w:r>
            <w:r w:rsidRPr="006A7935">
              <w:rPr>
                <w:rFonts w:cstheme="minorHAnsi"/>
                <w:szCs w:val="24"/>
              </w:rPr>
              <w:t xml:space="preserve">: </w:t>
            </w:r>
          </w:p>
          <w:p w14:paraId="19782EC5" w14:textId="77777777" w:rsidR="00D55474" w:rsidRPr="006A7935" w:rsidRDefault="00D55474" w:rsidP="001A46B8">
            <w:pPr>
              <w:spacing w:after="60"/>
              <w:rPr>
                <w:rFonts w:cstheme="minorHAnsi"/>
                <w:szCs w:val="24"/>
              </w:rPr>
            </w:pPr>
            <w:r w:rsidRPr="006A7935">
              <w:rPr>
                <w:rFonts w:cstheme="minorHAnsi"/>
                <w:szCs w:val="24"/>
              </w:rPr>
              <w:t>1. Disease</w:t>
            </w:r>
          </w:p>
          <w:p w14:paraId="32A6F364" w14:textId="77777777" w:rsidR="00D55474" w:rsidRPr="006A7935" w:rsidRDefault="00D55474" w:rsidP="001A46B8">
            <w:pPr>
              <w:spacing w:after="60"/>
              <w:rPr>
                <w:rFonts w:cstheme="minorHAnsi"/>
                <w:szCs w:val="24"/>
              </w:rPr>
            </w:pPr>
            <w:r w:rsidRPr="006A7935">
              <w:rPr>
                <w:rFonts w:cstheme="minorHAnsi"/>
                <w:szCs w:val="24"/>
              </w:rPr>
              <w:t>2. Accident</w:t>
            </w:r>
          </w:p>
          <w:p w14:paraId="49D4032B" w14:textId="77777777" w:rsidR="00D55474" w:rsidRPr="006A7935" w:rsidRDefault="00D55474" w:rsidP="001A46B8">
            <w:pPr>
              <w:spacing w:after="60"/>
              <w:rPr>
                <w:rFonts w:cstheme="minorHAnsi"/>
                <w:szCs w:val="24"/>
              </w:rPr>
            </w:pPr>
            <w:r w:rsidRPr="006A7935">
              <w:rPr>
                <w:rFonts w:cstheme="minorHAnsi"/>
                <w:szCs w:val="24"/>
              </w:rPr>
              <w:t>3. Violence in/between community</w:t>
            </w:r>
          </w:p>
          <w:p w14:paraId="658A592B" w14:textId="77777777" w:rsidR="00D55474" w:rsidRPr="006A7935" w:rsidRDefault="00D55474" w:rsidP="001A46B8">
            <w:pPr>
              <w:spacing w:after="60"/>
              <w:rPr>
                <w:rFonts w:cstheme="minorHAnsi"/>
                <w:szCs w:val="24"/>
              </w:rPr>
            </w:pPr>
            <w:r w:rsidRPr="006A7935">
              <w:rPr>
                <w:rFonts w:cstheme="minorHAnsi"/>
                <w:szCs w:val="24"/>
              </w:rPr>
              <w:t>4. Other</w:t>
            </w:r>
            <w:r w:rsidRPr="006A7935">
              <w:rPr>
                <w:rFonts w:cstheme="minorHAnsi"/>
                <w:color w:val="7030A0"/>
                <w:szCs w:val="24"/>
              </w:rPr>
              <w:t xml:space="preserve">, </w:t>
            </w:r>
            <w:r w:rsidRPr="006A7935">
              <w:rPr>
                <w:rFonts w:cstheme="minorHAnsi"/>
                <w:szCs w:val="24"/>
              </w:rPr>
              <w:t>which __________</w:t>
            </w:r>
          </w:p>
          <w:p w14:paraId="078BAA94" w14:textId="77777777" w:rsidR="00D55474" w:rsidRPr="006A7935" w:rsidRDefault="00D55474" w:rsidP="001A46B8">
            <w:pPr>
              <w:spacing w:after="60"/>
              <w:rPr>
                <w:rFonts w:cstheme="minorHAnsi"/>
              </w:rPr>
            </w:pPr>
            <w:r w:rsidRPr="006A7935">
              <w:rPr>
                <w:rFonts w:cstheme="minorHAnsi"/>
                <w:szCs w:val="24"/>
              </w:rPr>
              <w:t xml:space="preserve">d) </w:t>
            </w:r>
            <w:r w:rsidRPr="006A7935">
              <w:rPr>
                <w:rFonts w:cstheme="minorHAnsi"/>
                <w:szCs w:val="24"/>
                <w:u w:val="single"/>
              </w:rPr>
              <w:t>When</w:t>
            </w:r>
            <w:r w:rsidRPr="006A7935">
              <w:rPr>
                <w:rFonts w:cstheme="minorHAnsi"/>
                <w:szCs w:val="24"/>
              </w:rPr>
              <w:t xml:space="preserve"> - month</w:t>
            </w:r>
          </w:p>
        </w:tc>
        <w:tc>
          <w:tcPr>
            <w:tcW w:w="1607" w:type="pct"/>
            <w:shd w:val="clear" w:color="auto" w:fill="E7E6E6" w:themeFill="background2"/>
          </w:tcPr>
          <w:p w14:paraId="141BAF15" w14:textId="77777777" w:rsidR="00D55474" w:rsidRPr="006A7935" w:rsidRDefault="00D55474" w:rsidP="001A46B8">
            <w:pPr>
              <w:spacing w:after="60"/>
              <w:rPr>
                <w:rFonts w:cstheme="minorHAnsi"/>
              </w:rPr>
            </w:pPr>
            <w:r w:rsidRPr="006A7935">
              <w:rPr>
                <w:rFonts w:cstheme="minorHAnsi"/>
              </w:rPr>
              <w:t>Indicate the code and tick the best fitting cause</w:t>
            </w:r>
          </w:p>
        </w:tc>
      </w:tr>
    </w:tbl>
    <w:p w14:paraId="17C3D948" w14:textId="77777777" w:rsidR="00D55474" w:rsidRPr="006A7935" w:rsidRDefault="00D55474" w:rsidP="00D55474">
      <w:pPr>
        <w:spacing w:after="160" w:line="259" w:lineRule="auto"/>
        <w:rPr>
          <w:rFonts w:asciiTheme="majorHAnsi" w:eastAsiaTheme="majorEastAsia" w:hAnsiTheme="majorHAnsi" w:cstheme="majorBidi"/>
          <w:b/>
          <w:bCs/>
          <w:i/>
          <w:iCs/>
          <w:noProof w:val="0"/>
          <w:color w:val="00B0F0"/>
          <w:sz w:val="32"/>
          <w:szCs w:val="28"/>
          <w:lang w:val="en-US"/>
        </w:rPr>
      </w:pPr>
    </w:p>
    <w:p w14:paraId="57F834D9" w14:textId="77777777" w:rsidR="00004389" w:rsidRDefault="00004389">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4F735BD9" w14:textId="6C4CC396" w:rsidR="00D55474" w:rsidRPr="006A7935" w:rsidRDefault="00D55474" w:rsidP="00D55474">
      <w:pPr>
        <w:pStyle w:val="Heading2"/>
      </w:pPr>
      <w:r w:rsidRPr="006A7935">
        <w:lastRenderedPageBreak/>
        <w:t>Climate change</w:t>
      </w:r>
    </w:p>
    <w:tbl>
      <w:tblPr>
        <w:tblStyle w:val="TableGrid"/>
        <w:tblW w:w="5003" w:type="pct"/>
        <w:tblLayout w:type="fixed"/>
        <w:tblLook w:val="04A0" w:firstRow="1" w:lastRow="0" w:firstColumn="1" w:lastColumn="0" w:noHBand="0" w:noVBand="1"/>
      </w:tblPr>
      <w:tblGrid>
        <w:gridCol w:w="2038"/>
        <w:gridCol w:w="753"/>
        <w:gridCol w:w="3583"/>
        <w:gridCol w:w="3252"/>
      </w:tblGrid>
      <w:tr w:rsidR="00D55474" w:rsidRPr="006A7935" w14:paraId="310C927A" w14:textId="77777777" w:rsidTr="001A46B8">
        <w:trPr>
          <w:trHeight w:val="325"/>
        </w:trPr>
        <w:tc>
          <w:tcPr>
            <w:tcW w:w="1059" w:type="pct"/>
          </w:tcPr>
          <w:p w14:paraId="1797729E" w14:textId="77777777" w:rsidR="00D55474" w:rsidRPr="006A7935" w:rsidRDefault="00D55474" w:rsidP="001A46B8">
            <w:pPr>
              <w:spacing w:after="40"/>
              <w:rPr>
                <w:rFonts w:cstheme="minorHAnsi"/>
              </w:rPr>
            </w:pPr>
          </w:p>
        </w:tc>
        <w:tc>
          <w:tcPr>
            <w:tcW w:w="391" w:type="pct"/>
          </w:tcPr>
          <w:p w14:paraId="2814E89F" w14:textId="77777777" w:rsidR="00D55474" w:rsidRPr="006A7935" w:rsidRDefault="00D55474" w:rsidP="001A46B8">
            <w:pPr>
              <w:autoSpaceDE w:val="0"/>
              <w:autoSpaceDN w:val="0"/>
              <w:adjustRightInd w:val="0"/>
              <w:spacing w:after="40"/>
              <w:rPr>
                <w:rFonts w:cstheme="minorHAnsi"/>
                <w:szCs w:val="24"/>
              </w:rPr>
            </w:pPr>
          </w:p>
        </w:tc>
        <w:tc>
          <w:tcPr>
            <w:tcW w:w="1861" w:type="pct"/>
          </w:tcPr>
          <w:p w14:paraId="452CF1B4" w14:textId="77777777" w:rsidR="00D55474" w:rsidRPr="006A7935" w:rsidRDefault="00D55474" w:rsidP="001A46B8">
            <w:pPr>
              <w:spacing w:after="40"/>
              <w:rPr>
                <w:rFonts w:cstheme="minorHAnsi"/>
                <w:szCs w:val="24"/>
              </w:rPr>
            </w:pPr>
          </w:p>
        </w:tc>
        <w:tc>
          <w:tcPr>
            <w:tcW w:w="1689" w:type="pct"/>
            <w:shd w:val="clear" w:color="auto" w:fill="E7E6E6" w:themeFill="background2"/>
          </w:tcPr>
          <w:p w14:paraId="68416D57" w14:textId="77777777" w:rsidR="00D55474" w:rsidRPr="00004389" w:rsidRDefault="00D55474" w:rsidP="001A46B8">
            <w:pPr>
              <w:spacing w:after="40"/>
              <w:rPr>
                <w:rFonts w:cstheme="minorHAnsi"/>
                <w:b/>
                <w:sz w:val="20"/>
              </w:rPr>
            </w:pPr>
            <w:r w:rsidRPr="00004389">
              <w:rPr>
                <w:rFonts w:cstheme="minorHAnsi"/>
                <w:b/>
                <w:sz w:val="20"/>
              </w:rPr>
              <w:t>Explanation</w:t>
            </w:r>
          </w:p>
        </w:tc>
      </w:tr>
      <w:tr w:rsidR="00D55474" w:rsidRPr="006A7935" w14:paraId="08D3CB63" w14:textId="77777777" w:rsidTr="001A46B8">
        <w:trPr>
          <w:trHeight w:val="3797"/>
        </w:trPr>
        <w:tc>
          <w:tcPr>
            <w:tcW w:w="1059" w:type="pct"/>
          </w:tcPr>
          <w:p w14:paraId="4A5C0D10" w14:textId="77777777" w:rsidR="00D55474" w:rsidRPr="006A7935" w:rsidRDefault="00D55474" w:rsidP="001A46B8">
            <w:pPr>
              <w:spacing w:after="40"/>
              <w:rPr>
                <w:rFonts w:cstheme="minorHAnsi"/>
              </w:rPr>
            </w:pPr>
            <w:r w:rsidRPr="006A7935">
              <w:rPr>
                <w:rFonts w:cstheme="minorHAnsi"/>
              </w:rPr>
              <w:t xml:space="preserve">Have climate/weather patterns changed </w:t>
            </w:r>
            <w:r w:rsidRPr="006A7935">
              <w:rPr>
                <w:rFonts w:cstheme="minorHAnsi"/>
                <w:b/>
              </w:rPr>
              <w:t>in the last decades</w:t>
            </w:r>
            <w:r w:rsidRPr="006A7935">
              <w:rPr>
                <w:rFonts w:cstheme="minorHAnsi"/>
              </w:rPr>
              <w:t>?</w:t>
            </w:r>
          </w:p>
          <w:p w14:paraId="486E083D" w14:textId="77777777" w:rsidR="00D55474" w:rsidRPr="006A7935" w:rsidRDefault="00D55474" w:rsidP="001A46B8">
            <w:pPr>
              <w:spacing w:after="40"/>
              <w:rPr>
                <w:rFonts w:cstheme="minorHAnsi"/>
              </w:rPr>
            </w:pPr>
          </w:p>
        </w:tc>
        <w:tc>
          <w:tcPr>
            <w:tcW w:w="391" w:type="pct"/>
          </w:tcPr>
          <w:p w14:paraId="403ED571" w14:textId="77777777" w:rsidR="00D55474" w:rsidRPr="006A7935" w:rsidRDefault="00D55474" w:rsidP="001A46B8">
            <w:pPr>
              <w:autoSpaceDE w:val="0"/>
              <w:autoSpaceDN w:val="0"/>
              <w:adjustRightInd w:val="0"/>
              <w:spacing w:after="40"/>
              <w:rPr>
                <w:rFonts w:cstheme="minorHAnsi"/>
                <w:szCs w:val="24"/>
              </w:rPr>
            </w:pPr>
            <w:r w:rsidRPr="006A7935">
              <w:rPr>
                <w:rFonts w:cstheme="minorHAnsi"/>
                <w:szCs w:val="24"/>
              </w:rPr>
              <w:t xml:space="preserve">Yes (1) – </w:t>
            </w:r>
          </w:p>
          <w:p w14:paraId="458F1C41" w14:textId="77777777" w:rsidR="00D55474" w:rsidRPr="006A7935" w:rsidRDefault="00D55474" w:rsidP="001A46B8">
            <w:pPr>
              <w:autoSpaceDE w:val="0"/>
              <w:autoSpaceDN w:val="0"/>
              <w:adjustRightInd w:val="0"/>
              <w:spacing w:after="40"/>
              <w:rPr>
                <w:rFonts w:cstheme="minorHAnsi"/>
              </w:rPr>
            </w:pPr>
            <w:r w:rsidRPr="006A7935">
              <w:rPr>
                <w:rFonts w:cstheme="minorHAnsi"/>
                <w:szCs w:val="24"/>
              </w:rPr>
              <w:t>No</w:t>
            </w:r>
            <w:r w:rsidRPr="006A7935" w:rsidDel="00AE4B0A">
              <w:rPr>
                <w:rFonts w:cstheme="minorHAnsi"/>
                <w:noProof w:val="0"/>
              </w:rPr>
              <w:t xml:space="preserve"> </w:t>
            </w:r>
            <w:r w:rsidRPr="006A7935">
              <w:rPr>
                <w:rFonts w:cstheme="minorHAnsi"/>
                <w:noProof w:val="0"/>
              </w:rPr>
              <w:t>(0)</w:t>
            </w:r>
          </w:p>
        </w:tc>
        <w:tc>
          <w:tcPr>
            <w:tcW w:w="1861" w:type="pct"/>
          </w:tcPr>
          <w:p w14:paraId="1E3BB90A" w14:textId="77777777" w:rsidR="00D55474" w:rsidRPr="006A7935" w:rsidRDefault="00D55474" w:rsidP="001A46B8">
            <w:pPr>
              <w:spacing w:after="40"/>
              <w:rPr>
                <w:rFonts w:cstheme="minorHAnsi"/>
                <w:szCs w:val="24"/>
              </w:rPr>
            </w:pPr>
            <w:r w:rsidRPr="006A7935">
              <w:rPr>
                <w:rFonts w:cstheme="minorHAnsi"/>
                <w:szCs w:val="24"/>
              </w:rPr>
              <w:t>If yes – in what way?</w:t>
            </w:r>
          </w:p>
          <w:p w14:paraId="74367CC9" w14:textId="77777777" w:rsidR="00D55474" w:rsidRPr="006A7935" w:rsidRDefault="00D55474" w:rsidP="001A46B8">
            <w:pPr>
              <w:spacing w:after="40"/>
              <w:rPr>
                <w:rFonts w:cstheme="minorHAnsi"/>
                <w:i/>
                <w:iCs/>
                <w:noProof w:val="0"/>
              </w:rPr>
            </w:pPr>
            <w:r w:rsidRPr="006A7935">
              <w:rPr>
                <w:rFonts w:cstheme="minorHAnsi"/>
                <w:i/>
                <w:iCs/>
                <w:szCs w:val="24"/>
              </w:rPr>
              <w:t>(multiple answers possible)</w:t>
            </w:r>
          </w:p>
          <w:p w14:paraId="695E2826" w14:textId="77777777" w:rsidR="00D55474" w:rsidRPr="006A7935" w:rsidRDefault="00D55474" w:rsidP="001A46B8">
            <w:pPr>
              <w:pStyle w:val="ListParagraph"/>
              <w:numPr>
                <w:ilvl w:val="0"/>
                <w:numId w:val="15"/>
              </w:numPr>
              <w:spacing w:after="40"/>
              <w:ind w:right="-105"/>
              <w:contextualSpacing w:val="0"/>
              <w:rPr>
                <w:rFonts w:cstheme="minorHAnsi"/>
                <w:noProof w:val="0"/>
              </w:rPr>
            </w:pPr>
            <w:r w:rsidRPr="006A7935">
              <w:rPr>
                <w:rFonts w:cstheme="minorHAnsi"/>
                <w:noProof w:val="0"/>
              </w:rPr>
              <w:t xml:space="preserve">Drier </w:t>
            </w:r>
          </w:p>
          <w:p w14:paraId="5C3720D4"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Wetter</w:t>
            </w:r>
          </w:p>
          <w:p w14:paraId="49F35BDA"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More variable</w:t>
            </w:r>
          </w:p>
          <w:p w14:paraId="1817972F"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Hotter</w:t>
            </w:r>
          </w:p>
          <w:p w14:paraId="5C0FA982"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Unpredictable</w:t>
            </w:r>
          </w:p>
          <w:p w14:paraId="5FE6CC59"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Shorter rain season</w:t>
            </w:r>
          </w:p>
          <w:p w14:paraId="343A504B"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More intense rain season</w:t>
            </w:r>
          </w:p>
          <w:p w14:paraId="3C271E8B"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More windy</w:t>
            </w:r>
          </w:p>
          <w:p w14:paraId="43CB9768"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Season have changed</w:t>
            </w:r>
          </w:p>
          <w:p w14:paraId="747C539C" w14:textId="77777777" w:rsidR="00D55474" w:rsidRPr="006A7935" w:rsidRDefault="00D55474" w:rsidP="001A46B8">
            <w:pPr>
              <w:spacing w:after="40"/>
              <w:rPr>
                <w:rFonts w:cstheme="minorHAnsi"/>
              </w:rPr>
            </w:pPr>
            <w:r w:rsidRPr="006A7935">
              <w:rPr>
                <w:rFonts w:cstheme="minorHAnsi"/>
                <w:noProof w:val="0"/>
              </w:rPr>
              <w:t>10. Other: specify ___________</w:t>
            </w:r>
          </w:p>
        </w:tc>
        <w:tc>
          <w:tcPr>
            <w:tcW w:w="1689" w:type="pct"/>
            <w:shd w:val="clear" w:color="auto" w:fill="E7E6E6" w:themeFill="background2"/>
          </w:tcPr>
          <w:p w14:paraId="60A077EA" w14:textId="77777777" w:rsidR="00D55474" w:rsidRPr="00004389" w:rsidRDefault="00D55474" w:rsidP="001A46B8">
            <w:pPr>
              <w:rPr>
                <w:rFonts w:cstheme="minorHAnsi"/>
                <w:sz w:val="20"/>
              </w:rPr>
            </w:pPr>
            <w:r w:rsidRPr="00004389">
              <w:rPr>
                <w:sz w:val="20"/>
              </w:rPr>
              <w:t>Read all alternatives before respondent answers, let respondent also describe other experiences.</w:t>
            </w:r>
          </w:p>
          <w:p w14:paraId="072529BF" w14:textId="77777777" w:rsidR="00D55474" w:rsidRPr="00004389" w:rsidRDefault="00D55474" w:rsidP="001A46B8">
            <w:pPr>
              <w:rPr>
                <w:rFonts w:cstheme="minorHAnsi"/>
                <w:sz w:val="20"/>
              </w:rPr>
            </w:pPr>
            <w:r w:rsidRPr="00004389">
              <w:rPr>
                <w:rFonts w:cstheme="minorHAnsi"/>
                <w:sz w:val="20"/>
              </w:rPr>
              <w:t>More variable: For example, more extremes with both hotter and colder days, faster changes in temperature, or more variation in rainfall.</w:t>
            </w:r>
          </w:p>
          <w:p w14:paraId="37BF40C8" w14:textId="77777777" w:rsidR="00D55474" w:rsidRPr="00004389" w:rsidRDefault="00D55474" w:rsidP="001A46B8">
            <w:pPr>
              <w:rPr>
                <w:rFonts w:cstheme="minorHAnsi"/>
                <w:sz w:val="20"/>
              </w:rPr>
            </w:pPr>
            <w:r w:rsidRPr="00004389">
              <w:rPr>
                <w:rFonts w:cstheme="minorHAnsi"/>
                <w:sz w:val="20"/>
              </w:rPr>
              <w:t>Unpredictable: More difficult to know when it will be dry or rainy; traditional weather knowledge fails</w:t>
            </w:r>
          </w:p>
          <w:p w14:paraId="3F24FB91" w14:textId="77777777" w:rsidR="00D55474" w:rsidRPr="00004389" w:rsidRDefault="00D55474" w:rsidP="001A46B8">
            <w:pPr>
              <w:rPr>
                <w:rFonts w:cstheme="minorHAnsi"/>
                <w:sz w:val="20"/>
              </w:rPr>
            </w:pPr>
            <w:r w:rsidRPr="00004389">
              <w:rPr>
                <w:rFonts w:cstheme="minorHAnsi"/>
                <w:sz w:val="20"/>
              </w:rPr>
              <w:t>More intense rain season: heavier rainfall.</w:t>
            </w:r>
          </w:p>
        </w:tc>
      </w:tr>
      <w:tr w:rsidR="00D55474" w:rsidRPr="006A7935" w14:paraId="048449A0" w14:textId="77777777" w:rsidTr="001A46B8">
        <w:trPr>
          <w:trHeight w:val="1646"/>
        </w:trPr>
        <w:tc>
          <w:tcPr>
            <w:tcW w:w="1059" w:type="pct"/>
          </w:tcPr>
          <w:p w14:paraId="402E430C" w14:textId="77777777" w:rsidR="00D55474" w:rsidRPr="006A7935" w:rsidRDefault="00D55474" w:rsidP="001A46B8">
            <w:pPr>
              <w:spacing w:after="40"/>
              <w:rPr>
                <w:rFonts w:cstheme="minorHAnsi"/>
                <w:u w:val="single"/>
              </w:rPr>
            </w:pPr>
            <w:r w:rsidRPr="006A7935">
              <w:rPr>
                <w:rFonts w:cstheme="minorHAnsi"/>
                <w:u w:val="single"/>
              </w:rPr>
              <w:t>If yes:</w:t>
            </w:r>
          </w:p>
          <w:p w14:paraId="49CEF209" w14:textId="77777777" w:rsidR="00D55474" w:rsidRPr="006A7935" w:rsidRDefault="00D55474" w:rsidP="001A46B8">
            <w:pPr>
              <w:spacing w:after="40"/>
              <w:rPr>
                <w:rFonts w:cstheme="minorHAnsi"/>
              </w:rPr>
            </w:pPr>
            <w:r w:rsidRPr="006A7935">
              <w:rPr>
                <w:rFonts w:cstheme="minorHAnsi"/>
              </w:rPr>
              <w:t xml:space="preserve">How was your household affected by these changes during the last </w:t>
            </w:r>
            <w:r w:rsidRPr="006A7935">
              <w:rPr>
                <w:rFonts w:cstheme="minorHAnsi"/>
                <w:bCs/>
              </w:rPr>
              <w:t>season</w:t>
            </w:r>
            <w:r w:rsidRPr="006A7935">
              <w:rPr>
                <w:rFonts w:cstheme="minorHAnsi"/>
              </w:rPr>
              <w:t>?</w:t>
            </w:r>
          </w:p>
        </w:tc>
        <w:tc>
          <w:tcPr>
            <w:tcW w:w="2252" w:type="pct"/>
            <w:gridSpan w:val="2"/>
          </w:tcPr>
          <w:p w14:paraId="23281279"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Income loss</w:t>
            </w:r>
          </w:p>
          <w:p w14:paraId="53595F35"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Health</w:t>
            </w:r>
          </w:p>
          <w:p w14:paraId="26A65763"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Food / nutrition / diet</w:t>
            </w:r>
          </w:p>
          <w:p w14:paraId="5673305A"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Migration / forced displacement</w:t>
            </w:r>
          </w:p>
          <w:p w14:paraId="1C12E02A"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Other: specify _________</w:t>
            </w:r>
          </w:p>
        </w:tc>
        <w:tc>
          <w:tcPr>
            <w:tcW w:w="1689" w:type="pct"/>
            <w:shd w:val="clear" w:color="auto" w:fill="E7E6E6" w:themeFill="background2"/>
          </w:tcPr>
          <w:p w14:paraId="1B2E5B37" w14:textId="77777777" w:rsidR="00D55474" w:rsidRPr="00004389" w:rsidRDefault="00D55474" w:rsidP="001A46B8">
            <w:pPr>
              <w:spacing w:after="40"/>
              <w:rPr>
                <w:rFonts w:cstheme="minorHAnsi"/>
                <w:iCs/>
                <w:noProof w:val="0"/>
                <w:sz w:val="20"/>
              </w:rPr>
            </w:pPr>
            <w:r w:rsidRPr="00004389">
              <w:rPr>
                <w:rFonts w:cstheme="minorHAnsi"/>
                <w:iCs/>
                <w:sz w:val="20"/>
              </w:rPr>
              <w:t>Multiple answers possible</w:t>
            </w:r>
          </w:p>
          <w:p w14:paraId="5C6E0A0C" w14:textId="77777777" w:rsidR="00D55474" w:rsidRPr="00004389" w:rsidRDefault="00D55474" w:rsidP="001A46B8">
            <w:pPr>
              <w:spacing w:after="40"/>
              <w:rPr>
                <w:rFonts w:cstheme="minorHAnsi"/>
                <w:i/>
                <w:iCs/>
                <w:sz w:val="20"/>
              </w:rPr>
            </w:pPr>
          </w:p>
        </w:tc>
      </w:tr>
      <w:tr w:rsidR="00D55474" w:rsidRPr="006A7935" w14:paraId="21D739B6" w14:textId="77777777" w:rsidTr="001A46B8">
        <w:trPr>
          <w:trHeight w:val="1346"/>
        </w:trPr>
        <w:tc>
          <w:tcPr>
            <w:tcW w:w="1059" w:type="pct"/>
          </w:tcPr>
          <w:p w14:paraId="62093BBE" w14:textId="77777777" w:rsidR="00D55474" w:rsidRPr="006A7935" w:rsidRDefault="00D55474" w:rsidP="001A46B8">
            <w:pPr>
              <w:spacing w:after="40"/>
              <w:rPr>
                <w:rFonts w:cstheme="minorHAnsi"/>
                <w:i/>
                <w:iCs/>
                <w:u w:val="single"/>
              </w:rPr>
            </w:pPr>
            <w:r w:rsidRPr="006A7935">
              <w:rPr>
                <w:rFonts w:cstheme="minorHAnsi"/>
                <w:i/>
                <w:iCs/>
                <w:u w:val="single"/>
              </w:rPr>
              <w:t>If yes:</w:t>
            </w:r>
          </w:p>
          <w:p w14:paraId="1745BFD8" w14:textId="77777777" w:rsidR="00D55474" w:rsidRPr="006A7935" w:rsidRDefault="00D55474" w:rsidP="001A46B8">
            <w:pPr>
              <w:spacing w:after="40"/>
              <w:rPr>
                <w:rFonts w:cstheme="minorHAnsi"/>
              </w:rPr>
            </w:pPr>
            <w:r w:rsidRPr="006A7935">
              <w:rPr>
                <w:rFonts w:cstheme="minorHAnsi"/>
              </w:rPr>
              <w:t>How did your household cope?</w:t>
            </w:r>
          </w:p>
        </w:tc>
        <w:tc>
          <w:tcPr>
            <w:tcW w:w="2252" w:type="pct"/>
            <w:gridSpan w:val="2"/>
          </w:tcPr>
          <w:p w14:paraId="69DD7072"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1. Adopted crop cultivation </w:t>
            </w:r>
          </w:p>
          <w:p w14:paraId="6F2FC158"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2. Growing more drought resistant crops </w:t>
            </w:r>
          </w:p>
          <w:p w14:paraId="16193772" w14:textId="77777777" w:rsidR="00D55474" w:rsidRPr="006A7935" w:rsidRDefault="00D55474" w:rsidP="001A46B8">
            <w:pPr>
              <w:autoSpaceDE w:val="0"/>
              <w:autoSpaceDN w:val="0"/>
              <w:adjustRightInd w:val="0"/>
              <w:spacing w:after="40"/>
              <w:rPr>
                <w:rFonts w:cstheme="minorHAnsi"/>
              </w:rPr>
            </w:pPr>
            <w:r w:rsidRPr="006A7935">
              <w:rPr>
                <w:rFonts w:cstheme="minorHAnsi"/>
              </w:rPr>
              <w:t>3. Growing early maturing crops</w:t>
            </w:r>
          </w:p>
          <w:p w14:paraId="6070C83C"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4. Changed herd composition to drought resistant animals </w:t>
            </w:r>
            <w:r w:rsidRPr="006A7935">
              <w:rPr>
                <w:rFonts w:cstheme="minorHAnsi"/>
              </w:rPr>
              <w:br/>
              <w:t xml:space="preserve">    (goats, sheep, camels and donkeys)</w:t>
            </w:r>
          </w:p>
          <w:p w14:paraId="61BE8BFF"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5. Ensuring livestock treatment and vaccination </w:t>
            </w:r>
          </w:p>
          <w:p w14:paraId="660DAC8C"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6. Migrated to a new area </w:t>
            </w:r>
          </w:p>
          <w:p w14:paraId="35A15AD1"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7. Seeking casual labour </w:t>
            </w:r>
          </w:p>
          <w:p w14:paraId="0A25C33E"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8. Sold off animals </w:t>
            </w:r>
          </w:p>
          <w:p w14:paraId="65BFE7A8"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9. Reduced livestock size  </w:t>
            </w:r>
          </w:p>
          <w:p w14:paraId="0E26F279"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10. Migrated livestock to areas with more pasture and water </w:t>
            </w:r>
          </w:p>
          <w:p w14:paraId="0730C8A7" w14:textId="77777777" w:rsidR="00D55474" w:rsidRPr="006A7935" w:rsidRDefault="00D55474" w:rsidP="001A46B8">
            <w:pPr>
              <w:autoSpaceDE w:val="0"/>
              <w:autoSpaceDN w:val="0"/>
              <w:adjustRightInd w:val="0"/>
              <w:spacing w:after="40"/>
              <w:rPr>
                <w:rFonts w:cstheme="minorHAnsi"/>
              </w:rPr>
            </w:pPr>
            <w:r w:rsidRPr="006A7935">
              <w:rPr>
                <w:rFonts w:cstheme="minorHAnsi"/>
              </w:rPr>
              <w:t>11. Others</w:t>
            </w:r>
          </w:p>
        </w:tc>
        <w:tc>
          <w:tcPr>
            <w:tcW w:w="1689" w:type="pct"/>
            <w:shd w:val="clear" w:color="auto" w:fill="E7E6E6" w:themeFill="background2"/>
          </w:tcPr>
          <w:p w14:paraId="758E6716" w14:textId="77777777" w:rsidR="00D55474" w:rsidRPr="00004389" w:rsidRDefault="00D55474" w:rsidP="001A46B8">
            <w:pPr>
              <w:autoSpaceDE w:val="0"/>
              <w:autoSpaceDN w:val="0"/>
              <w:adjustRightInd w:val="0"/>
              <w:spacing w:after="40"/>
              <w:rPr>
                <w:rFonts w:cstheme="minorHAnsi"/>
                <w:iCs/>
                <w:sz w:val="20"/>
              </w:rPr>
            </w:pPr>
            <w:r w:rsidRPr="00004389">
              <w:rPr>
                <w:rFonts w:cstheme="minorHAnsi"/>
                <w:iCs/>
                <w:sz w:val="20"/>
              </w:rPr>
              <w:t>Max. 2 answers possible</w:t>
            </w:r>
          </w:p>
          <w:p w14:paraId="7315AE93" w14:textId="77777777" w:rsidR="00D55474" w:rsidRPr="00004389" w:rsidRDefault="00D55474" w:rsidP="001A46B8">
            <w:pPr>
              <w:autoSpaceDE w:val="0"/>
              <w:autoSpaceDN w:val="0"/>
              <w:adjustRightInd w:val="0"/>
              <w:spacing w:after="40"/>
              <w:rPr>
                <w:rFonts w:cstheme="minorHAnsi"/>
                <w:i/>
                <w:iCs/>
                <w:sz w:val="20"/>
              </w:rPr>
            </w:pPr>
          </w:p>
        </w:tc>
      </w:tr>
      <w:tr w:rsidR="00D55474" w:rsidRPr="006A7935" w14:paraId="5A774A57" w14:textId="77777777" w:rsidTr="001A46B8">
        <w:tc>
          <w:tcPr>
            <w:tcW w:w="1059" w:type="pct"/>
          </w:tcPr>
          <w:p w14:paraId="58CDBBC7" w14:textId="77777777" w:rsidR="00D55474" w:rsidRPr="006A7935" w:rsidRDefault="00D55474" w:rsidP="001A46B8">
            <w:pPr>
              <w:spacing w:after="40"/>
              <w:rPr>
                <w:rFonts w:cstheme="minorHAnsi"/>
              </w:rPr>
            </w:pPr>
            <w:r w:rsidRPr="006A7935">
              <w:rPr>
                <w:rFonts w:cstheme="minorHAnsi"/>
                <w:bCs/>
                <w:noProof w:val="0"/>
              </w:rPr>
              <w:t xml:space="preserve">I worry about climate change </w:t>
            </w:r>
          </w:p>
        </w:tc>
        <w:tc>
          <w:tcPr>
            <w:tcW w:w="2252" w:type="pct"/>
            <w:gridSpan w:val="2"/>
          </w:tcPr>
          <w:p w14:paraId="67A9B821" w14:textId="77777777" w:rsidR="00D55474" w:rsidRPr="006A7935" w:rsidRDefault="00D55474" w:rsidP="001A46B8">
            <w:pPr>
              <w:autoSpaceDE w:val="0"/>
              <w:autoSpaceDN w:val="0"/>
              <w:adjustRightInd w:val="0"/>
              <w:spacing w:after="40"/>
              <w:rPr>
                <w:rFonts w:cstheme="minorHAnsi"/>
              </w:rPr>
            </w:pPr>
            <w:r w:rsidRPr="006A7935">
              <w:rPr>
                <w:rFonts w:cstheme="minorHAnsi"/>
              </w:rPr>
              <w:t>1. Extremely</w:t>
            </w:r>
          </w:p>
          <w:p w14:paraId="7509A6F9" w14:textId="77777777" w:rsidR="00D55474" w:rsidRPr="006A7935" w:rsidRDefault="00D55474" w:rsidP="001A46B8">
            <w:pPr>
              <w:autoSpaceDE w:val="0"/>
              <w:autoSpaceDN w:val="0"/>
              <w:adjustRightInd w:val="0"/>
              <w:spacing w:after="40"/>
              <w:rPr>
                <w:rFonts w:cstheme="minorHAnsi"/>
              </w:rPr>
            </w:pPr>
            <w:r w:rsidRPr="006A7935">
              <w:rPr>
                <w:rFonts w:cstheme="minorHAnsi"/>
              </w:rPr>
              <w:t>2. Much</w:t>
            </w:r>
          </w:p>
          <w:p w14:paraId="0E578842" w14:textId="77777777" w:rsidR="00D55474" w:rsidRPr="006A7935" w:rsidRDefault="00D55474" w:rsidP="001A46B8">
            <w:pPr>
              <w:autoSpaceDE w:val="0"/>
              <w:autoSpaceDN w:val="0"/>
              <w:adjustRightInd w:val="0"/>
              <w:spacing w:after="40"/>
              <w:rPr>
                <w:rFonts w:cstheme="minorHAnsi"/>
              </w:rPr>
            </w:pPr>
            <w:r w:rsidRPr="006A7935">
              <w:rPr>
                <w:rFonts w:cstheme="minorHAnsi"/>
              </w:rPr>
              <w:t>3. Moderately</w:t>
            </w:r>
          </w:p>
          <w:p w14:paraId="4F1311BC" w14:textId="77777777" w:rsidR="00D55474" w:rsidRPr="006A7935" w:rsidRDefault="00D55474" w:rsidP="001A46B8">
            <w:pPr>
              <w:autoSpaceDE w:val="0"/>
              <w:autoSpaceDN w:val="0"/>
              <w:adjustRightInd w:val="0"/>
              <w:spacing w:after="40"/>
              <w:rPr>
                <w:rFonts w:cstheme="minorHAnsi"/>
              </w:rPr>
            </w:pPr>
            <w:r w:rsidRPr="006A7935">
              <w:rPr>
                <w:rFonts w:cstheme="minorHAnsi"/>
              </w:rPr>
              <w:t>4. Slightly</w:t>
            </w:r>
          </w:p>
          <w:p w14:paraId="299C3742" w14:textId="77777777" w:rsidR="00D55474" w:rsidRPr="006A7935" w:rsidRDefault="00D55474" w:rsidP="001A46B8">
            <w:pPr>
              <w:spacing w:after="40"/>
              <w:rPr>
                <w:rFonts w:cstheme="minorHAnsi"/>
              </w:rPr>
            </w:pPr>
            <w:r w:rsidRPr="006A7935">
              <w:rPr>
                <w:rFonts w:cstheme="minorHAnsi"/>
              </w:rPr>
              <w:t>5. Not at all</w:t>
            </w:r>
          </w:p>
        </w:tc>
        <w:tc>
          <w:tcPr>
            <w:tcW w:w="1689" w:type="pct"/>
            <w:shd w:val="clear" w:color="auto" w:fill="E7E6E6" w:themeFill="background2"/>
          </w:tcPr>
          <w:p w14:paraId="6900B046" w14:textId="77777777" w:rsidR="00D55474" w:rsidRPr="00004389" w:rsidRDefault="00D55474" w:rsidP="001A46B8">
            <w:pPr>
              <w:autoSpaceDE w:val="0"/>
              <w:autoSpaceDN w:val="0"/>
              <w:adjustRightInd w:val="0"/>
              <w:spacing w:after="40"/>
              <w:rPr>
                <w:rFonts w:cstheme="minorHAnsi"/>
                <w:sz w:val="20"/>
              </w:rPr>
            </w:pPr>
            <w:r w:rsidRPr="00004389">
              <w:rPr>
                <w:rFonts w:cstheme="minorHAnsi"/>
                <w:sz w:val="20"/>
              </w:rPr>
              <w:t>Choose one option</w:t>
            </w:r>
          </w:p>
        </w:tc>
      </w:tr>
    </w:tbl>
    <w:p w14:paraId="2D6BCE70" w14:textId="77777777" w:rsidR="00D55474" w:rsidRPr="006A7935" w:rsidRDefault="00D55474" w:rsidP="00D55474">
      <w:pPr>
        <w:rPr>
          <w:lang w:val="en-US"/>
        </w:rPr>
      </w:pPr>
    </w:p>
    <w:tbl>
      <w:tblPr>
        <w:tblStyle w:val="TableGrid"/>
        <w:tblW w:w="9715" w:type="dxa"/>
        <w:tblLook w:val="04A0" w:firstRow="1" w:lastRow="0" w:firstColumn="1" w:lastColumn="0" w:noHBand="0" w:noVBand="1"/>
      </w:tblPr>
      <w:tblGrid>
        <w:gridCol w:w="4815"/>
        <w:gridCol w:w="4900"/>
      </w:tblGrid>
      <w:tr w:rsidR="00D55474" w:rsidRPr="006A7935" w14:paraId="0C44BF2A" w14:textId="77777777" w:rsidTr="001A46B8">
        <w:trPr>
          <w:trHeight w:val="429"/>
        </w:trPr>
        <w:tc>
          <w:tcPr>
            <w:tcW w:w="4815" w:type="dxa"/>
          </w:tcPr>
          <w:p w14:paraId="1BDB6892" w14:textId="77777777" w:rsidR="00D55474" w:rsidRPr="006A7935" w:rsidRDefault="00D55474" w:rsidP="001A46B8">
            <w:pPr>
              <w:spacing w:after="0"/>
              <w:rPr>
                <w:rFonts w:cstheme="minorHAnsi"/>
                <w:szCs w:val="24"/>
              </w:rPr>
            </w:pPr>
          </w:p>
        </w:tc>
        <w:tc>
          <w:tcPr>
            <w:tcW w:w="4900" w:type="dxa"/>
          </w:tcPr>
          <w:p w14:paraId="4B476043" w14:textId="77777777" w:rsidR="00D55474" w:rsidRPr="006A7935" w:rsidRDefault="00D55474" w:rsidP="001A46B8">
            <w:pPr>
              <w:spacing w:after="0"/>
              <w:rPr>
                <w:rFonts w:cstheme="minorHAnsi"/>
                <w:b/>
                <w:szCs w:val="24"/>
              </w:rPr>
            </w:pPr>
            <w:r w:rsidRPr="006A7935">
              <w:rPr>
                <w:rFonts w:cstheme="minorHAnsi"/>
                <w:b/>
                <w:szCs w:val="24"/>
              </w:rPr>
              <w:t>Explanation</w:t>
            </w:r>
          </w:p>
        </w:tc>
      </w:tr>
      <w:tr w:rsidR="00D55474" w:rsidRPr="006A7935" w14:paraId="000E9C89" w14:textId="77777777" w:rsidTr="001A46B8">
        <w:trPr>
          <w:trHeight w:val="429"/>
        </w:trPr>
        <w:tc>
          <w:tcPr>
            <w:tcW w:w="4815" w:type="dxa"/>
          </w:tcPr>
          <w:p w14:paraId="4466530C" w14:textId="77777777" w:rsidR="00D55474" w:rsidRPr="006A7935" w:rsidRDefault="00D55474" w:rsidP="001A46B8">
            <w:pPr>
              <w:spacing w:after="0"/>
              <w:rPr>
                <w:rFonts w:cstheme="minorHAnsi"/>
                <w:szCs w:val="24"/>
              </w:rPr>
            </w:pPr>
            <w:r w:rsidRPr="006A7935">
              <w:rPr>
                <w:rFonts w:cstheme="minorHAnsi"/>
                <w:szCs w:val="24"/>
              </w:rPr>
              <w:t>Other comments</w:t>
            </w:r>
          </w:p>
        </w:tc>
        <w:tc>
          <w:tcPr>
            <w:tcW w:w="4900" w:type="dxa"/>
          </w:tcPr>
          <w:p w14:paraId="248CD452" w14:textId="77777777" w:rsidR="00D55474" w:rsidRPr="006A7935" w:rsidRDefault="00D55474" w:rsidP="001A46B8">
            <w:pPr>
              <w:spacing w:after="0"/>
              <w:rPr>
                <w:rFonts w:cstheme="minorHAnsi"/>
                <w:szCs w:val="24"/>
              </w:rPr>
            </w:pPr>
            <w:r w:rsidRPr="006A7935">
              <w:rPr>
                <w:rFonts w:cstheme="minorHAnsi"/>
                <w:szCs w:val="24"/>
              </w:rPr>
              <w:t>Additions eg. about shocks, crises, conflicts.</w:t>
            </w:r>
          </w:p>
          <w:p w14:paraId="49BA02EA" w14:textId="77777777" w:rsidR="00D55474" w:rsidRPr="006A7935" w:rsidRDefault="00D55474" w:rsidP="001A46B8">
            <w:pPr>
              <w:spacing w:after="0"/>
              <w:rPr>
                <w:rFonts w:cstheme="minorHAnsi"/>
                <w:szCs w:val="24"/>
              </w:rPr>
            </w:pPr>
            <w:r w:rsidRPr="006A7935">
              <w:rPr>
                <w:rFonts w:cstheme="minorHAnsi"/>
                <w:szCs w:val="24"/>
              </w:rPr>
              <w:t>Or e.g. what specific climate variation that they worry about</w:t>
            </w:r>
          </w:p>
        </w:tc>
      </w:tr>
    </w:tbl>
    <w:p w14:paraId="4B97D8DC" w14:textId="77777777" w:rsidR="00D55474" w:rsidRPr="006A7935" w:rsidRDefault="00D55474" w:rsidP="00D55474">
      <w:pPr>
        <w:spacing w:after="0"/>
        <w:rPr>
          <w:rFonts w:cstheme="minorHAnsi"/>
          <w:sz w:val="24"/>
          <w:szCs w:val="24"/>
        </w:rPr>
      </w:pPr>
    </w:p>
    <w:p w14:paraId="1B674665"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640442F7" w14:textId="77777777" w:rsidR="00D55474" w:rsidRPr="006A7935" w:rsidRDefault="00D55474" w:rsidP="00D55474">
      <w:pPr>
        <w:spacing w:after="0"/>
        <w:ind w:left="-6"/>
        <w:rPr>
          <w:rFonts w:cstheme="minorHAnsi"/>
          <w:b/>
          <w:sz w:val="28"/>
          <w:szCs w:val="28"/>
        </w:rPr>
      </w:pPr>
    </w:p>
    <w:p w14:paraId="52303362" w14:textId="77777777" w:rsidR="00D55474" w:rsidRPr="006A7935" w:rsidRDefault="00D55474" w:rsidP="00D55474">
      <w:pPr>
        <w:spacing w:after="0"/>
        <w:ind w:left="-6"/>
        <w:rPr>
          <w:rFonts w:cstheme="minorHAnsi"/>
          <w:b/>
          <w:sz w:val="28"/>
          <w:szCs w:val="28"/>
        </w:rPr>
      </w:pPr>
      <w:r w:rsidRPr="006A7935">
        <w:rPr>
          <w:rFonts w:cstheme="minorHAnsi"/>
          <w:b/>
          <w:sz w:val="28"/>
          <w:szCs w:val="28"/>
        </w:rPr>
        <w:t>This text for explaining Section J to female respondent.</w:t>
      </w:r>
    </w:p>
    <w:p w14:paraId="1E302533" w14:textId="77777777" w:rsidR="00D55474" w:rsidRPr="006A7935" w:rsidRDefault="00D55474" w:rsidP="00D55474">
      <w:pPr>
        <w:spacing w:before="120" w:after="160"/>
        <w:rPr>
          <w:b/>
          <w:i/>
          <w:sz w:val="24"/>
          <w:szCs w:val="24"/>
        </w:rPr>
      </w:pPr>
      <w:r w:rsidRPr="006A7935">
        <w:rPr>
          <w:b/>
          <w:i/>
          <w:sz w:val="24"/>
          <w:szCs w:val="24"/>
        </w:rPr>
        <w:t>[Enumerator: I would like to ask some questions about food security in the household, and then some detailed questions about the feeding of ……….(name of child) and yourself.]</w:t>
      </w:r>
    </w:p>
    <w:p w14:paraId="380FCCE6" w14:textId="77777777" w:rsidR="00D55474" w:rsidRPr="006A7935" w:rsidRDefault="00D55474" w:rsidP="00D55474">
      <w:pPr>
        <w:spacing w:before="120" w:after="160"/>
        <w:rPr>
          <w:rFonts w:asciiTheme="majorHAnsi" w:eastAsiaTheme="majorEastAsia" w:hAnsiTheme="majorHAnsi" w:cstheme="majorBidi"/>
          <w:b/>
          <w:bCs/>
          <w:noProof w:val="0"/>
          <w:sz w:val="44"/>
          <w:szCs w:val="36"/>
          <w:lang w:val="en-US"/>
        </w:rPr>
      </w:pPr>
      <w:r w:rsidRPr="006A7935">
        <w:rPr>
          <w:b/>
          <w:i/>
          <w:sz w:val="24"/>
          <w:szCs w:val="24"/>
        </w:rPr>
        <w:t>Note time frame: last 4 weeks</w:t>
      </w:r>
    </w:p>
    <w:p w14:paraId="5134764F" w14:textId="77777777" w:rsidR="00D55474" w:rsidRPr="006A7935" w:rsidRDefault="00D55474" w:rsidP="00D55474">
      <w:pPr>
        <w:pStyle w:val="Heading1"/>
      </w:pPr>
      <w:r w:rsidRPr="006A7935">
        <w:t xml:space="preserve">Nutrition </w:t>
      </w:r>
      <w:r w:rsidRPr="006A7935">
        <w:rPr>
          <w:rFonts w:eastAsiaTheme="minorHAnsi"/>
          <w:noProof/>
        </w:rPr>
        <w:t>BASELINE AND FOLLOW-UP</w:t>
      </w:r>
      <w:r w:rsidRPr="006A7935">
        <w:tab/>
      </w:r>
    </w:p>
    <w:p w14:paraId="64AB9DF9" w14:textId="77777777" w:rsidR="00D55474" w:rsidRPr="006A7935" w:rsidRDefault="00D55474" w:rsidP="00D55474">
      <w:pPr>
        <w:pStyle w:val="Heading2"/>
      </w:pPr>
      <w:r w:rsidRPr="006A7935">
        <w:t>Food insecurity A: Household Food Insecurity Access Scale (HFIAS) Past 4 weeks</w:t>
      </w:r>
    </w:p>
    <w:p w14:paraId="26D83B2A" w14:textId="77777777" w:rsidR="00D55474" w:rsidRPr="006A7935" w:rsidRDefault="00D55474" w:rsidP="00D55474">
      <w:pPr>
        <w:spacing w:after="0"/>
        <w:rPr>
          <w:i/>
          <w:iCs/>
          <w:lang w:val="en-US"/>
        </w:rPr>
      </w:pPr>
      <w:r w:rsidRPr="006A7935">
        <w:rPr>
          <w:i/>
          <w:iCs/>
          <w:lang w:val="en-US"/>
        </w:rPr>
        <w:t xml:space="preserve">The following questions relates to the </w:t>
      </w:r>
      <w:r w:rsidRPr="006A7935">
        <w:rPr>
          <w:b/>
          <w:i/>
          <w:iCs/>
          <w:lang w:val="en-US"/>
        </w:rPr>
        <w:t>past 4 weeks</w:t>
      </w:r>
      <w:r w:rsidRPr="006A7935">
        <w:rPr>
          <w:i/>
          <w:iCs/>
          <w:lang w:val="en-US"/>
        </w:rPr>
        <w:t xml:space="preserve"> and should be asked to the female respondent/reference woman: </w:t>
      </w:r>
    </w:p>
    <w:p w14:paraId="50628EB4" w14:textId="77777777" w:rsidR="00D55474" w:rsidRPr="006A7935" w:rsidRDefault="00D55474" w:rsidP="00D55474">
      <w:pPr>
        <w:rPr>
          <w:i/>
          <w:iCs/>
          <w:lang w:val="en-US"/>
        </w:rPr>
      </w:pPr>
      <w:r w:rsidRPr="006A7935">
        <w:rPr>
          <w:i/>
          <w:iCs/>
          <w:lang w:val="en-US"/>
        </w:rPr>
        <w:t xml:space="preserve">The index child is the youngest child in the HH </w:t>
      </w:r>
      <w:r w:rsidRPr="006A7935">
        <w:rPr>
          <w:i/>
          <w:iCs/>
          <w:color w:val="000000" w:themeColor="text1"/>
          <w:lang w:val="en-US"/>
        </w:rPr>
        <w:t>aged 6-59</w:t>
      </w:r>
      <w:r w:rsidRPr="006A7935">
        <w:rPr>
          <w:i/>
          <w:iCs/>
          <w:strike/>
          <w:color w:val="000000" w:themeColor="text1"/>
          <w:lang w:val="en-US"/>
        </w:rPr>
        <w:t xml:space="preserve"> </w:t>
      </w:r>
      <w:r w:rsidRPr="006A7935">
        <w:rPr>
          <w:i/>
          <w:iCs/>
          <w:color w:val="000000" w:themeColor="text1"/>
          <w:lang w:val="en-US"/>
        </w:rPr>
        <w:t xml:space="preserve">months (&lt;5 years) at baseline, and the index woman is his/her mother or female caretaker. If there is no child in the household, a pregnant </w:t>
      </w:r>
      <w:ins w:id="3" w:author="Agneta Hörnell" w:date="2022-05-27T15:11:00Z">
        <w:r w:rsidRPr="006A7935">
          <w:rPr>
            <w:i/>
            <w:iCs/>
            <w:color w:val="000000" w:themeColor="text1"/>
            <w:lang w:val="en-US"/>
          </w:rPr>
          <w:t xml:space="preserve">or lactating </w:t>
        </w:r>
      </w:ins>
      <w:r w:rsidRPr="006A7935">
        <w:rPr>
          <w:i/>
          <w:iCs/>
          <w:lang w:val="en-US"/>
        </w:rPr>
        <w:t>woman should be the preferred female respondent if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5"/>
        <w:gridCol w:w="4506"/>
        <w:gridCol w:w="972"/>
        <w:gridCol w:w="1808"/>
        <w:gridCol w:w="1949"/>
      </w:tblGrid>
      <w:tr w:rsidR="00D55474" w:rsidRPr="006A7935" w14:paraId="774ACFD2" w14:textId="77777777" w:rsidTr="001A46B8">
        <w:tc>
          <w:tcPr>
            <w:tcW w:w="2544" w:type="pct"/>
            <w:gridSpan w:val="2"/>
            <w:shd w:val="clear" w:color="auto" w:fill="auto"/>
            <w:tcMar>
              <w:left w:w="57" w:type="dxa"/>
              <w:right w:w="57" w:type="dxa"/>
            </w:tcMar>
          </w:tcPr>
          <w:p w14:paraId="70095E10" w14:textId="77777777" w:rsidR="00D55474" w:rsidRPr="006A7935" w:rsidRDefault="00D55474" w:rsidP="001A46B8">
            <w:pPr>
              <w:spacing w:before="60" w:after="60"/>
              <w:rPr>
                <w:rFonts w:eastAsia="Calibri" w:cstheme="minorHAnsi"/>
                <w:i/>
                <w:lang w:val="en-US"/>
              </w:rPr>
            </w:pPr>
          </w:p>
        </w:tc>
        <w:tc>
          <w:tcPr>
            <w:tcW w:w="491" w:type="pct"/>
            <w:shd w:val="clear" w:color="auto" w:fill="auto"/>
            <w:tcMar>
              <w:left w:w="57" w:type="dxa"/>
              <w:right w:w="57" w:type="dxa"/>
            </w:tcMar>
          </w:tcPr>
          <w:p w14:paraId="326A8160"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Response</w:t>
            </w:r>
          </w:p>
          <w:p w14:paraId="3AF21991" w14:textId="77777777" w:rsidR="00D55474" w:rsidRPr="006A7935" w:rsidRDefault="00D55474" w:rsidP="001A46B8">
            <w:pPr>
              <w:spacing w:before="60" w:after="60"/>
              <w:rPr>
                <w:rFonts w:cstheme="minorHAnsi"/>
                <w:i/>
                <w:lang w:val="en-US"/>
              </w:rPr>
            </w:pPr>
            <w:r w:rsidRPr="006A7935">
              <w:rPr>
                <w:rFonts w:cstheme="minorHAnsi"/>
                <w:i/>
                <w:lang w:val="en-US"/>
              </w:rPr>
              <w:t>1=yes,</w:t>
            </w:r>
          </w:p>
          <w:p w14:paraId="74CB9368" w14:textId="77777777" w:rsidR="00D55474" w:rsidRPr="006A7935" w:rsidRDefault="00D55474" w:rsidP="001A46B8">
            <w:pPr>
              <w:spacing w:before="60" w:after="60"/>
              <w:rPr>
                <w:rFonts w:cstheme="minorHAnsi"/>
                <w:i/>
                <w:lang w:val="en-US"/>
              </w:rPr>
            </w:pPr>
            <w:r w:rsidRPr="006A7935">
              <w:rPr>
                <w:rFonts w:cstheme="minorHAnsi"/>
                <w:i/>
                <w:lang w:val="en-US"/>
              </w:rPr>
              <w:t>0=no</w:t>
            </w:r>
          </w:p>
        </w:tc>
        <w:tc>
          <w:tcPr>
            <w:tcW w:w="946" w:type="pct"/>
            <w:shd w:val="clear" w:color="auto" w:fill="auto"/>
            <w:tcMar>
              <w:left w:w="57" w:type="dxa"/>
              <w:right w:w="57" w:type="dxa"/>
            </w:tcMar>
          </w:tcPr>
          <w:p w14:paraId="40E304C7" w14:textId="77777777" w:rsidR="00D55474" w:rsidRPr="006A7935" w:rsidRDefault="00D55474" w:rsidP="001A46B8">
            <w:pPr>
              <w:spacing w:before="60" w:after="60"/>
              <w:rPr>
                <w:rFonts w:eastAsia="Calibri" w:cstheme="minorHAnsi"/>
                <w:u w:val="single"/>
                <w:lang w:val="en-US"/>
              </w:rPr>
            </w:pPr>
            <w:r w:rsidRPr="006A7935">
              <w:rPr>
                <w:rFonts w:eastAsia="Calibri" w:cstheme="minorHAnsi"/>
                <w:u w:val="single"/>
                <w:lang w:val="en-US"/>
              </w:rPr>
              <w:t xml:space="preserve">Frequency codes: </w:t>
            </w:r>
          </w:p>
          <w:p w14:paraId="603B13D8" w14:textId="77777777" w:rsidR="00D55474" w:rsidRPr="006A7935" w:rsidRDefault="00D55474" w:rsidP="001A46B8">
            <w:pPr>
              <w:spacing w:before="60" w:after="60"/>
              <w:rPr>
                <w:rFonts w:cstheme="minorHAnsi"/>
                <w:i/>
                <w:sz w:val="20"/>
                <w:lang w:val="en-US"/>
              </w:rPr>
            </w:pPr>
            <w:r w:rsidRPr="006A7935">
              <w:rPr>
                <w:rFonts w:cstheme="minorHAnsi"/>
                <w:i/>
                <w:sz w:val="20"/>
                <w:lang w:val="en-US"/>
              </w:rPr>
              <w:t xml:space="preserve">1. Rarely (1-2 times); </w:t>
            </w:r>
          </w:p>
          <w:p w14:paraId="55751F3B" w14:textId="77777777" w:rsidR="00D55474" w:rsidRPr="006A7935" w:rsidRDefault="00D55474" w:rsidP="001A46B8">
            <w:pPr>
              <w:spacing w:before="60" w:after="60"/>
              <w:rPr>
                <w:rFonts w:cstheme="minorHAnsi"/>
                <w:i/>
                <w:sz w:val="20"/>
                <w:lang w:val="en-US"/>
              </w:rPr>
            </w:pPr>
            <w:r w:rsidRPr="006A7935">
              <w:rPr>
                <w:rFonts w:cstheme="minorHAnsi"/>
                <w:i/>
                <w:sz w:val="20"/>
                <w:lang w:val="en-US"/>
              </w:rPr>
              <w:t xml:space="preserve">2. Sometimes (3-10 times); </w:t>
            </w:r>
          </w:p>
          <w:p w14:paraId="093C0B81" w14:textId="77777777" w:rsidR="00D55474" w:rsidRPr="006A7935" w:rsidRDefault="00D55474" w:rsidP="001A46B8">
            <w:pPr>
              <w:spacing w:before="60" w:after="60"/>
              <w:rPr>
                <w:rFonts w:cstheme="minorHAnsi"/>
                <w:lang w:val="en-US"/>
              </w:rPr>
            </w:pPr>
            <w:r w:rsidRPr="006A7935">
              <w:rPr>
                <w:rFonts w:cstheme="minorHAnsi"/>
                <w:i/>
                <w:sz w:val="20"/>
                <w:lang w:val="en-US"/>
              </w:rPr>
              <w:t>3. Often (&gt;10 times) during the past 4 weeks)</w:t>
            </w:r>
          </w:p>
        </w:tc>
        <w:tc>
          <w:tcPr>
            <w:tcW w:w="1019" w:type="pct"/>
            <w:shd w:val="clear" w:color="auto" w:fill="E7E6E6" w:themeFill="background2"/>
          </w:tcPr>
          <w:p w14:paraId="5F920B02" w14:textId="77777777" w:rsidR="00D55474" w:rsidRPr="006A7935" w:rsidRDefault="00D55474" w:rsidP="001A46B8">
            <w:pPr>
              <w:spacing w:before="60" w:after="60"/>
              <w:rPr>
                <w:rFonts w:eastAsia="Calibri" w:cstheme="minorHAnsi"/>
                <w:b/>
                <w:u w:val="single"/>
                <w:lang w:val="en-US"/>
              </w:rPr>
            </w:pPr>
            <w:r w:rsidRPr="006A7935">
              <w:rPr>
                <w:rFonts w:eastAsia="Calibri" w:cstheme="minorHAnsi"/>
                <w:b/>
                <w:u w:val="single"/>
                <w:lang w:val="en-US"/>
              </w:rPr>
              <w:t>Explanation</w:t>
            </w:r>
          </w:p>
          <w:p w14:paraId="00BD3FF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Tick yes or no and indicate the frequency for the last four weeks/1 month</w:t>
            </w:r>
          </w:p>
        </w:tc>
      </w:tr>
      <w:tr w:rsidR="00D55474" w:rsidRPr="006A7935" w14:paraId="027C2C6E" w14:textId="77777777" w:rsidTr="001A46B8">
        <w:tc>
          <w:tcPr>
            <w:tcW w:w="195" w:type="pct"/>
            <w:shd w:val="clear" w:color="auto" w:fill="auto"/>
            <w:tcMar>
              <w:left w:w="57" w:type="dxa"/>
              <w:right w:w="57" w:type="dxa"/>
            </w:tcMar>
          </w:tcPr>
          <w:p w14:paraId="0C13B23D"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g.1</w:t>
            </w:r>
          </w:p>
        </w:tc>
        <w:tc>
          <w:tcPr>
            <w:tcW w:w="2349" w:type="pct"/>
            <w:tcMar>
              <w:left w:w="57" w:type="dxa"/>
              <w:right w:w="57" w:type="dxa"/>
            </w:tcMar>
          </w:tcPr>
          <w:p w14:paraId="6AA9926B"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worry that your household would not have enough food?</w:t>
            </w:r>
          </w:p>
        </w:tc>
        <w:tc>
          <w:tcPr>
            <w:tcW w:w="491" w:type="pct"/>
            <w:shd w:val="clear" w:color="auto" w:fill="auto"/>
            <w:tcMar>
              <w:left w:w="57" w:type="dxa"/>
              <w:right w:w="57" w:type="dxa"/>
            </w:tcMar>
            <w:vAlign w:val="bottom"/>
          </w:tcPr>
          <w:p w14:paraId="0662FEEC" w14:textId="77777777" w:rsidR="00D55474" w:rsidRPr="006A7935" w:rsidRDefault="00D55474" w:rsidP="001A46B8">
            <w:pPr>
              <w:spacing w:before="60" w:after="60"/>
              <w:jc w:val="center"/>
              <w:rPr>
                <w:rFonts w:eastAsia="Calibri" w:cstheme="minorHAnsi"/>
                <w:b/>
                <w:lang w:val="en-US"/>
              </w:rPr>
            </w:pPr>
          </w:p>
        </w:tc>
        <w:tc>
          <w:tcPr>
            <w:tcW w:w="946" w:type="pct"/>
            <w:shd w:val="clear" w:color="auto" w:fill="auto"/>
            <w:tcMar>
              <w:left w:w="57" w:type="dxa"/>
              <w:right w:w="57" w:type="dxa"/>
            </w:tcMar>
            <w:vAlign w:val="bottom"/>
          </w:tcPr>
          <w:p w14:paraId="1EDA545D" w14:textId="77777777" w:rsidR="00D55474" w:rsidRPr="006A7935" w:rsidRDefault="00D55474" w:rsidP="001A46B8">
            <w:pPr>
              <w:spacing w:before="60" w:after="60"/>
              <w:jc w:val="center"/>
              <w:rPr>
                <w:rFonts w:eastAsia="Calibri" w:cstheme="minorHAnsi"/>
                <w:b/>
                <w:lang w:val="en-US"/>
              </w:rPr>
            </w:pPr>
          </w:p>
        </w:tc>
        <w:tc>
          <w:tcPr>
            <w:tcW w:w="1019" w:type="pct"/>
            <w:shd w:val="clear" w:color="auto" w:fill="E7E6E6" w:themeFill="background2"/>
          </w:tcPr>
          <w:p w14:paraId="38E34934"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“Enough” in this case is according to the respondents view.</w:t>
            </w:r>
          </w:p>
        </w:tc>
      </w:tr>
      <w:tr w:rsidR="00D55474" w:rsidRPr="006A7935" w14:paraId="41715652" w14:textId="77777777" w:rsidTr="001A46B8">
        <w:tc>
          <w:tcPr>
            <w:tcW w:w="195" w:type="pct"/>
            <w:shd w:val="clear" w:color="auto" w:fill="auto"/>
            <w:tcMar>
              <w:left w:w="57" w:type="dxa"/>
              <w:right w:w="57" w:type="dxa"/>
            </w:tcMar>
          </w:tcPr>
          <w:p w14:paraId="70C137F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g.2</w:t>
            </w:r>
          </w:p>
        </w:tc>
        <w:tc>
          <w:tcPr>
            <w:tcW w:w="2349" w:type="pct"/>
            <w:tcMar>
              <w:left w:w="57" w:type="dxa"/>
              <w:right w:w="57" w:type="dxa"/>
            </w:tcMar>
          </w:tcPr>
          <w:p w14:paraId="3F8C43C4"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were you or any household member </w:t>
            </w:r>
            <w:r w:rsidRPr="006A7935">
              <w:rPr>
                <w:rFonts w:eastAsia="Calibri" w:cstheme="minorHAnsi"/>
                <w:b/>
                <w:lang w:val="en-US"/>
              </w:rPr>
              <w:t>not</w:t>
            </w:r>
            <w:r w:rsidRPr="006A7935">
              <w:rPr>
                <w:rFonts w:eastAsia="Calibri" w:cstheme="minorHAnsi"/>
                <w:lang w:val="en-US"/>
              </w:rPr>
              <w:t xml:space="preserve"> able </w:t>
            </w:r>
            <w:r w:rsidRPr="006A7935">
              <w:rPr>
                <w:rFonts w:eastAsia="Calibri" w:cstheme="minorHAnsi"/>
                <w:b/>
                <w:lang w:val="en-US"/>
              </w:rPr>
              <w:t>to eat the kinds of foods</w:t>
            </w:r>
            <w:r w:rsidRPr="006A7935">
              <w:rPr>
                <w:rFonts w:eastAsia="Calibri" w:cstheme="minorHAnsi"/>
                <w:lang w:val="en-US"/>
              </w:rPr>
              <w:t xml:space="preserve"> </w:t>
            </w:r>
            <w:r w:rsidRPr="006A7935">
              <w:rPr>
                <w:rFonts w:eastAsia="Calibri" w:cstheme="minorHAnsi"/>
                <w:b/>
                <w:lang w:val="en-US"/>
              </w:rPr>
              <w:t>you preferred</w:t>
            </w:r>
            <w:r w:rsidRPr="006A7935">
              <w:rPr>
                <w:rFonts w:eastAsia="Calibri" w:cstheme="minorHAnsi"/>
                <w:lang w:val="en-US"/>
              </w:rPr>
              <w:t xml:space="preserve"> due to lack of resources?</w:t>
            </w:r>
          </w:p>
        </w:tc>
        <w:tc>
          <w:tcPr>
            <w:tcW w:w="491" w:type="pct"/>
            <w:shd w:val="clear" w:color="auto" w:fill="auto"/>
            <w:tcMar>
              <w:left w:w="57" w:type="dxa"/>
              <w:right w:w="57" w:type="dxa"/>
            </w:tcMar>
            <w:vAlign w:val="center"/>
          </w:tcPr>
          <w:p w14:paraId="0310828F"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2B6D5EF3"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1DE0503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According to the respondents view.</w:t>
            </w:r>
          </w:p>
        </w:tc>
      </w:tr>
      <w:tr w:rsidR="00D55474" w:rsidRPr="006A7935" w14:paraId="11CDBBC4" w14:textId="77777777" w:rsidTr="001A46B8">
        <w:tc>
          <w:tcPr>
            <w:tcW w:w="195" w:type="pct"/>
            <w:shd w:val="clear" w:color="auto" w:fill="auto"/>
            <w:tcMar>
              <w:left w:w="57" w:type="dxa"/>
              <w:right w:w="57" w:type="dxa"/>
            </w:tcMar>
          </w:tcPr>
          <w:p w14:paraId="34095E8F"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g.3</w:t>
            </w:r>
          </w:p>
        </w:tc>
        <w:tc>
          <w:tcPr>
            <w:tcW w:w="2349" w:type="pct"/>
            <w:tcMar>
              <w:left w:w="57" w:type="dxa"/>
              <w:right w:w="57" w:type="dxa"/>
            </w:tcMar>
          </w:tcPr>
          <w:p w14:paraId="667D5476"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did you or any household member have to eat </w:t>
            </w:r>
            <w:r w:rsidRPr="006A7935">
              <w:rPr>
                <w:rFonts w:eastAsia="Calibri" w:cstheme="minorHAnsi"/>
                <w:b/>
                <w:lang w:val="en-US"/>
              </w:rPr>
              <w:t xml:space="preserve">a limited variety </w:t>
            </w:r>
            <w:r w:rsidRPr="006A7935">
              <w:rPr>
                <w:rFonts w:eastAsia="Calibri" w:cstheme="minorHAnsi"/>
                <w:lang w:val="en-US"/>
              </w:rPr>
              <w:t>of foods due to lack of means to buy them?*</w:t>
            </w:r>
          </w:p>
        </w:tc>
        <w:tc>
          <w:tcPr>
            <w:tcW w:w="491" w:type="pct"/>
            <w:shd w:val="clear" w:color="auto" w:fill="auto"/>
            <w:tcMar>
              <w:left w:w="57" w:type="dxa"/>
              <w:right w:w="57" w:type="dxa"/>
            </w:tcMar>
            <w:vAlign w:val="center"/>
          </w:tcPr>
          <w:p w14:paraId="711E1BC4"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2B1C136F"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6F224C1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E.g. no meat or no beans</w:t>
            </w:r>
          </w:p>
        </w:tc>
      </w:tr>
      <w:tr w:rsidR="00D55474" w:rsidRPr="006A7935" w14:paraId="254CBF6D" w14:textId="77777777" w:rsidTr="001A46B8">
        <w:tc>
          <w:tcPr>
            <w:tcW w:w="195" w:type="pct"/>
            <w:shd w:val="clear" w:color="auto" w:fill="auto"/>
            <w:tcMar>
              <w:left w:w="57" w:type="dxa"/>
              <w:right w:w="57" w:type="dxa"/>
            </w:tcMar>
          </w:tcPr>
          <w:p w14:paraId="1CA904AE"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g.4</w:t>
            </w:r>
          </w:p>
        </w:tc>
        <w:tc>
          <w:tcPr>
            <w:tcW w:w="2349" w:type="pct"/>
            <w:tcMar>
              <w:left w:w="57" w:type="dxa"/>
              <w:right w:w="57" w:type="dxa"/>
            </w:tcMar>
          </w:tcPr>
          <w:p w14:paraId="1B253CB6"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or any household member have to eat some foods that you really did not want to eat because of a lack of resources to obtain other types of food?</w:t>
            </w:r>
          </w:p>
        </w:tc>
        <w:tc>
          <w:tcPr>
            <w:tcW w:w="491" w:type="pct"/>
            <w:shd w:val="clear" w:color="auto" w:fill="auto"/>
            <w:tcMar>
              <w:left w:w="57" w:type="dxa"/>
              <w:right w:w="57" w:type="dxa"/>
            </w:tcMar>
            <w:vAlign w:val="center"/>
          </w:tcPr>
          <w:p w14:paraId="7E96E01D"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7D20BC1B"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6BDD568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E.g. food that is normally not eaten</w:t>
            </w:r>
          </w:p>
        </w:tc>
      </w:tr>
      <w:tr w:rsidR="00D55474" w:rsidRPr="006A7935" w14:paraId="6402D340" w14:textId="77777777" w:rsidTr="001A46B8">
        <w:tc>
          <w:tcPr>
            <w:tcW w:w="195" w:type="pct"/>
            <w:shd w:val="clear" w:color="auto" w:fill="auto"/>
            <w:tcMar>
              <w:left w:w="57" w:type="dxa"/>
              <w:right w:w="57" w:type="dxa"/>
            </w:tcMar>
          </w:tcPr>
          <w:p w14:paraId="0C58785D"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g.5</w:t>
            </w:r>
          </w:p>
        </w:tc>
        <w:tc>
          <w:tcPr>
            <w:tcW w:w="2349" w:type="pct"/>
            <w:tcMar>
              <w:left w:w="57" w:type="dxa"/>
              <w:right w:w="57" w:type="dxa"/>
            </w:tcMar>
          </w:tcPr>
          <w:p w14:paraId="390E515E"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did you or any household member have to eat a </w:t>
            </w:r>
            <w:r w:rsidRPr="006A7935">
              <w:rPr>
                <w:rFonts w:eastAsia="Calibri" w:cstheme="minorHAnsi"/>
                <w:b/>
                <w:lang w:val="en-US"/>
              </w:rPr>
              <w:t>smaller meal</w:t>
            </w:r>
            <w:r w:rsidRPr="006A7935">
              <w:rPr>
                <w:rFonts w:eastAsia="Calibri" w:cstheme="minorHAnsi"/>
                <w:lang w:val="en-US"/>
              </w:rPr>
              <w:t xml:space="preserve"> than you felt you needed because there was not enough food?</w:t>
            </w:r>
          </w:p>
        </w:tc>
        <w:tc>
          <w:tcPr>
            <w:tcW w:w="491" w:type="pct"/>
            <w:shd w:val="clear" w:color="auto" w:fill="auto"/>
            <w:tcMar>
              <w:left w:w="57" w:type="dxa"/>
              <w:right w:w="57" w:type="dxa"/>
            </w:tcMar>
            <w:vAlign w:val="center"/>
          </w:tcPr>
          <w:p w14:paraId="755444DC"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3CE2913A"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5AEA27B9" w14:textId="77777777" w:rsidR="00D55474" w:rsidRPr="006A7935" w:rsidRDefault="00D55474" w:rsidP="001A46B8">
            <w:pPr>
              <w:spacing w:before="60" w:after="60"/>
              <w:jc w:val="center"/>
              <w:rPr>
                <w:rFonts w:eastAsia="Calibri" w:cstheme="minorHAnsi"/>
                <w:lang w:val="en-US"/>
              </w:rPr>
            </w:pPr>
          </w:p>
        </w:tc>
      </w:tr>
      <w:tr w:rsidR="00D55474" w:rsidRPr="006A7935" w14:paraId="06ADC322" w14:textId="77777777" w:rsidTr="001A46B8">
        <w:tc>
          <w:tcPr>
            <w:tcW w:w="195" w:type="pct"/>
            <w:shd w:val="clear" w:color="auto" w:fill="auto"/>
            <w:tcMar>
              <w:left w:w="57" w:type="dxa"/>
              <w:right w:w="57" w:type="dxa"/>
            </w:tcMar>
          </w:tcPr>
          <w:p w14:paraId="5B6F1F6E"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g.6</w:t>
            </w:r>
          </w:p>
        </w:tc>
        <w:tc>
          <w:tcPr>
            <w:tcW w:w="2349" w:type="pct"/>
            <w:tcMar>
              <w:left w:w="57" w:type="dxa"/>
              <w:right w:w="57" w:type="dxa"/>
            </w:tcMar>
          </w:tcPr>
          <w:p w14:paraId="5115AF5A"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did you or any other household member have to eat </w:t>
            </w:r>
            <w:r w:rsidRPr="006A7935">
              <w:rPr>
                <w:rFonts w:eastAsia="Calibri" w:cstheme="minorHAnsi"/>
                <w:b/>
                <w:lang w:val="en-US"/>
              </w:rPr>
              <w:t>fewer meals</w:t>
            </w:r>
            <w:r w:rsidRPr="006A7935">
              <w:rPr>
                <w:rFonts w:eastAsia="Calibri" w:cstheme="minorHAnsi"/>
                <w:lang w:val="en-US"/>
              </w:rPr>
              <w:t xml:space="preserve"> in a day because there was not enough food?</w:t>
            </w:r>
          </w:p>
        </w:tc>
        <w:tc>
          <w:tcPr>
            <w:tcW w:w="491" w:type="pct"/>
            <w:shd w:val="clear" w:color="auto" w:fill="auto"/>
            <w:tcMar>
              <w:left w:w="57" w:type="dxa"/>
              <w:right w:w="57" w:type="dxa"/>
            </w:tcMar>
            <w:vAlign w:val="center"/>
          </w:tcPr>
          <w:p w14:paraId="47F4FB38"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1C565FEC"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38AAACA3" w14:textId="77777777" w:rsidR="00D55474" w:rsidRPr="006A7935" w:rsidRDefault="00D55474" w:rsidP="001A46B8">
            <w:pPr>
              <w:spacing w:before="60" w:after="60"/>
              <w:jc w:val="center"/>
              <w:rPr>
                <w:rFonts w:eastAsia="Calibri" w:cstheme="minorHAnsi"/>
                <w:lang w:val="en-US"/>
              </w:rPr>
            </w:pPr>
          </w:p>
        </w:tc>
      </w:tr>
      <w:tr w:rsidR="00D55474" w:rsidRPr="006A7935" w14:paraId="7AA134C4" w14:textId="77777777" w:rsidTr="001A46B8">
        <w:tc>
          <w:tcPr>
            <w:tcW w:w="195" w:type="pct"/>
            <w:shd w:val="clear" w:color="auto" w:fill="auto"/>
            <w:tcMar>
              <w:left w:w="57" w:type="dxa"/>
              <w:right w:w="57" w:type="dxa"/>
            </w:tcMar>
          </w:tcPr>
          <w:p w14:paraId="5323A1A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g.7</w:t>
            </w:r>
          </w:p>
        </w:tc>
        <w:tc>
          <w:tcPr>
            <w:tcW w:w="2349" w:type="pct"/>
            <w:tcMar>
              <w:left w:w="57" w:type="dxa"/>
              <w:right w:w="57" w:type="dxa"/>
            </w:tcMar>
          </w:tcPr>
          <w:p w14:paraId="18FC72C2"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was there </w:t>
            </w:r>
            <w:r w:rsidRPr="006A7935">
              <w:rPr>
                <w:rFonts w:eastAsia="Calibri" w:cstheme="minorHAnsi"/>
                <w:b/>
                <w:lang w:val="en-US"/>
              </w:rPr>
              <w:t>ever (a day when there was) no food</w:t>
            </w:r>
            <w:r w:rsidRPr="006A7935">
              <w:rPr>
                <w:rFonts w:eastAsia="Calibri" w:cstheme="minorHAnsi"/>
                <w:lang w:val="en-US"/>
              </w:rPr>
              <w:t xml:space="preserve"> to eat of </w:t>
            </w:r>
            <w:r w:rsidRPr="006A7935">
              <w:rPr>
                <w:rFonts w:eastAsia="Calibri" w:cstheme="minorHAnsi"/>
                <w:b/>
                <w:lang w:val="en-US"/>
              </w:rPr>
              <w:t>any kind</w:t>
            </w:r>
            <w:r w:rsidRPr="006A7935">
              <w:rPr>
                <w:rFonts w:eastAsia="Calibri" w:cstheme="minorHAnsi"/>
                <w:lang w:val="en-US"/>
              </w:rPr>
              <w:t xml:space="preserve"> in your household because of lack of resources to get food?</w:t>
            </w:r>
          </w:p>
        </w:tc>
        <w:tc>
          <w:tcPr>
            <w:tcW w:w="491" w:type="pct"/>
            <w:shd w:val="clear" w:color="auto" w:fill="auto"/>
            <w:tcMar>
              <w:left w:w="57" w:type="dxa"/>
              <w:right w:w="57" w:type="dxa"/>
            </w:tcMar>
            <w:vAlign w:val="center"/>
          </w:tcPr>
          <w:p w14:paraId="27CB4B14"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3D0C067F"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116213E0"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Including no milk for drinking</w:t>
            </w:r>
          </w:p>
        </w:tc>
      </w:tr>
      <w:tr w:rsidR="00D55474" w:rsidRPr="006A7935" w14:paraId="56B99A6F" w14:textId="77777777" w:rsidTr="001A46B8">
        <w:tc>
          <w:tcPr>
            <w:tcW w:w="195" w:type="pct"/>
            <w:shd w:val="clear" w:color="auto" w:fill="auto"/>
            <w:tcMar>
              <w:left w:w="57" w:type="dxa"/>
              <w:right w:w="57" w:type="dxa"/>
            </w:tcMar>
          </w:tcPr>
          <w:p w14:paraId="15722C7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lastRenderedPageBreak/>
              <w:t>g.8</w:t>
            </w:r>
          </w:p>
        </w:tc>
        <w:tc>
          <w:tcPr>
            <w:tcW w:w="2349" w:type="pct"/>
            <w:tcMar>
              <w:left w:w="57" w:type="dxa"/>
              <w:right w:w="57" w:type="dxa"/>
            </w:tcMar>
          </w:tcPr>
          <w:p w14:paraId="5821261A"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or any household member go to sleep at night hungry because there was not enough food?</w:t>
            </w:r>
          </w:p>
        </w:tc>
        <w:tc>
          <w:tcPr>
            <w:tcW w:w="491" w:type="pct"/>
            <w:shd w:val="clear" w:color="auto" w:fill="auto"/>
            <w:tcMar>
              <w:left w:w="57" w:type="dxa"/>
              <w:right w:w="57" w:type="dxa"/>
            </w:tcMar>
            <w:vAlign w:val="center"/>
          </w:tcPr>
          <w:p w14:paraId="0ABF8EDD"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71D85879"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13C70FE6" w14:textId="77777777" w:rsidR="00D55474" w:rsidRPr="006A7935" w:rsidRDefault="00D55474" w:rsidP="001A46B8">
            <w:pPr>
              <w:spacing w:before="60" w:after="60"/>
              <w:jc w:val="center"/>
              <w:rPr>
                <w:rFonts w:eastAsia="Calibri" w:cstheme="minorHAnsi"/>
                <w:lang w:val="en-US"/>
              </w:rPr>
            </w:pPr>
          </w:p>
        </w:tc>
      </w:tr>
      <w:tr w:rsidR="00D55474" w:rsidRPr="006A7935" w14:paraId="5A9DEF9D" w14:textId="77777777" w:rsidTr="001A46B8">
        <w:tc>
          <w:tcPr>
            <w:tcW w:w="195" w:type="pct"/>
            <w:shd w:val="clear" w:color="auto" w:fill="auto"/>
            <w:tcMar>
              <w:left w:w="57" w:type="dxa"/>
              <w:right w:w="57" w:type="dxa"/>
            </w:tcMar>
          </w:tcPr>
          <w:p w14:paraId="296670CA"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g.9</w:t>
            </w:r>
          </w:p>
        </w:tc>
        <w:tc>
          <w:tcPr>
            <w:tcW w:w="2349" w:type="pct"/>
            <w:tcMar>
              <w:left w:w="57" w:type="dxa"/>
              <w:right w:w="57" w:type="dxa"/>
            </w:tcMar>
          </w:tcPr>
          <w:p w14:paraId="5A01AE67"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or any household member go a whole day and night without eating anything because there was not enough food?</w:t>
            </w:r>
          </w:p>
        </w:tc>
        <w:tc>
          <w:tcPr>
            <w:tcW w:w="491" w:type="pct"/>
            <w:shd w:val="clear" w:color="auto" w:fill="auto"/>
            <w:tcMar>
              <w:left w:w="57" w:type="dxa"/>
              <w:right w:w="57" w:type="dxa"/>
            </w:tcMar>
            <w:vAlign w:val="center"/>
          </w:tcPr>
          <w:p w14:paraId="0D8C8807"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634B2984"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558496E7"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I.e. just drinking water</w:t>
            </w:r>
          </w:p>
        </w:tc>
      </w:tr>
    </w:tbl>
    <w:p w14:paraId="77FE2FC0" w14:textId="77777777" w:rsidR="00D55474" w:rsidRPr="006A7935" w:rsidRDefault="00D55474" w:rsidP="00D55474">
      <w:pPr>
        <w:spacing w:after="0"/>
        <w:rPr>
          <w:rFonts w:cstheme="minorHAnsi"/>
          <w:sz w:val="24"/>
          <w:szCs w:val="24"/>
        </w:rPr>
      </w:pPr>
    </w:p>
    <w:p w14:paraId="1BB6E7D7" w14:textId="77777777" w:rsidR="00D55474" w:rsidRPr="006A7935" w:rsidRDefault="00D55474" w:rsidP="00D55474">
      <w:pPr>
        <w:pStyle w:val="Heading2"/>
      </w:pPr>
      <w:r w:rsidRPr="006A7935">
        <w:t>Food insecurity B: The Months of Adequate Household Food Provisioning (MAHFP)</w:t>
      </w:r>
    </w:p>
    <w:p w14:paraId="52E8E3C5" w14:textId="77777777" w:rsidR="00D55474" w:rsidRPr="006A7935" w:rsidRDefault="00D55474" w:rsidP="00D55474">
      <w:pPr>
        <w:spacing w:after="0"/>
        <w:ind w:right="-218"/>
        <w:rPr>
          <w:i/>
          <w:iCs/>
          <w:szCs w:val="24"/>
        </w:rPr>
      </w:pPr>
      <w:r w:rsidRPr="006A7935">
        <w:rPr>
          <w:i/>
          <w:iCs/>
          <w:szCs w:val="24"/>
        </w:rPr>
        <w:t xml:space="preserve">The following question refers to the </w:t>
      </w:r>
      <w:r w:rsidRPr="006A7935">
        <w:rPr>
          <w:b/>
          <w:i/>
          <w:iCs/>
          <w:szCs w:val="24"/>
        </w:rPr>
        <w:t>past 12 months</w:t>
      </w:r>
      <w:r w:rsidRPr="006A7935">
        <w:rPr>
          <w:i/>
          <w:iCs/>
          <w:szCs w:val="24"/>
        </w:rPr>
        <w:t xml:space="preserve"> and should be answered by the female respondent (or reference woman). For all nutrition questions adjust instructions after the decision on how the female respondent should be selected have been taken (so that we only mention the female respondent or the reference woman).</w:t>
      </w:r>
    </w:p>
    <w:p w14:paraId="4B76CD0A" w14:textId="77777777" w:rsidR="00D55474" w:rsidRPr="006A7935" w:rsidRDefault="00D55474" w:rsidP="00D55474">
      <w:pPr>
        <w:spacing w:after="0"/>
        <w:ind w:right="-218"/>
        <w:rPr>
          <w:i/>
          <w:iCs/>
          <w:szCs w:val="24"/>
        </w:rPr>
      </w:pPr>
    </w:p>
    <w:p w14:paraId="27A4D59F" w14:textId="77777777" w:rsidR="00D55474" w:rsidRPr="006A7935" w:rsidRDefault="00D55474" w:rsidP="00D55474">
      <w:pPr>
        <w:spacing w:after="0"/>
        <w:ind w:right="-218"/>
        <w:rPr>
          <w:i/>
          <w:iCs/>
          <w:strike/>
          <w:szCs w:val="24"/>
        </w:rPr>
      </w:pPr>
      <w:r w:rsidRPr="006A7935">
        <w:rPr>
          <w:i/>
          <w:iCs/>
          <w:szCs w:val="24"/>
        </w:rPr>
        <w:t>Tick yes and no and in no, then tick the months when food was enough for the family.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08"/>
        <w:gridCol w:w="5589"/>
        <w:gridCol w:w="1116"/>
        <w:gridCol w:w="2507"/>
      </w:tblGrid>
      <w:tr w:rsidR="00D55474" w:rsidRPr="006A7935" w14:paraId="31CF0EFD" w14:textId="77777777" w:rsidTr="001A46B8">
        <w:trPr>
          <w:trHeight w:val="557"/>
        </w:trPr>
        <w:tc>
          <w:tcPr>
            <w:tcW w:w="212" w:type="pct"/>
            <w:shd w:val="clear" w:color="auto" w:fill="auto"/>
            <w:tcMar>
              <w:left w:w="57" w:type="dxa"/>
              <w:right w:w="57" w:type="dxa"/>
            </w:tcMar>
          </w:tcPr>
          <w:p w14:paraId="79A3F832" w14:textId="77777777" w:rsidR="00D55474" w:rsidRPr="006A7935" w:rsidRDefault="00D55474" w:rsidP="001A46B8">
            <w:pPr>
              <w:spacing w:before="60" w:after="60"/>
              <w:rPr>
                <w:rFonts w:eastAsia="Calibri" w:cstheme="minorHAnsi"/>
                <w:lang w:val="en-US"/>
              </w:rPr>
            </w:pPr>
          </w:p>
        </w:tc>
        <w:tc>
          <w:tcPr>
            <w:tcW w:w="2905" w:type="pct"/>
            <w:tcMar>
              <w:left w:w="57" w:type="dxa"/>
              <w:right w:w="57" w:type="dxa"/>
            </w:tcMar>
          </w:tcPr>
          <w:p w14:paraId="2275824A"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 xml:space="preserve">In the last 12 months, did you have enough food to eat during all the months? </w:t>
            </w:r>
          </w:p>
        </w:tc>
        <w:tc>
          <w:tcPr>
            <w:tcW w:w="580" w:type="pct"/>
            <w:shd w:val="clear" w:color="auto" w:fill="auto"/>
            <w:tcMar>
              <w:left w:w="57" w:type="dxa"/>
              <w:right w:w="57" w:type="dxa"/>
            </w:tcMar>
            <w:vAlign w:val="center"/>
          </w:tcPr>
          <w:p w14:paraId="1114088F" w14:textId="77777777" w:rsidR="00D55474" w:rsidRPr="006A7935" w:rsidRDefault="00D55474" w:rsidP="001A46B8">
            <w:pPr>
              <w:spacing w:before="60" w:after="60"/>
              <w:jc w:val="center"/>
              <w:rPr>
                <w:rFonts w:eastAsia="Calibri" w:cstheme="minorHAnsi"/>
                <w:lang w:val="en-US"/>
              </w:rPr>
            </w:pPr>
            <w:r w:rsidRPr="006A7935">
              <w:rPr>
                <w:rFonts w:eastAsia="Calibri" w:cstheme="minorHAnsi"/>
                <w:lang w:val="en-US"/>
              </w:rPr>
              <w:t>[   ]</w:t>
            </w:r>
          </w:p>
        </w:tc>
        <w:tc>
          <w:tcPr>
            <w:tcW w:w="1303" w:type="pct"/>
            <w:shd w:val="clear" w:color="auto" w:fill="auto"/>
            <w:tcMar>
              <w:left w:w="57" w:type="dxa"/>
              <w:right w:w="57" w:type="dxa"/>
            </w:tcMar>
            <w:vAlign w:val="center"/>
          </w:tcPr>
          <w:p w14:paraId="489907DA" w14:textId="77777777" w:rsidR="00D55474" w:rsidRPr="006A7935" w:rsidRDefault="00D55474" w:rsidP="001A46B8">
            <w:pPr>
              <w:spacing w:before="60" w:after="60"/>
              <w:rPr>
                <w:rFonts w:eastAsia="Calibri" w:cstheme="minorHAnsi"/>
                <w:i/>
                <w:lang w:val="en-US"/>
              </w:rPr>
            </w:pPr>
            <w:r w:rsidRPr="006A7935">
              <w:rPr>
                <w:rFonts w:eastAsia="Calibri" w:cstheme="minorHAnsi"/>
                <w:i/>
                <w:lang w:val="en-US"/>
              </w:rPr>
              <w:t>0=no, 1= yes</w:t>
            </w:r>
          </w:p>
        </w:tc>
      </w:tr>
      <w:tr w:rsidR="00D55474" w:rsidRPr="006A7935" w14:paraId="77575579" w14:textId="77777777" w:rsidTr="001A46B8">
        <w:trPr>
          <w:trHeight w:val="563"/>
        </w:trPr>
        <w:tc>
          <w:tcPr>
            <w:tcW w:w="212" w:type="pct"/>
            <w:shd w:val="clear" w:color="auto" w:fill="auto"/>
            <w:tcMar>
              <w:left w:w="57" w:type="dxa"/>
              <w:right w:w="57" w:type="dxa"/>
            </w:tcMar>
          </w:tcPr>
          <w:p w14:paraId="6F7EBCC0" w14:textId="77777777" w:rsidR="00D55474" w:rsidRPr="006A7935" w:rsidRDefault="00D55474" w:rsidP="001A46B8">
            <w:pPr>
              <w:spacing w:before="60" w:after="60"/>
              <w:rPr>
                <w:rFonts w:eastAsia="Calibri" w:cstheme="minorHAnsi"/>
                <w:lang w:val="en-US"/>
              </w:rPr>
            </w:pPr>
          </w:p>
        </w:tc>
        <w:tc>
          <w:tcPr>
            <w:tcW w:w="2905" w:type="pct"/>
            <w:tcMar>
              <w:left w:w="57" w:type="dxa"/>
              <w:right w:w="57" w:type="dxa"/>
            </w:tcMar>
          </w:tcPr>
          <w:p w14:paraId="6C1BFE78" w14:textId="77777777" w:rsidR="00D55474" w:rsidRPr="006A7935" w:rsidRDefault="00D55474" w:rsidP="001A46B8">
            <w:pPr>
              <w:spacing w:before="60" w:after="60"/>
              <w:rPr>
                <w:rFonts w:eastAsia="Calibri" w:cstheme="minorHAnsi"/>
                <w:lang w:val="en-US"/>
              </w:rPr>
            </w:pPr>
            <w:r w:rsidRPr="006A7935">
              <w:rPr>
                <w:rFonts w:eastAsia="Calibri" w:cstheme="minorHAnsi"/>
                <w:b/>
                <w:lang w:val="en-US"/>
              </w:rPr>
              <w:t>If no</w:t>
            </w:r>
            <w:r w:rsidRPr="006A7935">
              <w:rPr>
                <w:rFonts w:eastAsia="Calibri" w:cstheme="minorHAnsi"/>
                <w:lang w:val="en-US"/>
              </w:rPr>
              <w:t xml:space="preserve">: Which were the months in the last 12 months that you </w:t>
            </w:r>
            <w:r w:rsidRPr="006A7935">
              <w:rPr>
                <w:rFonts w:eastAsia="Calibri" w:cstheme="minorHAnsi"/>
                <w:b/>
                <w:u w:val="single"/>
                <w:lang w:val="en-US"/>
              </w:rPr>
              <w:t xml:space="preserve">did have </w:t>
            </w:r>
            <w:r w:rsidRPr="006A7935">
              <w:rPr>
                <w:rFonts w:eastAsia="Calibri" w:cstheme="minorHAnsi"/>
                <w:lang w:val="en-US"/>
              </w:rPr>
              <w:t>enough food to meet your family’s needs?</w:t>
            </w:r>
          </w:p>
          <w:p w14:paraId="08FE3104" w14:textId="77777777" w:rsidR="00D55474" w:rsidRPr="006A7935" w:rsidRDefault="00D55474" w:rsidP="001A46B8">
            <w:pPr>
              <w:spacing w:before="120" w:after="60"/>
              <w:rPr>
                <w:rFonts w:eastAsia="Calibri" w:cstheme="minorHAnsi"/>
                <w:lang w:val="en-US"/>
              </w:rPr>
            </w:pPr>
            <w:r w:rsidRPr="006A7935">
              <w:rPr>
                <w:rFonts w:eastAsia="Calibri" w:cstheme="minorHAnsi"/>
                <w:i/>
                <w:smallCaps/>
                <w:lang w:val="en-US"/>
              </w:rPr>
              <w:t>[Do not read the list of months. Working backward from the current month, place a “1” in the box if the respondent identifies that month as one in which the household had enough food to meet their needs]</w:t>
            </w:r>
          </w:p>
        </w:tc>
        <w:tc>
          <w:tcPr>
            <w:tcW w:w="1883" w:type="pct"/>
            <w:gridSpan w:val="2"/>
            <w:shd w:val="clear" w:color="auto" w:fill="auto"/>
            <w:tcMar>
              <w:left w:w="57" w:type="dxa"/>
              <w:right w:w="57" w:type="dxa"/>
            </w:tcMar>
            <w:vAlign w:val="center"/>
          </w:tcPr>
          <w:p w14:paraId="1AAB1DD4" w14:textId="77777777" w:rsidR="00D55474" w:rsidRPr="006A7935" w:rsidRDefault="00D55474" w:rsidP="001A46B8">
            <w:pPr>
              <w:spacing w:before="60" w:after="60"/>
              <w:rPr>
                <w:rFonts w:eastAsia="Calibri" w:cstheme="minorHAnsi"/>
                <w:i/>
                <w:lang w:val="en-US"/>
              </w:rPr>
            </w:pPr>
            <w:r w:rsidRPr="006A7935">
              <w:rPr>
                <w:rFonts w:eastAsia="Calibri" w:cstheme="minorHAnsi"/>
                <w:lang w:val="en-US"/>
              </w:rPr>
              <w:t>None […] [all months with lack of food]</w:t>
            </w:r>
          </w:p>
          <w:p w14:paraId="31A40A69"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Jan [   ] Feb [   ] March [   ] April [   ] </w:t>
            </w:r>
          </w:p>
          <w:p w14:paraId="7D30210D"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May [   ] June [   ] July [   ] Aug [   ] </w:t>
            </w:r>
          </w:p>
          <w:p w14:paraId="3A70F7C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Sept [   ] Oct [   ] Nov [   ] Dec [   ] </w:t>
            </w:r>
          </w:p>
          <w:p w14:paraId="1ADEFB3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 </w:t>
            </w:r>
          </w:p>
        </w:tc>
      </w:tr>
      <w:tr w:rsidR="00D55474" w:rsidRPr="006A7935" w14:paraId="0FB8205F" w14:textId="77777777" w:rsidTr="001A46B8">
        <w:trPr>
          <w:trHeight w:val="620"/>
        </w:trPr>
        <w:tc>
          <w:tcPr>
            <w:tcW w:w="212" w:type="pct"/>
            <w:shd w:val="clear" w:color="auto" w:fill="auto"/>
            <w:tcMar>
              <w:left w:w="57" w:type="dxa"/>
              <w:right w:w="57" w:type="dxa"/>
            </w:tcMar>
          </w:tcPr>
          <w:p w14:paraId="6C76F884" w14:textId="77777777" w:rsidR="00D55474" w:rsidRPr="006A7935" w:rsidRDefault="00D55474" w:rsidP="001A46B8">
            <w:pPr>
              <w:spacing w:before="60" w:after="60"/>
              <w:rPr>
                <w:rFonts w:eastAsia="Calibri" w:cstheme="minorHAnsi"/>
                <w:lang w:val="en-US"/>
              </w:rPr>
            </w:pPr>
          </w:p>
        </w:tc>
        <w:tc>
          <w:tcPr>
            <w:tcW w:w="2905" w:type="pct"/>
            <w:tcMar>
              <w:left w:w="57" w:type="dxa"/>
              <w:right w:w="57" w:type="dxa"/>
            </w:tcMar>
          </w:tcPr>
          <w:p w14:paraId="2B28E002" w14:textId="77777777" w:rsidR="00D55474" w:rsidRPr="006A7935" w:rsidRDefault="00D55474" w:rsidP="001A46B8">
            <w:pPr>
              <w:spacing w:before="60" w:after="60"/>
              <w:rPr>
                <w:rFonts w:eastAsia="Calibri" w:cstheme="minorHAnsi"/>
                <w:i/>
                <w:smallCaps/>
                <w:lang w:val="en-US"/>
              </w:rPr>
            </w:pPr>
            <w:r w:rsidRPr="006A7935">
              <w:rPr>
                <w:rFonts w:eastAsia="Calibri" w:cstheme="minorHAnsi"/>
                <w:i/>
                <w:smallCaps/>
                <w:lang w:val="en-US"/>
              </w:rPr>
              <w:t xml:space="preserve">If the respondent does not know the exact month, </w:t>
            </w:r>
            <w:r w:rsidRPr="006A7935">
              <w:rPr>
                <w:rFonts w:eastAsia="Calibri" w:cstheme="minorHAnsi"/>
                <w:i/>
                <w:smallCaps/>
                <w:lang w:val="en-US"/>
              </w:rPr>
              <w:br/>
            </w:r>
            <w:r w:rsidRPr="006A7935">
              <w:rPr>
                <w:rFonts w:eastAsia="Calibri" w:cstheme="minorHAnsi"/>
                <w:b/>
                <w:bCs/>
                <w:i/>
                <w:smallCaps/>
                <w:lang w:val="en-US"/>
              </w:rPr>
              <w:t>record the season</w:t>
            </w:r>
            <w:r w:rsidRPr="006A7935">
              <w:rPr>
                <w:rFonts w:eastAsia="Calibri" w:cstheme="minorHAnsi"/>
                <w:i/>
                <w:smallCaps/>
                <w:lang w:val="en-US"/>
              </w:rPr>
              <w:t xml:space="preserve"> (e.g. early dry season, end of rainy season..)</w:t>
            </w:r>
          </w:p>
        </w:tc>
        <w:tc>
          <w:tcPr>
            <w:tcW w:w="1883" w:type="pct"/>
            <w:gridSpan w:val="2"/>
            <w:shd w:val="clear" w:color="auto" w:fill="auto"/>
            <w:tcMar>
              <w:left w:w="57" w:type="dxa"/>
              <w:right w:w="57" w:type="dxa"/>
            </w:tcMar>
            <w:vAlign w:val="center"/>
          </w:tcPr>
          <w:p w14:paraId="5A267089"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Seasons: __________</w:t>
            </w:r>
          </w:p>
        </w:tc>
      </w:tr>
    </w:tbl>
    <w:p w14:paraId="25BEA5DE" w14:textId="77777777" w:rsidR="00D55474" w:rsidRPr="006A7935" w:rsidRDefault="00D55474" w:rsidP="00D55474"/>
    <w:p w14:paraId="1DEE08D2" w14:textId="77777777" w:rsidR="00D55474" w:rsidRPr="006A7935" w:rsidRDefault="00D55474" w:rsidP="00D55474"/>
    <w:p w14:paraId="4FD52B97" w14:textId="77777777" w:rsidR="00D55474" w:rsidRPr="006A7935" w:rsidRDefault="00D55474" w:rsidP="00D55474">
      <w:pPr>
        <w:spacing w:after="160" w:line="259" w:lineRule="auto"/>
        <w:rPr>
          <w:rFonts w:asciiTheme="majorHAnsi" w:eastAsiaTheme="majorEastAsia" w:hAnsiTheme="majorHAnsi" w:cstheme="majorBidi"/>
          <w:b/>
          <w:bCs/>
          <w:i/>
          <w:iCs/>
          <w:noProof w:val="0"/>
          <w:color w:val="00B0F0"/>
          <w:sz w:val="32"/>
          <w:szCs w:val="28"/>
          <w:lang w:val="en-US"/>
        </w:rPr>
      </w:pPr>
      <w:r w:rsidRPr="006A7935">
        <w:br w:type="page"/>
      </w:r>
    </w:p>
    <w:p w14:paraId="3FF62EC0" w14:textId="77777777" w:rsidR="00D55474" w:rsidRPr="006A7935" w:rsidRDefault="00D55474" w:rsidP="00D55474">
      <w:pPr>
        <w:pStyle w:val="Heading2"/>
      </w:pPr>
      <w:r w:rsidRPr="006A7935">
        <w:lastRenderedPageBreak/>
        <w:t>Questions for index child (6-59 months)</w:t>
      </w:r>
    </w:p>
    <w:p w14:paraId="626C4EFE" w14:textId="77777777" w:rsidR="00D55474" w:rsidRPr="006A7935" w:rsidRDefault="00D55474" w:rsidP="00D55474">
      <w:pPr>
        <w:spacing w:before="120"/>
        <w:rPr>
          <w:szCs w:val="24"/>
          <w:lang w:val="en-US"/>
        </w:rPr>
      </w:pPr>
      <w:r w:rsidRPr="006A7935">
        <w:rPr>
          <w:szCs w:val="24"/>
          <w:lang w:val="en-US"/>
        </w:rPr>
        <w:t xml:space="preserve">The following questions relates to </w:t>
      </w:r>
      <w:r w:rsidRPr="006A7935">
        <w:rPr>
          <w:b/>
          <w:szCs w:val="24"/>
          <w:lang w:val="en-US"/>
        </w:rPr>
        <w:t>yesterday</w:t>
      </w:r>
      <w:r w:rsidRPr="006A7935">
        <w:rPr>
          <w:szCs w:val="24"/>
          <w:lang w:val="en-US"/>
        </w:rPr>
        <w:t xml:space="preserve"> (from 1</w:t>
      </w:r>
      <w:r w:rsidRPr="006A7935">
        <w:rPr>
          <w:szCs w:val="24"/>
          <w:vertAlign w:val="superscript"/>
          <w:lang w:val="en-US"/>
        </w:rPr>
        <w:t>st</w:t>
      </w:r>
      <w:r w:rsidRPr="006A7935">
        <w:rPr>
          <w:szCs w:val="24"/>
          <w:lang w:val="en-US"/>
        </w:rPr>
        <w:t xml:space="preserve"> meal in the morning to last meal during night – before getting up today)</w:t>
      </w:r>
      <w:r w:rsidRPr="006A7935">
        <w:rPr>
          <w:b/>
          <w:i/>
          <w:iCs/>
          <w:szCs w:val="24"/>
          <w:lang w:val="en-US"/>
        </w:rPr>
        <w:t xml:space="preserve">. </w:t>
      </w:r>
      <w:r w:rsidRPr="006A7935">
        <w:rPr>
          <w:bCs/>
          <w:i/>
          <w:iCs/>
          <w:szCs w:val="24"/>
          <w:lang w:val="en-US"/>
        </w:rPr>
        <w:t>They</w:t>
      </w:r>
      <w:r w:rsidRPr="006A7935">
        <w:rPr>
          <w:b/>
          <w:i/>
          <w:iCs/>
          <w:szCs w:val="24"/>
          <w:lang w:val="en-US"/>
        </w:rPr>
        <w:t xml:space="preserve"> </w:t>
      </w:r>
      <w:r w:rsidRPr="006A7935">
        <w:rPr>
          <w:szCs w:val="24"/>
          <w:lang w:val="en-US"/>
        </w:rPr>
        <w:t>should be asked to to the female respondent/caretaker regarding the “index child”.</w:t>
      </w:r>
    </w:p>
    <w:p w14:paraId="701F5EE8" w14:textId="77777777" w:rsidR="00D55474" w:rsidRPr="006A7935" w:rsidRDefault="00D55474" w:rsidP="00D55474">
      <w:pPr>
        <w:spacing w:before="120"/>
        <w:rPr>
          <w:i/>
          <w:iCs/>
          <w:sz w:val="24"/>
          <w:szCs w:val="24"/>
          <w:lang w:val="en-US"/>
        </w:rPr>
      </w:pPr>
      <w:r w:rsidRPr="006A7935">
        <w:rPr>
          <w:b/>
          <w:i/>
          <w:iCs/>
          <w:szCs w:val="24"/>
          <w:lang w:val="en-US"/>
        </w:rPr>
        <w:t>Instructions only for follow up:</w:t>
      </w:r>
      <w:r w:rsidRPr="006A7935">
        <w:rPr>
          <w:i/>
          <w:iCs/>
          <w:szCs w:val="24"/>
          <w:lang w:val="en-US"/>
        </w:rPr>
        <w:t xml:space="preserve"> For children aged 6-23 months all questions. For children 24-59 months only the three first questions. Skip the rest (A-J).</w:t>
      </w:r>
    </w:p>
    <w:tbl>
      <w:tblPr>
        <w:tblW w:w="9823" w:type="dxa"/>
        <w:tblInd w:w="-108" w:type="dxa"/>
        <w:tblBorders>
          <w:top w:val="nil"/>
          <w:left w:val="nil"/>
          <w:bottom w:val="nil"/>
          <w:right w:val="nil"/>
        </w:tblBorders>
        <w:tblLayout w:type="fixed"/>
        <w:tblCellMar>
          <w:left w:w="28" w:type="dxa"/>
          <w:right w:w="28" w:type="dxa"/>
        </w:tblCellMar>
        <w:tblLook w:val="0000" w:firstRow="0" w:lastRow="0" w:firstColumn="0" w:lastColumn="0" w:noHBand="0" w:noVBand="0"/>
      </w:tblPr>
      <w:tblGrid>
        <w:gridCol w:w="812"/>
        <w:gridCol w:w="4151"/>
        <w:gridCol w:w="708"/>
        <w:gridCol w:w="567"/>
        <w:gridCol w:w="851"/>
        <w:gridCol w:w="1276"/>
        <w:gridCol w:w="1458"/>
      </w:tblGrid>
      <w:tr w:rsidR="00D55474" w:rsidRPr="006A7935" w14:paraId="12468222" w14:textId="77777777" w:rsidTr="001A46B8">
        <w:trPr>
          <w:trHeight w:val="226"/>
        </w:trPr>
        <w:tc>
          <w:tcPr>
            <w:tcW w:w="812" w:type="dxa"/>
            <w:tcBorders>
              <w:top w:val="single" w:sz="4" w:space="0" w:color="auto"/>
              <w:left w:val="single" w:sz="4" w:space="0" w:color="auto"/>
              <w:bottom w:val="single" w:sz="4" w:space="0" w:color="auto"/>
              <w:right w:val="single" w:sz="4" w:space="0" w:color="auto"/>
            </w:tcBorders>
          </w:tcPr>
          <w:p w14:paraId="7E88D50D" w14:textId="77777777" w:rsidR="00D55474" w:rsidRPr="006A7935" w:rsidRDefault="00D55474" w:rsidP="001A46B8">
            <w:pPr>
              <w:autoSpaceDE w:val="0"/>
              <w:autoSpaceDN w:val="0"/>
              <w:adjustRightInd w:val="0"/>
              <w:spacing w:before="60" w:after="60"/>
              <w:jc w:val="center"/>
              <w:rPr>
                <w:rFonts w:cstheme="minorHAnsi"/>
                <w:b/>
                <w:color w:val="221E1F"/>
              </w:rPr>
            </w:pPr>
            <w:r w:rsidRPr="006A7935">
              <w:rPr>
                <w:rFonts w:cstheme="minorHAnsi"/>
                <w:b/>
                <w:color w:val="221E1F"/>
              </w:rPr>
              <w:t>N0.</w:t>
            </w:r>
          </w:p>
        </w:tc>
        <w:tc>
          <w:tcPr>
            <w:tcW w:w="4151" w:type="dxa"/>
            <w:tcBorders>
              <w:top w:val="single" w:sz="4" w:space="0" w:color="auto"/>
              <w:left w:val="single" w:sz="4" w:space="0" w:color="auto"/>
              <w:bottom w:val="single" w:sz="4" w:space="0" w:color="auto"/>
              <w:right w:val="single" w:sz="4" w:space="0" w:color="auto"/>
            </w:tcBorders>
          </w:tcPr>
          <w:p w14:paraId="62624DC7" w14:textId="77777777" w:rsidR="00D55474" w:rsidRPr="006A7935" w:rsidRDefault="00D55474" w:rsidP="001A46B8">
            <w:pPr>
              <w:autoSpaceDE w:val="0"/>
              <w:autoSpaceDN w:val="0"/>
              <w:adjustRightInd w:val="0"/>
              <w:spacing w:before="60" w:after="60"/>
              <w:rPr>
                <w:rFonts w:cstheme="minorHAnsi"/>
                <w:b/>
                <w:color w:val="221E1F"/>
              </w:rPr>
            </w:pPr>
            <w:r w:rsidRPr="006A7935">
              <w:rPr>
                <w:rFonts w:cstheme="minorHAnsi"/>
                <w:b/>
                <w:color w:val="221E1F"/>
              </w:rPr>
              <w:t>QUESTIONS AND FILTERS</w:t>
            </w:r>
          </w:p>
        </w:tc>
        <w:tc>
          <w:tcPr>
            <w:tcW w:w="2126" w:type="dxa"/>
            <w:gridSpan w:val="3"/>
            <w:tcBorders>
              <w:top w:val="single" w:sz="4" w:space="0" w:color="auto"/>
              <w:left w:val="single" w:sz="4" w:space="0" w:color="auto"/>
              <w:bottom w:val="single" w:sz="4" w:space="0" w:color="auto"/>
              <w:right w:val="single" w:sz="4" w:space="0" w:color="auto"/>
            </w:tcBorders>
          </w:tcPr>
          <w:p w14:paraId="704EC772" w14:textId="77777777" w:rsidR="00D55474" w:rsidRPr="006A7935" w:rsidRDefault="00D55474" w:rsidP="001A46B8">
            <w:pPr>
              <w:autoSpaceDE w:val="0"/>
              <w:autoSpaceDN w:val="0"/>
              <w:adjustRightInd w:val="0"/>
              <w:spacing w:before="60" w:after="60"/>
              <w:jc w:val="center"/>
              <w:rPr>
                <w:rFonts w:cstheme="minorHAnsi"/>
                <w:b/>
                <w:color w:val="221E1F"/>
              </w:rPr>
            </w:pPr>
            <w:r w:rsidRPr="006A7935">
              <w:rPr>
                <w:rFonts w:cstheme="minorHAnsi"/>
                <w:b/>
                <w:color w:val="221E1F"/>
              </w:rPr>
              <w:t>Response and code</w:t>
            </w:r>
          </w:p>
        </w:tc>
        <w:tc>
          <w:tcPr>
            <w:tcW w:w="1276" w:type="dxa"/>
            <w:tcBorders>
              <w:top w:val="single" w:sz="4" w:space="0" w:color="auto"/>
              <w:left w:val="single" w:sz="4" w:space="0" w:color="auto"/>
              <w:bottom w:val="single" w:sz="4" w:space="0" w:color="auto"/>
              <w:right w:val="single" w:sz="4" w:space="0" w:color="auto"/>
            </w:tcBorders>
          </w:tcPr>
          <w:p w14:paraId="19465FCB" w14:textId="77777777" w:rsidR="00D55474" w:rsidRPr="006A7935" w:rsidRDefault="00D55474" w:rsidP="001A46B8">
            <w:pPr>
              <w:autoSpaceDE w:val="0"/>
              <w:autoSpaceDN w:val="0"/>
              <w:adjustRightInd w:val="0"/>
              <w:spacing w:before="60" w:after="60"/>
              <w:jc w:val="center"/>
              <w:rPr>
                <w:rFonts w:cstheme="minorHAnsi"/>
                <w:b/>
                <w:color w:val="221E1F"/>
                <w:sz w:val="20"/>
              </w:rPr>
            </w:pPr>
            <w:r w:rsidRPr="006A7935">
              <w:rPr>
                <w:rFonts w:cstheme="minorHAnsi"/>
                <w:b/>
                <w:color w:val="221E1F"/>
                <w:sz w:val="20"/>
              </w:rPr>
              <w:t>Skip</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BD5C07E" w14:textId="77777777" w:rsidR="00D55474" w:rsidRPr="006A7935" w:rsidRDefault="00D55474" w:rsidP="001A46B8">
            <w:pPr>
              <w:autoSpaceDE w:val="0"/>
              <w:autoSpaceDN w:val="0"/>
              <w:adjustRightInd w:val="0"/>
              <w:spacing w:before="60" w:after="60"/>
              <w:jc w:val="center"/>
              <w:rPr>
                <w:rFonts w:cstheme="minorHAnsi"/>
                <w:b/>
                <w:color w:val="221E1F"/>
                <w:sz w:val="20"/>
              </w:rPr>
            </w:pPr>
            <w:r w:rsidRPr="006A7935">
              <w:rPr>
                <w:rFonts w:cstheme="minorHAnsi"/>
                <w:b/>
                <w:color w:val="221E1F"/>
                <w:sz w:val="20"/>
              </w:rPr>
              <w:t>Explanation</w:t>
            </w:r>
          </w:p>
        </w:tc>
      </w:tr>
      <w:tr w:rsidR="00D55474" w:rsidRPr="006A7935" w14:paraId="2F72E9F2" w14:textId="77777777" w:rsidTr="001A46B8">
        <w:trPr>
          <w:trHeight w:val="353"/>
        </w:trPr>
        <w:tc>
          <w:tcPr>
            <w:tcW w:w="812" w:type="dxa"/>
            <w:tcBorders>
              <w:top w:val="single" w:sz="4" w:space="0" w:color="auto"/>
              <w:left w:val="single" w:sz="4" w:space="0" w:color="auto"/>
              <w:bottom w:val="single" w:sz="4" w:space="0" w:color="auto"/>
              <w:right w:val="single" w:sz="4" w:space="0" w:color="auto"/>
            </w:tcBorders>
          </w:tcPr>
          <w:p w14:paraId="35FB1C75"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7D7F80A1"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p>
        </w:tc>
        <w:tc>
          <w:tcPr>
            <w:tcW w:w="708" w:type="dxa"/>
            <w:tcBorders>
              <w:top w:val="single" w:sz="4" w:space="0" w:color="auto"/>
              <w:left w:val="single" w:sz="4" w:space="0" w:color="auto"/>
              <w:bottom w:val="single" w:sz="4" w:space="0" w:color="auto"/>
              <w:right w:val="single" w:sz="4" w:space="0" w:color="auto"/>
            </w:tcBorders>
          </w:tcPr>
          <w:p w14:paraId="1F768F4F"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YES</w:t>
            </w:r>
          </w:p>
        </w:tc>
        <w:tc>
          <w:tcPr>
            <w:tcW w:w="567" w:type="dxa"/>
            <w:tcBorders>
              <w:top w:val="single" w:sz="4" w:space="0" w:color="auto"/>
              <w:left w:val="single" w:sz="4" w:space="0" w:color="auto"/>
              <w:bottom w:val="single" w:sz="4" w:space="0" w:color="auto"/>
              <w:right w:val="single" w:sz="4" w:space="0" w:color="auto"/>
            </w:tcBorders>
          </w:tcPr>
          <w:p w14:paraId="2264960E"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NO</w:t>
            </w:r>
          </w:p>
        </w:tc>
        <w:tc>
          <w:tcPr>
            <w:tcW w:w="851" w:type="dxa"/>
            <w:tcBorders>
              <w:top w:val="single" w:sz="4" w:space="0" w:color="auto"/>
              <w:left w:val="single" w:sz="4" w:space="0" w:color="auto"/>
              <w:bottom w:val="single" w:sz="4" w:space="0" w:color="auto"/>
              <w:right w:val="single" w:sz="4" w:space="0" w:color="auto"/>
            </w:tcBorders>
          </w:tcPr>
          <w:p w14:paraId="07DD4E1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DK</w:t>
            </w:r>
          </w:p>
        </w:tc>
        <w:tc>
          <w:tcPr>
            <w:tcW w:w="1276" w:type="dxa"/>
            <w:tcBorders>
              <w:top w:val="single" w:sz="4" w:space="0" w:color="auto"/>
              <w:left w:val="single" w:sz="4" w:space="0" w:color="auto"/>
              <w:bottom w:val="single" w:sz="4" w:space="0" w:color="auto"/>
              <w:right w:val="single" w:sz="4" w:space="0" w:color="auto"/>
            </w:tcBorders>
          </w:tcPr>
          <w:p w14:paraId="500961E8"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val="restart"/>
            <w:tcBorders>
              <w:top w:val="single" w:sz="4" w:space="0" w:color="auto"/>
              <w:left w:val="single" w:sz="4" w:space="0" w:color="auto"/>
              <w:right w:val="single" w:sz="4" w:space="0" w:color="auto"/>
            </w:tcBorders>
            <w:shd w:val="clear" w:color="auto" w:fill="E7E6E6" w:themeFill="background2"/>
          </w:tcPr>
          <w:p w14:paraId="12FDD8CD" w14:textId="77777777" w:rsidR="00D55474" w:rsidRPr="006A7935" w:rsidRDefault="00D55474" w:rsidP="001A46B8">
            <w:pPr>
              <w:autoSpaceDE w:val="0"/>
              <w:autoSpaceDN w:val="0"/>
              <w:adjustRightInd w:val="0"/>
              <w:spacing w:before="60" w:after="60"/>
              <w:jc w:val="center"/>
              <w:rPr>
                <w:rFonts w:cstheme="minorHAnsi"/>
                <w:color w:val="221E1F"/>
                <w:sz w:val="20"/>
              </w:rPr>
            </w:pPr>
            <w:r w:rsidRPr="006A7935">
              <w:rPr>
                <w:rFonts w:cstheme="minorHAnsi"/>
                <w:color w:val="221E1F"/>
                <w:sz w:val="20"/>
              </w:rPr>
              <w:t>These first  three questions given about all index children. The rest only given when index child  is 6-23 months old</w:t>
            </w:r>
          </w:p>
        </w:tc>
      </w:tr>
      <w:tr w:rsidR="00D55474" w:rsidRPr="006A7935" w14:paraId="7F26D7F1" w14:textId="77777777" w:rsidTr="001A46B8">
        <w:trPr>
          <w:trHeight w:val="415"/>
        </w:trPr>
        <w:tc>
          <w:tcPr>
            <w:tcW w:w="812" w:type="dxa"/>
            <w:tcBorders>
              <w:top w:val="single" w:sz="4" w:space="0" w:color="auto"/>
              <w:left w:val="single" w:sz="4" w:space="0" w:color="auto"/>
              <w:bottom w:val="single" w:sz="4" w:space="0" w:color="auto"/>
              <w:right w:val="single" w:sz="4" w:space="0" w:color="auto"/>
            </w:tcBorders>
          </w:tcPr>
          <w:p w14:paraId="6685A89A"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0A204EC"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Has [NAME] ever been breastfed?</w:t>
            </w:r>
          </w:p>
        </w:tc>
        <w:tc>
          <w:tcPr>
            <w:tcW w:w="708" w:type="dxa"/>
            <w:tcBorders>
              <w:top w:val="single" w:sz="4" w:space="0" w:color="auto"/>
              <w:left w:val="single" w:sz="4" w:space="0" w:color="auto"/>
              <w:bottom w:val="single" w:sz="4" w:space="0" w:color="auto"/>
              <w:right w:val="single" w:sz="4" w:space="0" w:color="auto"/>
            </w:tcBorders>
          </w:tcPr>
          <w:p w14:paraId="52A3979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8FA7A9A"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C3E597B"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EFBC755"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tcBorders>
              <w:left w:val="single" w:sz="4" w:space="0" w:color="auto"/>
              <w:right w:val="single" w:sz="4" w:space="0" w:color="auto"/>
            </w:tcBorders>
            <w:shd w:val="clear" w:color="auto" w:fill="E7E6E6" w:themeFill="background2"/>
          </w:tcPr>
          <w:p w14:paraId="0C1AE744" w14:textId="77777777" w:rsidR="00D55474" w:rsidRPr="006A7935" w:rsidRDefault="00D55474" w:rsidP="001A46B8">
            <w:pPr>
              <w:autoSpaceDE w:val="0"/>
              <w:autoSpaceDN w:val="0"/>
              <w:adjustRightInd w:val="0"/>
              <w:spacing w:before="60" w:after="60"/>
              <w:jc w:val="center"/>
              <w:rPr>
                <w:rFonts w:cstheme="minorHAnsi"/>
                <w:color w:val="221E1F"/>
                <w:sz w:val="20"/>
              </w:rPr>
            </w:pPr>
          </w:p>
        </w:tc>
      </w:tr>
      <w:tr w:rsidR="00D55474" w:rsidRPr="006A7935" w14:paraId="5AC9A6DA" w14:textId="77777777" w:rsidTr="001A46B8">
        <w:trPr>
          <w:trHeight w:val="279"/>
        </w:trPr>
        <w:tc>
          <w:tcPr>
            <w:tcW w:w="812" w:type="dxa"/>
            <w:tcBorders>
              <w:top w:val="single" w:sz="4" w:space="0" w:color="auto"/>
              <w:left w:val="single" w:sz="4" w:space="0" w:color="auto"/>
              <w:bottom w:val="single" w:sz="4" w:space="0" w:color="auto"/>
              <w:right w:val="single" w:sz="4" w:space="0" w:color="auto"/>
            </w:tcBorders>
          </w:tcPr>
          <w:p w14:paraId="10373A41"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1C29346"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Is [NAME] still breastfeeding?</w:t>
            </w:r>
          </w:p>
        </w:tc>
        <w:tc>
          <w:tcPr>
            <w:tcW w:w="708" w:type="dxa"/>
            <w:tcBorders>
              <w:top w:val="single" w:sz="4" w:space="0" w:color="auto"/>
              <w:left w:val="single" w:sz="4" w:space="0" w:color="auto"/>
              <w:bottom w:val="single" w:sz="4" w:space="0" w:color="auto"/>
              <w:right w:val="single" w:sz="4" w:space="0" w:color="auto"/>
            </w:tcBorders>
          </w:tcPr>
          <w:p w14:paraId="1098BF19"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EE7CD5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DBC6ED9"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30F54D2E"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tcBorders>
              <w:left w:val="single" w:sz="4" w:space="0" w:color="auto"/>
              <w:right w:val="single" w:sz="4" w:space="0" w:color="auto"/>
            </w:tcBorders>
            <w:shd w:val="clear" w:color="auto" w:fill="E7E6E6" w:themeFill="background2"/>
          </w:tcPr>
          <w:p w14:paraId="4D9EA917" w14:textId="77777777" w:rsidR="00D55474" w:rsidRPr="006A7935" w:rsidRDefault="00D55474" w:rsidP="001A46B8">
            <w:pPr>
              <w:autoSpaceDE w:val="0"/>
              <w:autoSpaceDN w:val="0"/>
              <w:adjustRightInd w:val="0"/>
              <w:spacing w:before="60" w:after="60"/>
              <w:jc w:val="center"/>
              <w:rPr>
                <w:rFonts w:cstheme="minorHAnsi"/>
                <w:color w:val="221E1F"/>
                <w:sz w:val="20"/>
              </w:rPr>
            </w:pPr>
          </w:p>
        </w:tc>
      </w:tr>
      <w:tr w:rsidR="00D55474" w:rsidRPr="006A7935" w14:paraId="3AB384EB" w14:textId="77777777" w:rsidTr="001A46B8">
        <w:trPr>
          <w:trHeight w:val="270"/>
        </w:trPr>
        <w:tc>
          <w:tcPr>
            <w:tcW w:w="812" w:type="dxa"/>
            <w:tcBorders>
              <w:top w:val="single" w:sz="4" w:space="0" w:color="auto"/>
              <w:left w:val="single" w:sz="4" w:space="0" w:color="auto"/>
              <w:bottom w:val="single" w:sz="4" w:space="0" w:color="auto"/>
              <w:right w:val="single" w:sz="4" w:space="0" w:color="auto"/>
            </w:tcBorders>
          </w:tcPr>
          <w:p w14:paraId="0512EEB0"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425B8238"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Was [NAME] breastfed yesterday during the day or at night?</w:t>
            </w:r>
          </w:p>
        </w:tc>
        <w:tc>
          <w:tcPr>
            <w:tcW w:w="708" w:type="dxa"/>
            <w:tcBorders>
              <w:top w:val="single" w:sz="4" w:space="0" w:color="auto"/>
              <w:left w:val="single" w:sz="4" w:space="0" w:color="auto"/>
              <w:bottom w:val="single" w:sz="4" w:space="0" w:color="auto"/>
              <w:right w:val="single" w:sz="4" w:space="0" w:color="auto"/>
            </w:tcBorders>
          </w:tcPr>
          <w:p w14:paraId="4B9F8598"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1D4FD99"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311A735"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74860CF"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tcBorders>
              <w:left w:val="single" w:sz="4" w:space="0" w:color="auto"/>
              <w:bottom w:val="single" w:sz="4" w:space="0" w:color="auto"/>
              <w:right w:val="single" w:sz="4" w:space="0" w:color="auto"/>
            </w:tcBorders>
            <w:shd w:val="clear" w:color="auto" w:fill="E7E6E6" w:themeFill="background2"/>
          </w:tcPr>
          <w:p w14:paraId="2EB6ED1F" w14:textId="77777777" w:rsidR="00D55474" w:rsidRPr="006A7935" w:rsidRDefault="00D55474" w:rsidP="001A46B8">
            <w:pPr>
              <w:autoSpaceDE w:val="0"/>
              <w:autoSpaceDN w:val="0"/>
              <w:adjustRightInd w:val="0"/>
              <w:spacing w:before="60" w:after="60"/>
              <w:jc w:val="center"/>
              <w:rPr>
                <w:rFonts w:cstheme="minorHAnsi"/>
                <w:color w:val="221E1F"/>
                <w:sz w:val="20"/>
              </w:rPr>
            </w:pPr>
          </w:p>
        </w:tc>
      </w:tr>
      <w:tr w:rsidR="00D55474" w:rsidRPr="006A7935" w14:paraId="04F08FAC" w14:textId="77777777" w:rsidTr="001A46B8">
        <w:trPr>
          <w:trHeight w:val="943"/>
        </w:trPr>
        <w:tc>
          <w:tcPr>
            <w:tcW w:w="812" w:type="dxa"/>
            <w:tcBorders>
              <w:top w:val="single" w:sz="4" w:space="0" w:color="auto"/>
              <w:left w:val="single" w:sz="4" w:space="0" w:color="auto"/>
              <w:bottom w:val="single" w:sz="4" w:space="0" w:color="auto"/>
              <w:right w:val="single" w:sz="4" w:space="0" w:color="auto"/>
            </w:tcBorders>
          </w:tcPr>
          <w:p w14:paraId="13FF103A"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B1E4747" w14:textId="77777777" w:rsidR="00D55474" w:rsidRPr="006A7935" w:rsidRDefault="00D55474" w:rsidP="001A46B8">
            <w:pPr>
              <w:autoSpaceDE w:val="0"/>
              <w:autoSpaceDN w:val="0"/>
              <w:adjustRightInd w:val="0"/>
              <w:spacing w:before="60" w:after="60"/>
              <w:rPr>
                <w:rFonts w:eastAsia="MyriadPro-Regular" w:cstheme="minorHAnsi"/>
                <w:b/>
                <w:noProof w:val="0"/>
                <w:color w:val="24252D"/>
              </w:rPr>
            </w:pPr>
            <w:r w:rsidRPr="006A7935">
              <w:rPr>
                <w:rFonts w:eastAsia="MyriadPro-Regular" w:cstheme="minorHAnsi"/>
                <w:b/>
                <w:noProof w:val="0"/>
                <w:color w:val="24252D"/>
              </w:rPr>
              <w:t xml:space="preserve">Now I would like to ask you about liquids that [NAME] had yesterday during the day or at night. Please tell me about all drinks, whether [NAME] had them at home, or somewhere else. Yesterday during the day or at night, did [NAME] have…? </w:t>
            </w:r>
          </w:p>
          <w:p w14:paraId="13A15034"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color w:val="000000"/>
              </w:rPr>
              <w:t>R</w:t>
            </w:r>
            <w:r w:rsidRPr="006A7935">
              <w:rPr>
                <w:rFonts w:cstheme="minorHAnsi"/>
                <w:i/>
                <w:iCs/>
                <w:color w:val="221E1F"/>
              </w:rPr>
              <w:t xml:space="preserve">ead the </w:t>
            </w:r>
            <w:r w:rsidRPr="006A7935">
              <w:rPr>
                <w:rFonts w:cstheme="minorHAnsi"/>
                <w:i/>
                <w:color w:val="000000"/>
              </w:rPr>
              <w:t>l</w:t>
            </w:r>
            <w:r w:rsidRPr="006A7935">
              <w:rPr>
                <w:rFonts w:cstheme="minorHAnsi"/>
                <w:i/>
                <w:iCs/>
                <w:color w:val="221E1F"/>
              </w:rPr>
              <w:t xml:space="preserve">ist of </w:t>
            </w:r>
            <w:r w:rsidRPr="006A7935">
              <w:rPr>
                <w:rFonts w:cstheme="minorHAnsi"/>
                <w:i/>
                <w:color w:val="000000"/>
              </w:rPr>
              <w:t>l</w:t>
            </w:r>
            <w:r w:rsidRPr="006A7935">
              <w:rPr>
                <w:rFonts w:cstheme="minorHAnsi"/>
                <w:i/>
                <w:iCs/>
                <w:color w:val="221E1F"/>
              </w:rPr>
              <w:t>i</w:t>
            </w:r>
            <w:r w:rsidRPr="006A7935">
              <w:rPr>
                <w:rFonts w:cstheme="minorHAnsi"/>
                <w:i/>
                <w:color w:val="000000"/>
              </w:rPr>
              <w:t>q</w:t>
            </w:r>
            <w:r w:rsidRPr="006A7935">
              <w:rPr>
                <w:rFonts w:cstheme="minorHAnsi"/>
                <w:i/>
                <w:iCs/>
                <w:color w:val="221E1F"/>
              </w:rPr>
              <w:t>uids starting with ‘plain water’.</w:t>
            </w:r>
          </w:p>
        </w:tc>
        <w:tc>
          <w:tcPr>
            <w:tcW w:w="708" w:type="dxa"/>
            <w:tcBorders>
              <w:top w:val="single" w:sz="4" w:space="0" w:color="auto"/>
              <w:left w:val="single" w:sz="4" w:space="0" w:color="auto"/>
              <w:bottom w:val="single" w:sz="4" w:space="0" w:color="auto"/>
              <w:right w:val="single" w:sz="4" w:space="0" w:color="auto"/>
            </w:tcBorders>
          </w:tcPr>
          <w:p w14:paraId="2E8E9376" w14:textId="77777777" w:rsidR="00D55474" w:rsidRPr="006A7935" w:rsidRDefault="00D55474" w:rsidP="001A46B8">
            <w:pPr>
              <w:autoSpaceDE w:val="0"/>
              <w:autoSpaceDN w:val="0"/>
              <w:adjustRightInd w:val="0"/>
              <w:spacing w:before="60" w:after="60"/>
              <w:jc w:val="center"/>
              <w:rPr>
                <w:rFonts w:cstheme="minorHAnsi"/>
                <w:color w:val="000000"/>
              </w:rPr>
            </w:pPr>
          </w:p>
        </w:tc>
        <w:tc>
          <w:tcPr>
            <w:tcW w:w="567" w:type="dxa"/>
            <w:tcBorders>
              <w:top w:val="single" w:sz="4" w:space="0" w:color="auto"/>
              <w:left w:val="single" w:sz="4" w:space="0" w:color="auto"/>
              <w:bottom w:val="single" w:sz="4" w:space="0" w:color="auto"/>
              <w:right w:val="single" w:sz="4" w:space="0" w:color="auto"/>
            </w:tcBorders>
          </w:tcPr>
          <w:p w14:paraId="2EBBF507" w14:textId="77777777" w:rsidR="00D55474" w:rsidRPr="006A7935" w:rsidRDefault="00D55474" w:rsidP="001A46B8">
            <w:pPr>
              <w:autoSpaceDE w:val="0"/>
              <w:autoSpaceDN w:val="0"/>
              <w:adjustRightInd w:val="0"/>
              <w:spacing w:before="60" w:after="60"/>
              <w:jc w:val="center"/>
              <w:rPr>
                <w:rFonts w:cstheme="minorHAnsi"/>
                <w:color w:val="000000"/>
              </w:rPr>
            </w:pPr>
          </w:p>
        </w:tc>
        <w:tc>
          <w:tcPr>
            <w:tcW w:w="851" w:type="dxa"/>
            <w:tcBorders>
              <w:top w:val="single" w:sz="4" w:space="0" w:color="auto"/>
              <w:left w:val="single" w:sz="4" w:space="0" w:color="auto"/>
              <w:bottom w:val="single" w:sz="4" w:space="0" w:color="auto"/>
              <w:right w:val="single" w:sz="4" w:space="0" w:color="auto"/>
            </w:tcBorders>
          </w:tcPr>
          <w:p w14:paraId="7BB3DB3E"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3DEEC13A"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B779089" w14:textId="77777777" w:rsidR="00D55474" w:rsidRPr="006A7935" w:rsidRDefault="00D55474" w:rsidP="001A46B8">
            <w:pPr>
              <w:autoSpaceDE w:val="0"/>
              <w:autoSpaceDN w:val="0"/>
              <w:adjustRightInd w:val="0"/>
              <w:spacing w:before="60" w:after="60"/>
              <w:rPr>
                <w:rFonts w:cstheme="minorHAnsi"/>
                <w:color w:val="221E1F"/>
                <w:sz w:val="20"/>
              </w:rPr>
            </w:pPr>
            <w:r w:rsidRPr="006A7935">
              <w:rPr>
                <w:rFonts w:cstheme="minorHAnsi"/>
                <w:color w:val="221E1F"/>
                <w:sz w:val="20"/>
              </w:rPr>
              <w:t>Indicate yes, no don’t’ know. And if yes, number of times in the last 24 hours</w:t>
            </w:r>
          </w:p>
        </w:tc>
      </w:tr>
      <w:tr w:rsidR="00D55474" w:rsidRPr="006A7935" w14:paraId="261F751F"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1BC459EE"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A</w:t>
            </w:r>
          </w:p>
        </w:tc>
        <w:tc>
          <w:tcPr>
            <w:tcW w:w="4151" w:type="dxa"/>
            <w:tcBorders>
              <w:top w:val="single" w:sz="4" w:space="0" w:color="auto"/>
              <w:left w:val="single" w:sz="4" w:space="0" w:color="auto"/>
              <w:bottom w:val="single" w:sz="4" w:space="0" w:color="auto"/>
              <w:right w:val="single" w:sz="4" w:space="0" w:color="auto"/>
            </w:tcBorders>
          </w:tcPr>
          <w:p w14:paraId="56BACBE3"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color w:val="221E1F"/>
              </w:rPr>
              <w:t xml:space="preserve">Plain water? </w:t>
            </w:r>
          </w:p>
        </w:tc>
        <w:tc>
          <w:tcPr>
            <w:tcW w:w="708" w:type="dxa"/>
            <w:tcBorders>
              <w:top w:val="single" w:sz="4" w:space="0" w:color="auto"/>
              <w:left w:val="single" w:sz="4" w:space="0" w:color="auto"/>
              <w:bottom w:val="single" w:sz="4" w:space="0" w:color="auto"/>
              <w:right w:val="single" w:sz="4" w:space="0" w:color="auto"/>
            </w:tcBorders>
          </w:tcPr>
          <w:p w14:paraId="572CA7CB"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72DF8E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9B28DCE"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01F71A84"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FC0E509"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6265D59B"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1FDCF191"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B</w:t>
            </w:r>
          </w:p>
        </w:tc>
        <w:tc>
          <w:tcPr>
            <w:tcW w:w="4151" w:type="dxa"/>
            <w:tcBorders>
              <w:top w:val="single" w:sz="4" w:space="0" w:color="auto"/>
              <w:left w:val="single" w:sz="4" w:space="0" w:color="auto"/>
              <w:bottom w:val="single" w:sz="4" w:space="0" w:color="auto"/>
              <w:right w:val="single" w:sz="4" w:space="0" w:color="auto"/>
            </w:tcBorders>
          </w:tcPr>
          <w:p w14:paraId="7A2C1034"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color w:val="221E1F"/>
              </w:rPr>
              <w:t>Infant formula such as [</w:t>
            </w:r>
            <w:r w:rsidRPr="006A7935">
              <w:rPr>
                <w:rFonts w:cstheme="minorHAnsi"/>
                <w:b/>
                <w:bCs/>
                <w:i/>
                <w:color w:val="221E1F"/>
              </w:rPr>
              <w:t>insert local examples</w:t>
            </w:r>
            <w:r w:rsidRPr="006A7935">
              <w:rPr>
                <w:rFonts w:cstheme="minorHAnsi"/>
                <w:color w:val="221E1F"/>
              </w:rPr>
              <w:t xml:space="preserve">]? </w:t>
            </w:r>
          </w:p>
        </w:tc>
        <w:tc>
          <w:tcPr>
            <w:tcW w:w="708" w:type="dxa"/>
            <w:tcBorders>
              <w:top w:val="single" w:sz="4" w:space="0" w:color="auto"/>
              <w:left w:val="single" w:sz="4" w:space="0" w:color="auto"/>
              <w:bottom w:val="single" w:sz="4" w:space="0" w:color="auto"/>
              <w:right w:val="single" w:sz="4" w:space="0" w:color="auto"/>
            </w:tcBorders>
          </w:tcPr>
          <w:p w14:paraId="0776948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B2BC4D8"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92B8437"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657BDB44"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 skip to C</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5B979CC3"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024C517F" w14:textId="77777777" w:rsidTr="001A46B8">
        <w:trPr>
          <w:trHeight w:val="128"/>
        </w:trPr>
        <w:tc>
          <w:tcPr>
            <w:tcW w:w="812" w:type="dxa"/>
            <w:tcBorders>
              <w:top w:val="single" w:sz="4" w:space="0" w:color="auto"/>
              <w:left w:val="single" w:sz="4" w:space="0" w:color="auto"/>
              <w:bottom w:val="single" w:sz="4" w:space="0" w:color="auto"/>
              <w:right w:val="single" w:sz="4" w:space="0" w:color="auto"/>
            </w:tcBorders>
          </w:tcPr>
          <w:p w14:paraId="77C0834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Bnum</w:t>
            </w:r>
          </w:p>
        </w:tc>
        <w:tc>
          <w:tcPr>
            <w:tcW w:w="4151" w:type="dxa"/>
            <w:tcBorders>
              <w:top w:val="single" w:sz="4" w:space="0" w:color="auto"/>
              <w:left w:val="single" w:sz="4" w:space="0" w:color="auto"/>
              <w:bottom w:val="single" w:sz="4" w:space="0" w:color="auto"/>
              <w:right w:val="single" w:sz="4" w:space="0" w:color="auto"/>
            </w:tcBorders>
          </w:tcPr>
          <w:p w14:paraId="2F7A4C09"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“yes”: How many times did [NAME] drink formula?</w:t>
            </w:r>
          </w:p>
          <w:p w14:paraId="01C3C320"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4E214B89"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6E5BA75A"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eastAsia="MyriadPro-Regular" w:cstheme="minorHAnsi"/>
                <w:noProof w:val="0"/>
                <w:lang w:val="sv-SE"/>
              </w:rPr>
              <w:t>|___|</w:t>
            </w:r>
          </w:p>
        </w:tc>
        <w:tc>
          <w:tcPr>
            <w:tcW w:w="567" w:type="dxa"/>
            <w:tcBorders>
              <w:top w:val="single" w:sz="4" w:space="0" w:color="auto"/>
              <w:left w:val="single" w:sz="4" w:space="0" w:color="auto"/>
              <w:bottom w:val="single" w:sz="4" w:space="0" w:color="auto"/>
              <w:right w:val="single" w:sz="4" w:space="0" w:color="auto"/>
            </w:tcBorders>
          </w:tcPr>
          <w:p w14:paraId="4D301DB5"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49F085E4"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2B4D4D34"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F978168"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2A7901C3" w14:textId="77777777" w:rsidTr="001A46B8">
        <w:trPr>
          <w:trHeight w:val="226"/>
        </w:trPr>
        <w:tc>
          <w:tcPr>
            <w:tcW w:w="812" w:type="dxa"/>
            <w:tcBorders>
              <w:top w:val="single" w:sz="4" w:space="0" w:color="auto"/>
              <w:left w:val="single" w:sz="4" w:space="0" w:color="auto"/>
              <w:bottom w:val="single" w:sz="4" w:space="0" w:color="auto"/>
              <w:right w:val="single" w:sz="4" w:space="0" w:color="auto"/>
            </w:tcBorders>
          </w:tcPr>
          <w:p w14:paraId="44DF1907"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C</w:t>
            </w:r>
          </w:p>
        </w:tc>
        <w:tc>
          <w:tcPr>
            <w:tcW w:w="4151" w:type="dxa"/>
            <w:tcBorders>
              <w:top w:val="single" w:sz="4" w:space="0" w:color="auto"/>
              <w:left w:val="single" w:sz="4" w:space="0" w:color="auto"/>
              <w:bottom w:val="single" w:sz="4" w:space="0" w:color="auto"/>
              <w:right w:val="single" w:sz="4" w:space="0" w:color="auto"/>
            </w:tcBorders>
          </w:tcPr>
          <w:p w14:paraId="3DCFFB9C"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color w:val="221E1F"/>
              </w:rPr>
              <w:t xml:space="preserve">Milk from animals, such as fresh, tinned or powdered milk? </w:t>
            </w:r>
          </w:p>
        </w:tc>
        <w:tc>
          <w:tcPr>
            <w:tcW w:w="708" w:type="dxa"/>
            <w:tcBorders>
              <w:top w:val="single" w:sz="4" w:space="0" w:color="auto"/>
              <w:left w:val="single" w:sz="4" w:space="0" w:color="auto"/>
              <w:bottom w:val="single" w:sz="4" w:space="0" w:color="auto"/>
              <w:right w:val="single" w:sz="4" w:space="0" w:color="auto"/>
            </w:tcBorders>
          </w:tcPr>
          <w:p w14:paraId="6EF466E3"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11BFCCA"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19BDA1A2"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1AEE8BEF"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 xml:space="preserve">If “no” or “DK”, skip to D </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C7B1F9F"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1B648A25" w14:textId="77777777" w:rsidTr="001A46B8">
        <w:trPr>
          <w:trHeight w:val="226"/>
        </w:trPr>
        <w:tc>
          <w:tcPr>
            <w:tcW w:w="812" w:type="dxa"/>
            <w:tcBorders>
              <w:top w:val="single" w:sz="4" w:space="0" w:color="auto"/>
              <w:left w:val="single" w:sz="4" w:space="0" w:color="auto"/>
              <w:bottom w:val="single" w:sz="4" w:space="0" w:color="auto"/>
              <w:right w:val="single" w:sz="4" w:space="0" w:color="auto"/>
            </w:tcBorders>
          </w:tcPr>
          <w:p w14:paraId="7F4557FF"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Cnum</w:t>
            </w:r>
          </w:p>
        </w:tc>
        <w:tc>
          <w:tcPr>
            <w:tcW w:w="4151" w:type="dxa"/>
            <w:tcBorders>
              <w:top w:val="single" w:sz="4" w:space="0" w:color="auto"/>
              <w:left w:val="single" w:sz="4" w:space="0" w:color="auto"/>
              <w:bottom w:val="single" w:sz="4" w:space="0" w:color="auto"/>
              <w:right w:val="single" w:sz="4" w:space="0" w:color="auto"/>
            </w:tcBorders>
          </w:tcPr>
          <w:p w14:paraId="224DE0C0"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“yes”: How many times did [NAME] drink milk?</w:t>
            </w:r>
          </w:p>
          <w:p w14:paraId="20B3FD32"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340519AB"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42B678E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eastAsia="MyriadPro-Regular" w:cstheme="minorHAnsi"/>
                <w:noProof w:val="0"/>
                <w:lang w:val="sv-SE"/>
              </w:rPr>
              <w:t>|___|</w:t>
            </w:r>
          </w:p>
        </w:tc>
        <w:tc>
          <w:tcPr>
            <w:tcW w:w="567" w:type="dxa"/>
            <w:tcBorders>
              <w:top w:val="single" w:sz="4" w:space="0" w:color="auto"/>
              <w:left w:val="single" w:sz="4" w:space="0" w:color="auto"/>
              <w:bottom w:val="single" w:sz="4" w:space="0" w:color="auto"/>
              <w:right w:val="single" w:sz="4" w:space="0" w:color="auto"/>
            </w:tcBorders>
          </w:tcPr>
          <w:p w14:paraId="6D4A2B0F"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5162CE2B"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568C1ADE"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57EF88EB"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66AFB099"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7B14810F"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Cswt</w:t>
            </w:r>
          </w:p>
        </w:tc>
        <w:tc>
          <w:tcPr>
            <w:tcW w:w="4151" w:type="dxa"/>
            <w:tcBorders>
              <w:top w:val="single" w:sz="4" w:space="0" w:color="auto"/>
              <w:left w:val="single" w:sz="4" w:space="0" w:color="auto"/>
              <w:bottom w:val="single" w:sz="4" w:space="0" w:color="auto"/>
              <w:right w:val="single" w:sz="4" w:space="0" w:color="auto"/>
            </w:tcBorders>
          </w:tcPr>
          <w:p w14:paraId="5CA81190"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milk or were any of the milk drinks a sweet or flavoured type of milk?</w:t>
            </w:r>
          </w:p>
        </w:tc>
        <w:tc>
          <w:tcPr>
            <w:tcW w:w="708" w:type="dxa"/>
            <w:tcBorders>
              <w:top w:val="single" w:sz="4" w:space="0" w:color="auto"/>
              <w:left w:val="single" w:sz="4" w:space="0" w:color="auto"/>
              <w:bottom w:val="single" w:sz="4" w:space="0" w:color="auto"/>
              <w:right w:val="single" w:sz="4" w:space="0" w:color="auto"/>
            </w:tcBorders>
          </w:tcPr>
          <w:p w14:paraId="36B6978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15E0FF0D"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73A54EBE"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7CAB1A2"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60D48D4"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7ACDD613"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7D16D7A3"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D</w:t>
            </w:r>
          </w:p>
        </w:tc>
        <w:tc>
          <w:tcPr>
            <w:tcW w:w="4151" w:type="dxa"/>
            <w:tcBorders>
              <w:top w:val="single" w:sz="4" w:space="0" w:color="auto"/>
              <w:left w:val="single" w:sz="4" w:space="0" w:color="auto"/>
              <w:bottom w:val="single" w:sz="4" w:space="0" w:color="auto"/>
              <w:right w:val="single" w:sz="4" w:space="0" w:color="auto"/>
            </w:tcBorders>
          </w:tcPr>
          <w:p w14:paraId="705B844B"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 xml:space="preserve">Yogurt </w:t>
            </w:r>
            <w:r w:rsidRPr="006A7935">
              <w:rPr>
                <w:rFonts w:eastAsia="MyriadPro-Regular" w:cstheme="minorHAnsi"/>
                <w:noProof w:val="0"/>
                <w:color w:val="000000" w:themeColor="text1"/>
              </w:rPr>
              <w:t xml:space="preserve">drinks or sour milk such as </w:t>
            </w:r>
            <w:r w:rsidRPr="006A7935">
              <w:rPr>
                <w:rFonts w:eastAsia="MyriadPro-Regular" w:cstheme="minorHAnsi"/>
                <w:b/>
                <w:bCs/>
                <w:i/>
                <w:iCs/>
                <w:noProof w:val="0"/>
                <w:color w:val="000000" w:themeColor="text1"/>
              </w:rPr>
              <w:t>[insert local names of common types of yogurt drinks / sour milk]?</w:t>
            </w:r>
          </w:p>
        </w:tc>
        <w:tc>
          <w:tcPr>
            <w:tcW w:w="708" w:type="dxa"/>
            <w:tcBorders>
              <w:top w:val="single" w:sz="4" w:space="0" w:color="auto"/>
              <w:left w:val="single" w:sz="4" w:space="0" w:color="auto"/>
              <w:bottom w:val="single" w:sz="4" w:space="0" w:color="auto"/>
              <w:right w:val="single" w:sz="4" w:space="0" w:color="auto"/>
            </w:tcBorders>
          </w:tcPr>
          <w:p w14:paraId="01EF29A9"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F1DE7F9"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49592269"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B89F6A6"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w:t>
            </w:r>
            <w:proofErr w:type="spellStart"/>
            <w:r w:rsidRPr="006A7935">
              <w:rPr>
                <w:rFonts w:eastAsia="MyriadPro-Regular" w:cstheme="minorHAnsi"/>
                <w:noProof w:val="0"/>
                <w:color w:val="24252D"/>
                <w:sz w:val="20"/>
              </w:rPr>
              <w:t>DK</w:t>
            </w:r>
            <w:proofErr w:type="gramStart"/>
            <w:r w:rsidRPr="006A7935">
              <w:rPr>
                <w:rFonts w:eastAsia="MyriadPro-Regular" w:cstheme="minorHAnsi"/>
                <w:noProof w:val="0"/>
                <w:color w:val="24252D"/>
                <w:sz w:val="20"/>
              </w:rPr>
              <w:t>”,skip</w:t>
            </w:r>
            <w:proofErr w:type="spellEnd"/>
            <w:proofErr w:type="gramEnd"/>
            <w:r w:rsidRPr="006A7935">
              <w:rPr>
                <w:rFonts w:eastAsia="MyriadPro-Regular" w:cstheme="minorHAnsi"/>
                <w:noProof w:val="0"/>
                <w:color w:val="24252D"/>
                <w:sz w:val="20"/>
              </w:rPr>
              <w:t xml:space="preserve"> to E</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6C83CB5"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7431CDCD"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459A8D84"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Dnum</w:t>
            </w:r>
          </w:p>
        </w:tc>
        <w:tc>
          <w:tcPr>
            <w:tcW w:w="4151" w:type="dxa"/>
            <w:tcBorders>
              <w:top w:val="single" w:sz="4" w:space="0" w:color="auto"/>
              <w:left w:val="single" w:sz="4" w:space="0" w:color="auto"/>
              <w:bottom w:val="single" w:sz="4" w:space="0" w:color="auto"/>
              <w:right w:val="single" w:sz="4" w:space="0" w:color="auto"/>
            </w:tcBorders>
          </w:tcPr>
          <w:p w14:paraId="5533C91C" w14:textId="77777777" w:rsidR="00D55474" w:rsidRPr="006A7935" w:rsidRDefault="00D55474" w:rsidP="001A46B8">
            <w:pPr>
              <w:autoSpaceDE w:val="0"/>
              <w:autoSpaceDN w:val="0"/>
              <w:adjustRightInd w:val="0"/>
              <w:spacing w:before="60" w:after="60"/>
              <w:rPr>
                <w:rFonts w:eastAsia="MyriadPro-Regular" w:cstheme="minorHAnsi"/>
                <w:noProof w:val="0"/>
                <w:color w:val="000000"/>
              </w:rPr>
            </w:pPr>
            <w:r w:rsidRPr="006A7935">
              <w:rPr>
                <w:rFonts w:cstheme="minorHAnsi"/>
                <w:i/>
                <w:iCs/>
                <w:noProof w:val="0"/>
                <w:color w:val="24252D"/>
              </w:rPr>
              <w:t xml:space="preserve">If “yes”: </w:t>
            </w:r>
            <w:r w:rsidRPr="006A7935">
              <w:rPr>
                <w:rFonts w:eastAsia="MyriadPro-Regular" w:cstheme="minorHAnsi"/>
                <w:noProof w:val="0"/>
                <w:color w:val="24252D"/>
              </w:rPr>
              <w:t>How many times did [NAME] drink yogurt?</w:t>
            </w:r>
          </w:p>
          <w:p w14:paraId="3EB70DF0"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0F9E9711"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521629B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eastAsia="MyriadPro-Regular" w:cstheme="minorHAnsi"/>
                <w:noProof w:val="0"/>
                <w:color w:val="000000"/>
              </w:rPr>
              <w:t>|___|</w:t>
            </w:r>
          </w:p>
        </w:tc>
        <w:tc>
          <w:tcPr>
            <w:tcW w:w="567" w:type="dxa"/>
            <w:tcBorders>
              <w:top w:val="single" w:sz="4" w:space="0" w:color="auto"/>
              <w:left w:val="single" w:sz="4" w:space="0" w:color="auto"/>
              <w:bottom w:val="single" w:sz="4" w:space="0" w:color="auto"/>
              <w:right w:val="single" w:sz="4" w:space="0" w:color="auto"/>
            </w:tcBorders>
          </w:tcPr>
          <w:p w14:paraId="374B1059"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55BEE904" w14:textId="77777777" w:rsidR="00D55474" w:rsidRPr="006A7935" w:rsidRDefault="00D55474" w:rsidP="001A46B8">
            <w:pPr>
              <w:autoSpaceDE w:val="0"/>
              <w:autoSpaceDN w:val="0"/>
              <w:adjustRightInd w:val="0"/>
              <w:spacing w:before="60" w:after="60"/>
              <w:jc w:val="center"/>
              <w:rPr>
                <w:rFonts w:cstheme="minorHAnsi"/>
                <w:i/>
                <w:iCs/>
                <w:color w:val="221E1F"/>
              </w:rPr>
            </w:pPr>
          </w:p>
        </w:tc>
        <w:tc>
          <w:tcPr>
            <w:tcW w:w="1276" w:type="dxa"/>
            <w:tcBorders>
              <w:top w:val="single" w:sz="4" w:space="0" w:color="auto"/>
              <w:left w:val="single" w:sz="4" w:space="0" w:color="auto"/>
              <w:bottom w:val="single" w:sz="4" w:space="0" w:color="auto"/>
              <w:right w:val="single" w:sz="4" w:space="0" w:color="auto"/>
            </w:tcBorders>
          </w:tcPr>
          <w:p w14:paraId="17FE319F"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DC25B36"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266776FC"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35B1319A"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lastRenderedPageBreak/>
              <w:t>Dswt</w:t>
            </w:r>
          </w:p>
        </w:tc>
        <w:tc>
          <w:tcPr>
            <w:tcW w:w="4151" w:type="dxa"/>
            <w:tcBorders>
              <w:top w:val="single" w:sz="4" w:space="0" w:color="auto"/>
              <w:left w:val="single" w:sz="4" w:space="0" w:color="auto"/>
              <w:bottom w:val="single" w:sz="4" w:space="0" w:color="auto"/>
              <w:right w:val="single" w:sz="4" w:space="0" w:color="auto"/>
            </w:tcBorders>
          </w:tcPr>
          <w:p w14:paraId="69C8ABCC"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yogurt or were any of the yogurt drinks a sweet or flavoured type of yogurt drink?</w:t>
            </w:r>
          </w:p>
        </w:tc>
        <w:tc>
          <w:tcPr>
            <w:tcW w:w="708" w:type="dxa"/>
            <w:tcBorders>
              <w:top w:val="single" w:sz="4" w:space="0" w:color="auto"/>
              <w:left w:val="single" w:sz="4" w:space="0" w:color="auto"/>
              <w:bottom w:val="single" w:sz="4" w:space="0" w:color="auto"/>
              <w:right w:val="single" w:sz="4" w:space="0" w:color="auto"/>
            </w:tcBorders>
          </w:tcPr>
          <w:p w14:paraId="52739C8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849DF8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51240FA"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8536A00"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31637CD"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6912A422"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6A4C6E45"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E</w:t>
            </w:r>
          </w:p>
        </w:tc>
        <w:tc>
          <w:tcPr>
            <w:tcW w:w="4151" w:type="dxa"/>
            <w:tcBorders>
              <w:top w:val="single" w:sz="4" w:space="0" w:color="auto"/>
              <w:left w:val="single" w:sz="4" w:space="0" w:color="auto"/>
              <w:bottom w:val="single" w:sz="4" w:space="0" w:color="auto"/>
              <w:right w:val="single" w:sz="4" w:space="0" w:color="auto"/>
            </w:tcBorders>
          </w:tcPr>
          <w:p w14:paraId="112F4D46"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Chocolate-flavoured drinks including those made from syrups or powders?</w:t>
            </w:r>
          </w:p>
        </w:tc>
        <w:tc>
          <w:tcPr>
            <w:tcW w:w="708" w:type="dxa"/>
            <w:tcBorders>
              <w:top w:val="single" w:sz="4" w:space="0" w:color="auto"/>
              <w:left w:val="single" w:sz="4" w:space="0" w:color="auto"/>
              <w:bottom w:val="single" w:sz="4" w:space="0" w:color="auto"/>
              <w:right w:val="single" w:sz="4" w:space="0" w:color="auto"/>
            </w:tcBorders>
          </w:tcPr>
          <w:p w14:paraId="5EB421BD"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F7F290D"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C56A5F4"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3292707"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CCB29E3"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18C9FC96"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0B2F8ED0"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F</w:t>
            </w:r>
          </w:p>
        </w:tc>
        <w:tc>
          <w:tcPr>
            <w:tcW w:w="4151" w:type="dxa"/>
            <w:tcBorders>
              <w:top w:val="single" w:sz="4" w:space="0" w:color="auto"/>
              <w:left w:val="single" w:sz="4" w:space="0" w:color="auto"/>
              <w:bottom w:val="single" w:sz="4" w:space="0" w:color="auto"/>
              <w:right w:val="single" w:sz="4" w:space="0" w:color="auto"/>
            </w:tcBorders>
          </w:tcPr>
          <w:p w14:paraId="3A86689A"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Fruit juice or fruit-flavoured drinks including those made from syrups or powders?</w:t>
            </w:r>
          </w:p>
        </w:tc>
        <w:tc>
          <w:tcPr>
            <w:tcW w:w="708" w:type="dxa"/>
            <w:tcBorders>
              <w:top w:val="single" w:sz="4" w:space="0" w:color="auto"/>
              <w:left w:val="single" w:sz="4" w:space="0" w:color="auto"/>
              <w:bottom w:val="single" w:sz="4" w:space="0" w:color="auto"/>
              <w:right w:val="single" w:sz="4" w:space="0" w:color="auto"/>
            </w:tcBorders>
          </w:tcPr>
          <w:p w14:paraId="5167A7C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109C29E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51FF5323"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4B253A9C"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6E4644C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7860E098"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17EBBC12"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G</w:t>
            </w:r>
          </w:p>
        </w:tc>
        <w:tc>
          <w:tcPr>
            <w:tcW w:w="4151" w:type="dxa"/>
            <w:tcBorders>
              <w:top w:val="single" w:sz="4" w:space="0" w:color="auto"/>
              <w:left w:val="single" w:sz="4" w:space="0" w:color="auto"/>
              <w:bottom w:val="single" w:sz="4" w:space="0" w:color="auto"/>
              <w:right w:val="single" w:sz="4" w:space="0" w:color="auto"/>
            </w:tcBorders>
          </w:tcPr>
          <w:p w14:paraId="499AAD25"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lang w:val="sv-SE"/>
              </w:rPr>
              <w:t>Sodas, malt drinks, sports drinks or energy drinks?</w:t>
            </w:r>
          </w:p>
        </w:tc>
        <w:tc>
          <w:tcPr>
            <w:tcW w:w="708" w:type="dxa"/>
            <w:tcBorders>
              <w:top w:val="single" w:sz="4" w:space="0" w:color="auto"/>
              <w:left w:val="single" w:sz="4" w:space="0" w:color="auto"/>
              <w:bottom w:val="single" w:sz="4" w:space="0" w:color="auto"/>
              <w:right w:val="single" w:sz="4" w:space="0" w:color="auto"/>
            </w:tcBorders>
          </w:tcPr>
          <w:p w14:paraId="4DF13D88"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AD2631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34317880"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68E890F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D0EB5C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19AC9FF0"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37951BBC"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H</w:t>
            </w:r>
          </w:p>
        </w:tc>
        <w:tc>
          <w:tcPr>
            <w:tcW w:w="4151" w:type="dxa"/>
            <w:tcBorders>
              <w:top w:val="single" w:sz="4" w:space="0" w:color="auto"/>
              <w:left w:val="single" w:sz="4" w:space="0" w:color="auto"/>
              <w:bottom w:val="single" w:sz="4" w:space="0" w:color="auto"/>
              <w:right w:val="single" w:sz="4" w:space="0" w:color="auto"/>
            </w:tcBorders>
          </w:tcPr>
          <w:p w14:paraId="6E55C027"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Tea, coffee, or herbal drinks?</w:t>
            </w:r>
          </w:p>
        </w:tc>
        <w:tc>
          <w:tcPr>
            <w:tcW w:w="708" w:type="dxa"/>
            <w:tcBorders>
              <w:top w:val="single" w:sz="4" w:space="0" w:color="auto"/>
              <w:left w:val="single" w:sz="4" w:space="0" w:color="auto"/>
              <w:bottom w:val="single" w:sz="4" w:space="0" w:color="auto"/>
              <w:right w:val="single" w:sz="4" w:space="0" w:color="auto"/>
            </w:tcBorders>
          </w:tcPr>
          <w:p w14:paraId="6AB99598"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CACEB1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40C4C440"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57A9A9E2"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 skip to I</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2E72CC1"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06399930"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0E807A08"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Hswt</w:t>
            </w:r>
          </w:p>
        </w:tc>
        <w:tc>
          <w:tcPr>
            <w:tcW w:w="4151" w:type="dxa"/>
            <w:tcBorders>
              <w:top w:val="single" w:sz="4" w:space="0" w:color="auto"/>
              <w:left w:val="single" w:sz="4" w:space="0" w:color="auto"/>
              <w:bottom w:val="single" w:sz="4" w:space="0" w:color="auto"/>
              <w:right w:val="single" w:sz="4" w:space="0" w:color="auto"/>
            </w:tcBorders>
          </w:tcPr>
          <w:p w14:paraId="71D62F17"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drink/ Were any of these drinks sweetened?</w:t>
            </w:r>
          </w:p>
        </w:tc>
        <w:tc>
          <w:tcPr>
            <w:tcW w:w="708" w:type="dxa"/>
            <w:tcBorders>
              <w:top w:val="single" w:sz="4" w:space="0" w:color="auto"/>
              <w:left w:val="single" w:sz="4" w:space="0" w:color="auto"/>
              <w:bottom w:val="single" w:sz="4" w:space="0" w:color="auto"/>
              <w:right w:val="single" w:sz="4" w:space="0" w:color="auto"/>
            </w:tcBorders>
          </w:tcPr>
          <w:p w14:paraId="40D9694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FA9E18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33DCC1C"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54CC46E1"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BC8177B"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79077A55"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6AB66F32"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I</w:t>
            </w:r>
          </w:p>
        </w:tc>
        <w:tc>
          <w:tcPr>
            <w:tcW w:w="4151" w:type="dxa"/>
            <w:tcBorders>
              <w:top w:val="single" w:sz="4" w:space="0" w:color="auto"/>
              <w:left w:val="single" w:sz="4" w:space="0" w:color="auto"/>
              <w:bottom w:val="single" w:sz="4" w:space="0" w:color="auto"/>
              <w:right w:val="single" w:sz="4" w:space="0" w:color="auto"/>
            </w:tcBorders>
          </w:tcPr>
          <w:p w14:paraId="73D4CA2C"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Clear broth or clear soup?</w:t>
            </w:r>
          </w:p>
        </w:tc>
        <w:tc>
          <w:tcPr>
            <w:tcW w:w="708" w:type="dxa"/>
            <w:tcBorders>
              <w:top w:val="single" w:sz="4" w:space="0" w:color="auto"/>
              <w:left w:val="single" w:sz="4" w:space="0" w:color="auto"/>
              <w:bottom w:val="single" w:sz="4" w:space="0" w:color="auto"/>
              <w:right w:val="single" w:sz="4" w:space="0" w:color="auto"/>
            </w:tcBorders>
          </w:tcPr>
          <w:p w14:paraId="455CE13C"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567" w:type="dxa"/>
            <w:tcBorders>
              <w:top w:val="single" w:sz="4" w:space="0" w:color="auto"/>
              <w:left w:val="single" w:sz="4" w:space="0" w:color="auto"/>
              <w:bottom w:val="single" w:sz="4" w:space="0" w:color="auto"/>
              <w:right w:val="single" w:sz="4" w:space="0" w:color="auto"/>
            </w:tcBorders>
          </w:tcPr>
          <w:p w14:paraId="1739A054"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18C86EB7" w14:textId="77777777" w:rsidR="00D55474" w:rsidRPr="006A7935" w:rsidRDefault="00D55474" w:rsidP="001A46B8">
            <w:pPr>
              <w:autoSpaceDE w:val="0"/>
              <w:autoSpaceDN w:val="0"/>
              <w:adjustRightInd w:val="0"/>
              <w:spacing w:before="60" w:after="60"/>
              <w:jc w:val="center"/>
              <w:rPr>
                <w:rFonts w:cstheme="minorHAnsi"/>
                <w:i/>
                <w:iCs/>
                <w:color w:val="221E1F"/>
              </w:rPr>
            </w:pPr>
          </w:p>
        </w:tc>
        <w:tc>
          <w:tcPr>
            <w:tcW w:w="1276" w:type="dxa"/>
            <w:tcBorders>
              <w:top w:val="single" w:sz="4" w:space="0" w:color="auto"/>
              <w:left w:val="single" w:sz="4" w:space="0" w:color="auto"/>
              <w:bottom w:val="single" w:sz="4" w:space="0" w:color="auto"/>
              <w:right w:val="single" w:sz="4" w:space="0" w:color="auto"/>
            </w:tcBorders>
          </w:tcPr>
          <w:p w14:paraId="5C4C1ECC"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6F465A6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6E965B98"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2EED0963"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J</w:t>
            </w:r>
          </w:p>
        </w:tc>
        <w:tc>
          <w:tcPr>
            <w:tcW w:w="4151" w:type="dxa"/>
            <w:tcBorders>
              <w:top w:val="single" w:sz="4" w:space="0" w:color="auto"/>
              <w:left w:val="single" w:sz="4" w:space="0" w:color="auto"/>
              <w:bottom w:val="single" w:sz="4" w:space="0" w:color="auto"/>
              <w:right w:val="single" w:sz="4" w:space="0" w:color="auto"/>
            </w:tcBorders>
          </w:tcPr>
          <w:p w14:paraId="568DF434"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Any other liquids?</w:t>
            </w:r>
          </w:p>
          <w:p w14:paraId="1EDE558B"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i/>
                <w:iCs/>
                <w:noProof w:val="0"/>
                <w:color w:val="24252D"/>
              </w:rPr>
              <w:t xml:space="preserve">If “yes”: </w:t>
            </w:r>
            <w:r w:rsidRPr="006A7935">
              <w:rPr>
                <w:rFonts w:eastAsia="MyriadPro-Regular" w:cstheme="minorHAnsi"/>
                <w:noProof w:val="0"/>
                <w:color w:val="24252D"/>
              </w:rPr>
              <w:t>what was the liquid or what were the liquids?</w:t>
            </w:r>
          </w:p>
          <w:p w14:paraId="5284897D"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______________________________</w:t>
            </w:r>
          </w:p>
        </w:tc>
        <w:tc>
          <w:tcPr>
            <w:tcW w:w="708" w:type="dxa"/>
            <w:tcBorders>
              <w:top w:val="single" w:sz="4" w:space="0" w:color="auto"/>
              <w:left w:val="single" w:sz="4" w:space="0" w:color="auto"/>
              <w:bottom w:val="single" w:sz="4" w:space="0" w:color="auto"/>
              <w:right w:val="single" w:sz="4" w:space="0" w:color="auto"/>
            </w:tcBorders>
          </w:tcPr>
          <w:p w14:paraId="419B7200"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037151E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D60C877"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4F74F20"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 xml:space="preserve">If “no” or “DK”, skip to next sub-section </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EA36CEB"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76946B9D" w14:textId="77777777" w:rsidTr="001A46B8">
        <w:trPr>
          <w:trHeight w:val="512"/>
        </w:trPr>
        <w:tc>
          <w:tcPr>
            <w:tcW w:w="812" w:type="dxa"/>
            <w:tcBorders>
              <w:top w:val="single" w:sz="4" w:space="0" w:color="auto"/>
              <w:left w:val="single" w:sz="4" w:space="0" w:color="auto"/>
              <w:bottom w:val="single" w:sz="4" w:space="0" w:color="auto"/>
              <w:right w:val="single" w:sz="4" w:space="0" w:color="auto"/>
            </w:tcBorders>
          </w:tcPr>
          <w:p w14:paraId="1944C976"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Jswt</w:t>
            </w:r>
          </w:p>
        </w:tc>
        <w:tc>
          <w:tcPr>
            <w:tcW w:w="4151" w:type="dxa"/>
            <w:tcBorders>
              <w:top w:val="single" w:sz="4" w:space="0" w:color="auto"/>
              <w:left w:val="single" w:sz="4" w:space="0" w:color="auto"/>
              <w:bottom w:val="single" w:sz="4" w:space="0" w:color="auto"/>
              <w:right w:val="single" w:sz="4" w:space="0" w:color="auto"/>
            </w:tcBorders>
          </w:tcPr>
          <w:p w14:paraId="7EF1756D"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drink or were any of these drinks sweetened?</w:t>
            </w:r>
          </w:p>
        </w:tc>
        <w:tc>
          <w:tcPr>
            <w:tcW w:w="708" w:type="dxa"/>
            <w:tcBorders>
              <w:top w:val="single" w:sz="4" w:space="0" w:color="auto"/>
              <w:left w:val="single" w:sz="4" w:space="0" w:color="auto"/>
              <w:bottom w:val="single" w:sz="4" w:space="0" w:color="auto"/>
              <w:right w:val="single" w:sz="4" w:space="0" w:color="auto"/>
            </w:tcBorders>
          </w:tcPr>
          <w:p w14:paraId="1032D455"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09086C9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339A62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5A912B1"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23F0449" w14:textId="77777777" w:rsidR="00D55474" w:rsidRPr="006A7935" w:rsidRDefault="00D55474" w:rsidP="001A46B8">
            <w:pPr>
              <w:autoSpaceDE w:val="0"/>
              <w:autoSpaceDN w:val="0"/>
              <w:adjustRightInd w:val="0"/>
              <w:spacing w:before="60" w:after="60"/>
              <w:rPr>
                <w:rFonts w:cstheme="minorHAnsi"/>
                <w:i/>
                <w:iCs/>
                <w:color w:val="221E1F"/>
                <w:sz w:val="20"/>
              </w:rPr>
            </w:pPr>
          </w:p>
        </w:tc>
      </w:tr>
    </w:tbl>
    <w:p w14:paraId="36F1530F" w14:textId="77777777" w:rsidR="00D55474" w:rsidRPr="006A7935" w:rsidRDefault="00D55474" w:rsidP="00D55474">
      <w:pPr>
        <w:spacing w:after="0"/>
        <w:rPr>
          <w:rFonts w:asciiTheme="majorHAnsi" w:eastAsiaTheme="majorEastAsia" w:hAnsiTheme="majorHAnsi" w:cstheme="majorBidi"/>
          <w:b/>
          <w:bCs/>
          <w:noProof w:val="0"/>
          <w:color w:val="0070C0"/>
          <w:sz w:val="28"/>
          <w:szCs w:val="28"/>
          <w:lang w:val="en-US"/>
        </w:rPr>
      </w:pPr>
    </w:p>
    <w:p w14:paraId="630C2503" w14:textId="77777777" w:rsidR="00D55474" w:rsidRPr="006A7935" w:rsidRDefault="00D55474" w:rsidP="00D55474">
      <w:pPr>
        <w:pStyle w:val="Heading2"/>
      </w:pPr>
      <w:r w:rsidRPr="006A7935">
        <w:t>24h- recall index child and mother/female caretaker</w:t>
      </w:r>
    </w:p>
    <w:p w14:paraId="63F4D7A1" w14:textId="77777777" w:rsidR="00D55474" w:rsidRPr="006A7935" w:rsidRDefault="00D55474" w:rsidP="00D55474">
      <w:pPr>
        <w:rPr>
          <w:i/>
          <w:iCs/>
        </w:rPr>
      </w:pPr>
      <w:r w:rsidRPr="006A7935">
        <w:rPr>
          <w:i/>
          <w:iCs/>
        </w:rPr>
        <w:t xml:space="preserve">The following questions relates to </w:t>
      </w:r>
      <w:r w:rsidRPr="006A7935">
        <w:rPr>
          <w:i/>
          <w:iCs/>
          <w:u w:val="single"/>
        </w:rPr>
        <w:t>yesterday</w:t>
      </w:r>
      <w:r w:rsidRPr="006A7935">
        <w:rPr>
          <w:i/>
          <w:iCs/>
        </w:rPr>
        <w:t xml:space="preserve"> (from 1</w:t>
      </w:r>
      <w:r w:rsidRPr="006A7935">
        <w:rPr>
          <w:i/>
          <w:iCs/>
          <w:vertAlign w:val="superscript"/>
        </w:rPr>
        <w:t>st</w:t>
      </w:r>
      <w:r w:rsidRPr="006A7935">
        <w:rPr>
          <w:i/>
          <w:iCs/>
        </w:rPr>
        <w:t xml:space="preserve"> meal in the morning to last meal during night – before getting up today). </w:t>
      </w:r>
    </w:p>
    <w:p w14:paraId="430118C6" w14:textId="77777777" w:rsidR="00D55474" w:rsidRPr="006A7935" w:rsidRDefault="00D55474" w:rsidP="00D55474">
      <w:pPr>
        <w:rPr>
          <w:i/>
          <w:iCs/>
        </w:rPr>
      </w:pPr>
      <w:r w:rsidRPr="006A7935">
        <w:rPr>
          <w:i/>
          <w:iCs/>
        </w:rPr>
        <w:t>They should be asked to the female respondent/caretaker first regarding the “index child” (same child as for the question above, and then regarding the female caretaker (or respondent if no child in HH)</w:t>
      </w:r>
    </w:p>
    <w:p w14:paraId="1C20433E" w14:textId="77777777" w:rsidR="00D55474" w:rsidRPr="006A7935" w:rsidRDefault="00D55474" w:rsidP="00D55474">
      <w:pPr>
        <w:rPr>
          <w:rFonts w:eastAsia="Calibri" w:cstheme="minorHAnsi"/>
          <w:b/>
          <w:bCs/>
          <w:i/>
          <w:iCs/>
          <w:lang w:val="en-US"/>
        </w:rPr>
      </w:pPr>
    </w:p>
    <w:p w14:paraId="1CC056CD" w14:textId="77777777" w:rsidR="00D55474" w:rsidRPr="006A7935" w:rsidRDefault="00D55474" w:rsidP="00D55474">
      <w:pPr>
        <w:rPr>
          <w:rFonts w:eastAsia="Calibri" w:cstheme="minorHAnsi"/>
          <w:b/>
          <w:bCs/>
          <w:i/>
          <w:iCs/>
          <w:lang w:val="en-US"/>
        </w:rPr>
      </w:pPr>
      <w:r w:rsidRPr="006A7935">
        <w:rPr>
          <w:rFonts w:eastAsia="Calibri" w:cstheme="minorHAnsi"/>
          <w:b/>
          <w:bCs/>
          <w:i/>
          <w:iCs/>
          <w:lang w:val="en-US"/>
        </w:rPr>
        <w:t xml:space="preserve">Note – if there is no index child, you should still ask the female respondent about her intake </w:t>
      </w: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41"/>
        <w:gridCol w:w="2852"/>
        <w:gridCol w:w="2769"/>
      </w:tblGrid>
      <w:tr w:rsidR="00D55474" w:rsidRPr="006A7935" w14:paraId="3AA0E48E" w14:textId="77777777" w:rsidTr="001A46B8">
        <w:tc>
          <w:tcPr>
            <w:tcW w:w="1998" w:type="pct"/>
            <w:shd w:val="clear" w:color="auto" w:fill="auto"/>
          </w:tcPr>
          <w:p w14:paraId="19CEAF92" w14:textId="77777777" w:rsidR="00D55474" w:rsidRPr="006A7935" w:rsidRDefault="00D55474" w:rsidP="001A46B8">
            <w:pPr>
              <w:spacing w:before="60" w:after="60"/>
              <w:rPr>
                <w:rFonts w:eastAsia="Calibri" w:cstheme="minorHAnsi"/>
                <w:lang w:val="en-US"/>
              </w:rPr>
            </w:pPr>
            <w:r w:rsidRPr="006A7935">
              <w:rPr>
                <w:rFonts w:eastAsia="Calibri" w:cstheme="minorHAnsi"/>
                <w:bCs/>
                <w:lang w:val="en-US"/>
              </w:rPr>
              <w:t>h1.1a. Name of Index child (Program to pick from socio economic page)</w:t>
            </w:r>
          </w:p>
        </w:tc>
        <w:tc>
          <w:tcPr>
            <w:tcW w:w="1523" w:type="pct"/>
          </w:tcPr>
          <w:p w14:paraId="29323740"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_______________________</w:t>
            </w:r>
          </w:p>
        </w:tc>
        <w:tc>
          <w:tcPr>
            <w:tcW w:w="1478" w:type="pct"/>
          </w:tcPr>
          <w:p w14:paraId="067E6978" w14:textId="77777777" w:rsidR="00D55474" w:rsidRPr="006A7935" w:rsidRDefault="00D55474" w:rsidP="001A46B8">
            <w:pPr>
              <w:spacing w:before="60" w:after="60"/>
              <w:rPr>
                <w:rFonts w:eastAsia="Calibri" w:cstheme="minorHAnsi"/>
                <w:bCs/>
                <w:color w:val="000000" w:themeColor="text1"/>
                <w:lang w:val="en-US"/>
              </w:rPr>
            </w:pPr>
            <w:r w:rsidRPr="006A7935">
              <w:rPr>
                <w:rFonts w:eastAsia="Calibri" w:cstheme="minorHAnsi"/>
                <w:bCs/>
                <w:color w:val="000000" w:themeColor="text1"/>
                <w:lang w:val="en-US"/>
              </w:rPr>
              <w:t>h1.1b. Code of Index child (</w:t>
            </w:r>
            <w:r w:rsidRPr="006A7935">
              <w:rPr>
                <w:rFonts w:eastAsia="Calibri" w:cstheme="minorHAnsi"/>
                <w:bCs/>
                <w:i/>
                <w:iCs/>
                <w:color w:val="000000" w:themeColor="text1"/>
                <w:lang w:val="en-US"/>
              </w:rPr>
              <w:t>Program to pick from socio economic page)</w:t>
            </w:r>
          </w:p>
        </w:tc>
      </w:tr>
      <w:tr w:rsidR="00D55474" w:rsidRPr="006A7935" w14:paraId="206DC493" w14:textId="77777777" w:rsidTr="001A46B8">
        <w:tc>
          <w:tcPr>
            <w:tcW w:w="1998" w:type="pct"/>
            <w:shd w:val="clear" w:color="auto" w:fill="auto"/>
          </w:tcPr>
          <w:p w14:paraId="496CEBC2" w14:textId="77777777" w:rsidR="00D55474" w:rsidRPr="006A7935" w:rsidRDefault="00D55474" w:rsidP="001A46B8">
            <w:pPr>
              <w:spacing w:before="60" w:after="60"/>
              <w:rPr>
                <w:rFonts w:eastAsia="Calibri" w:cstheme="minorHAnsi"/>
                <w:lang w:val="en-US"/>
              </w:rPr>
            </w:pPr>
            <w:r w:rsidRPr="006A7935">
              <w:rPr>
                <w:rFonts w:eastAsia="Calibri" w:cstheme="minorHAnsi"/>
                <w:bCs/>
                <w:lang w:val="en-US"/>
              </w:rPr>
              <w:t>h1.2a. Name of female respondent (program pick from socio economic page)</w:t>
            </w:r>
          </w:p>
        </w:tc>
        <w:tc>
          <w:tcPr>
            <w:tcW w:w="1523" w:type="pct"/>
          </w:tcPr>
          <w:p w14:paraId="729D58F3"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______________________</w:t>
            </w:r>
          </w:p>
        </w:tc>
        <w:tc>
          <w:tcPr>
            <w:tcW w:w="1478" w:type="pct"/>
          </w:tcPr>
          <w:p w14:paraId="196A5C90" w14:textId="77777777" w:rsidR="00D55474" w:rsidRPr="006A7935" w:rsidRDefault="00D55474" w:rsidP="001A46B8">
            <w:pPr>
              <w:spacing w:before="60" w:after="60"/>
              <w:rPr>
                <w:rFonts w:eastAsia="Calibri" w:cstheme="minorHAnsi"/>
                <w:bCs/>
                <w:color w:val="000000" w:themeColor="text1"/>
                <w:lang w:val="en-US"/>
              </w:rPr>
            </w:pPr>
            <w:r w:rsidRPr="006A7935">
              <w:rPr>
                <w:rFonts w:eastAsia="Calibri" w:cstheme="minorHAnsi"/>
                <w:bCs/>
                <w:color w:val="000000" w:themeColor="text1"/>
                <w:lang w:val="en-US"/>
              </w:rPr>
              <w:t xml:space="preserve">h1.2b. Code of female respondent </w:t>
            </w:r>
            <w:r w:rsidRPr="006A7935">
              <w:rPr>
                <w:rFonts w:eastAsia="Calibri" w:cstheme="minorHAnsi"/>
                <w:bCs/>
                <w:i/>
                <w:iCs/>
                <w:color w:val="000000" w:themeColor="text1"/>
                <w:lang w:val="en-US"/>
              </w:rPr>
              <w:t>(program pick from socio economic page)</w:t>
            </w:r>
          </w:p>
        </w:tc>
      </w:tr>
      <w:tr w:rsidR="00D55474" w:rsidRPr="006A7935" w14:paraId="0AB7D993" w14:textId="77777777" w:rsidTr="001A46B8">
        <w:tc>
          <w:tcPr>
            <w:tcW w:w="1998" w:type="pct"/>
            <w:shd w:val="clear" w:color="auto" w:fill="auto"/>
          </w:tcPr>
          <w:p w14:paraId="2E1B0116" w14:textId="77777777" w:rsidR="00D55474" w:rsidRPr="006A7935" w:rsidRDefault="00D55474" w:rsidP="001A46B8">
            <w:pPr>
              <w:spacing w:before="60" w:after="60"/>
              <w:rPr>
                <w:rFonts w:eastAsia="Calibri" w:cstheme="minorHAnsi"/>
                <w:bCs/>
                <w:lang w:val="en-US"/>
              </w:rPr>
            </w:pPr>
            <w:r w:rsidRPr="006A7935">
              <w:rPr>
                <w:rFonts w:eastAsia="Calibri" w:cstheme="minorHAnsi"/>
                <w:lang w:val="en-US"/>
              </w:rPr>
              <w:t>Female caretaker/respondent:</w:t>
            </w:r>
          </w:p>
        </w:tc>
        <w:tc>
          <w:tcPr>
            <w:tcW w:w="3002" w:type="pct"/>
            <w:gridSpan w:val="2"/>
          </w:tcPr>
          <w:p w14:paraId="5D057FFC"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Mother of the index child: yes/no</w:t>
            </w:r>
          </w:p>
          <w:p w14:paraId="370BBBF7"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Pregnant: yes/no</w:t>
            </w:r>
          </w:p>
          <w:p w14:paraId="5836CF44"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Lactating: yes/no</w:t>
            </w:r>
          </w:p>
          <w:p w14:paraId="49BA4A0E" w14:textId="77777777" w:rsidR="00D55474" w:rsidRPr="006A7935" w:rsidRDefault="00D55474" w:rsidP="001A46B8">
            <w:pPr>
              <w:spacing w:before="60" w:after="60"/>
              <w:rPr>
                <w:rFonts w:eastAsia="Calibri" w:cstheme="minorHAnsi"/>
                <w:bCs/>
                <w:lang w:val="en-US"/>
              </w:rPr>
            </w:pPr>
            <w:r w:rsidRPr="006A7935">
              <w:rPr>
                <w:rFonts w:eastAsia="Calibri" w:cstheme="minorHAnsi"/>
                <w:lang w:val="en-US"/>
              </w:rPr>
              <w:t xml:space="preserve">If not mother, where is the mother?: Away / ill / dead </w:t>
            </w:r>
          </w:p>
        </w:tc>
      </w:tr>
    </w:tbl>
    <w:p w14:paraId="4A2291C0" w14:textId="77777777" w:rsidR="00D55474" w:rsidRPr="006A7935" w:rsidRDefault="00D55474" w:rsidP="00D55474">
      <w:pPr>
        <w:spacing w:after="0"/>
        <w:rPr>
          <w:sz w:val="24"/>
          <w:szCs w:val="24"/>
        </w:rPr>
      </w:pPr>
    </w:p>
    <w:p w14:paraId="2B3E592E" w14:textId="77777777" w:rsidR="00D55474" w:rsidRPr="006A7935" w:rsidRDefault="00D55474" w:rsidP="00D55474">
      <w:pPr>
        <w:spacing w:after="160" w:line="259" w:lineRule="auto"/>
        <w:rPr>
          <w:sz w:val="24"/>
          <w:szCs w:val="24"/>
        </w:rPr>
      </w:pPr>
      <w:r w:rsidRPr="006A7935">
        <w:rPr>
          <w:sz w:val="24"/>
          <w:szCs w:val="24"/>
        </w:rPr>
        <w:br w:type="page"/>
      </w:r>
    </w:p>
    <w:p w14:paraId="11EFF8CE" w14:textId="77777777" w:rsidR="00D55474" w:rsidRPr="006A7935" w:rsidRDefault="00D55474" w:rsidP="00D55474">
      <w:pPr>
        <w:spacing w:after="0"/>
        <w:rPr>
          <w:sz w:val="24"/>
          <w:szCs w:val="24"/>
        </w:rPr>
      </w:pPr>
      <w:r w:rsidRPr="006A7935">
        <w:rPr>
          <w:sz w:val="24"/>
          <w:szCs w:val="24"/>
        </w:rPr>
        <w:lastRenderedPageBreak/>
        <w:t>Now I would like to ask you about foods that [NAME of index child] and you had yesterday during the day or at night. I am interested in foods your child and you ate whether at home or somewhere else. Please think about snacks and small meals as well as main meals. I will ask you about different types of foods, and I would like to know whether your child ate the food even if it was combined with other foods in a mixed dish like [list common local examples of mixed dishes] Please do not answer “yes” for any food or ingredient used in a small amount to add flavour to a dish. Yesterday during the day or at night, did [NAME] eat:</w:t>
      </w:r>
    </w:p>
    <w:p w14:paraId="3E28A810" w14:textId="77777777" w:rsidR="00D55474" w:rsidRPr="006A7935" w:rsidRDefault="00D55474" w:rsidP="00D55474">
      <w:pPr>
        <w:spacing w:after="0"/>
        <w:rPr>
          <w:sz w:val="24"/>
          <w:szCs w:val="24"/>
        </w:rPr>
      </w:pP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97"/>
        <w:gridCol w:w="1910"/>
        <w:gridCol w:w="849"/>
        <w:gridCol w:w="993"/>
        <w:gridCol w:w="569"/>
        <w:gridCol w:w="2076"/>
        <w:gridCol w:w="598"/>
        <w:gridCol w:w="1070"/>
        <w:gridCol w:w="789"/>
      </w:tblGrid>
      <w:tr w:rsidR="00D55474" w:rsidRPr="006A7935" w14:paraId="603E72CD" w14:textId="77777777" w:rsidTr="001A46B8">
        <w:tc>
          <w:tcPr>
            <w:tcW w:w="265" w:type="pct"/>
            <w:shd w:val="clear" w:color="auto" w:fill="auto"/>
            <w:tcMar>
              <w:left w:w="57" w:type="dxa"/>
              <w:right w:w="57" w:type="dxa"/>
            </w:tcMar>
          </w:tcPr>
          <w:p w14:paraId="38C4549D" w14:textId="77777777" w:rsidR="00D55474" w:rsidRPr="006A7935" w:rsidRDefault="00D55474" w:rsidP="001A46B8">
            <w:pPr>
              <w:spacing w:before="60" w:after="60"/>
              <w:rPr>
                <w:rFonts w:eastAsia="Calibri" w:cstheme="minorHAnsi"/>
                <w:b/>
                <w:bCs/>
                <w:lang w:val="en-US"/>
              </w:rPr>
            </w:pPr>
          </w:p>
        </w:tc>
        <w:tc>
          <w:tcPr>
            <w:tcW w:w="1021" w:type="pct"/>
            <w:shd w:val="clear" w:color="auto" w:fill="auto"/>
            <w:tcMar>
              <w:left w:w="57" w:type="dxa"/>
              <w:right w:w="57" w:type="dxa"/>
            </w:tcMar>
          </w:tcPr>
          <w:p w14:paraId="5EEEECF7"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Codes A</w:t>
            </w:r>
          </w:p>
        </w:tc>
        <w:tc>
          <w:tcPr>
            <w:tcW w:w="985" w:type="pct"/>
            <w:gridSpan w:val="2"/>
            <w:shd w:val="clear" w:color="auto" w:fill="auto"/>
            <w:tcMar>
              <w:left w:w="57" w:type="dxa"/>
              <w:right w:w="57" w:type="dxa"/>
            </w:tcMar>
          </w:tcPr>
          <w:p w14:paraId="0F05A915"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 xml:space="preserve">h1.5    Codes B </w:t>
            </w:r>
          </w:p>
        </w:tc>
        <w:tc>
          <w:tcPr>
            <w:tcW w:w="304" w:type="pct"/>
            <w:shd w:val="clear" w:color="auto" w:fill="auto"/>
          </w:tcPr>
          <w:p w14:paraId="67344CF0"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h1.4</w:t>
            </w:r>
          </w:p>
        </w:tc>
        <w:tc>
          <w:tcPr>
            <w:tcW w:w="1110" w:type="pct"/>
            <w:shd w:val="clear" w:color="auto" w:fill="auto"/>
            <w:tcMar>
              <w:left w:w="57" w:type="dxa"/>
              <w:right w:w="57" w:type="dxa"/>
            </w:tcMar>
          </w:tcPr>
          <w:p w14:paraId="5C7889DF"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Codes</w:t>
            </w:r>
          </w:p>
        </w:tc>
        <w:tc>
          <w:tcPr>
            <w:tcW w:w="892" w:type="pct"/>
            <w:gridSpan w:val="2"/>
            <w:shd w:val="clear" w:color="auto" w:fill="auto"/>
            <w:tcMar>
              <w:left w:w="57" w:type="dxa"/>
              <w:right w:w="57" w:type="dxa"/>
            </w:tcMar>
          </w:tcPr>
          <w:p w14:paraId="174E256D"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Codes</w:t>
            </w:r>
          </w:p>
        </w:tc>
        <w:tc>
          <w:tcPr>
            <w:tcW w:w="422" w:type="pct"/>
            <w:shd w:val="clear" w:color="auto" w:fill="E7E6E6" w:themeFill="background2"/>
          </w:tcPr>
          <w:p w14:paraId="2BFE9247"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Explanation</w:t>
            </w:r>
          </w:p>
        </w:tc>
      </w:tr>
      <w:tr w:rsidR="00D55474" w:rsidRPr="006A7935" w14:paraId="69AD7AEC" w14:textId="77777777" w:rsidTr="001A46B8">
        <w:trPr>
          <w:trHeight w:val="1067"/>
        </w:trPr>
        <w:tc>
          <w:tcPr>
            <w:tcW w:w="265" w:type="pct"/>
            <w:shd w:val="clear" w:color="auto" w:fill="auto"/>
            <w:tcMar>
              <w:left w:w="57" w:type="dxa"/>
              <w:right w:w="57" w:type="dxa"/>
            </w:tcMar>
          </w:tcPr>
          <w:p w14:paraId="56C7077A"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h1.4</w:t>
            </w:r>
          </w:p>
        </w:tc>
        <w:tc>
          <w:tcPr>
            <w:tcW w:w="1021" w:type="pct"/>
            <w:shd w:val="clear" w:color="auto" w:fill="auto"/>
            <w:tcMar>
              <w:left w:w="57" w:type="dxa"/>
              <w:right w:w="57" w:type="dxa"/>
            </w:tcMar>
          </w:tcPr>
          <w:p w14:paraId="2C76A777" w14:textId="77777777" w:rsidR="00D55474" w:rsidRPr="006A7935" w:rsidRDefault="00D55474" w:rsidP="001A46B8">
            <w:pPr>
              <w:spacing w:before="60" w:after="60"/>
              <w:rPr>
                <w:rFonts w:eastAsia="Calibri" w:cstheme="minorHAnsi"/>
                <w:b/>
                <w:bCs/>
                <w:lang w:val="en-US"/>
              </w:rPr>
            </w:pPr>
          </w:p>
        </w:tc>
        <w:tc>
          <w:tcPr>
            <w:tcW w:w="454" w:type="pct"/>
            <w:shd w:val="clear" w:color="auto" w:fill="auto"/>
            <w:tcMar>
              <w:left w:w="57" w:type="dxa"/>
              <w:right w:w="57" w:type="dxa"/>
            </w:tcMar>
          </w:tcPr>
          <w:p w14:paraId="5F035965"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1. Index child</w:t>
            </w:r>
          </w:p>
        </w:tc>
        <w:tc>
          <w:tcPr>
            <w:tcW w:w="531" w:type="pct"/>
            <w:shd w:val="clear" w:color="auto" w:fill="auto"/>
            <w:tcMar>
              <w:left w:w="57" w:type="dxa"/>
              <w:right w:w="57" w:type="dxa"/>
            </w:tcMar>
          </w:tcPr>
          <w:p w14:paraId="1E895761"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2. Ref woman/ female respondent</w:t>
            </w:r>
          </w:p>
        </w:tc>
        <w:tc>
          <w:tcPr>
            <w:tcW w:w="304" w:type="pct"/>
            <w:shd w:val="clear" w:color="auto" w:fill="auto"/>
          </w:tcPr>
          <w:p w14:paraId="15E9D5FE" w14:textId="77777777" w:rsidR="00D55474" w:rsidRPr="006A7935" w:rsidRDefault="00D55474" w:rsidP="001A46B8">
            <w:pPr>
              <w:spacing w:before="60" w:after="60"/>
              <w:rPr>
                <w:rFonts w:eastAsia="Calibri" w:cstheme="minorHAnsi"/>
                <w:b/>
                <w:bCs/>
                <w:lang w:val="en-US"/>
              </w:rPr>
            </w:pPr>
          </w:p>
        </w:tc>
        <w:tc>
          <w:tcPr>
            <w:tcW w:w="1110" w:type="pct"/>
            <w:shd w:val="clear" w:color="auto" w:fill="auto"/>
            <w:tcMar>
              <w:left w:w="57" w:type="dxa"/>
              <w:right w:w="57" w:type="dxa"/>
            </w:tcMar>
          </w:tcPr>
          <w:p w14:paraId="46C33C20" w14:textId="77777777" w:rsidR="00D55474" w:rsidRPr="006A7935" w:rsidRDefault="00D55474" w:rsidP="001A46B8">
            <w:pPr>
              <w:spacing w:before="60" w:after="60"/>
              <w:rPr>
                <w:rFonts w:eastAsia="Calibri" w:cstheme="minorHAnsi"/>
                <w:b/>
                <w:bCs/>
                <w:lang w:val="en-US"/>
              </w:rPr>
            </w:pPr>
          </w:p>
        </w:tc>
        <w:tc>
          <w:tcPr>
            <w:tcW w:w="320" w:type="pct"/>
            <w:shd w:val="clear" w:color="auto" w:fill="auto"/>
            <w:tcMar>
              <w:left w:w="57" w:type="dxa"/>
              <w:right w:w="57" w:type="dxa"/>
            </w:tcMar>
          </w:tcPr>
          <w:p w14:paraId="4AE68312"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1. Index child</w:t>
            </w:r>
          </w:p>
        </w:tc>
        <w:tc>
          <w:tcPr>
            <w:tcW w:w="572" w:type="pct"/>
            <w:shd w:val="clear" w:color="auto" w:fill="auto"/>
          </w:tcPr>
          <w:p w14:paraId="083F3584"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2. Ref woman/ female respondent</w:t>
            </w:r>
          </w:p>
        </w:tc>
        <w:tc>
          <w:tcPr>
            <w:tcW w:w="422" w:type="pct"/>
            <w:shd w:val="clear" w:color="auto" w:fill="E7E6E6" w:themeFill="background2"/>
          </w:tcPr>
          <w:p w14:paraId="7BF4B29C"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 xml:space="preserve">Use codes </w:t>
            </w:r>
          </w:p>
          <w:p w14:paraId="75750A92"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Yes=1</w:t>
            </w:r>
          </w:p>
          <w:p w14:paraId="262385A4"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No=2</w:t>
            </w:r>
          </w:p>
          <w:p w14:paraId="3BCAAF22" w14:textId="77777777" w:rsidR="00D55474" w:rsidRPr="006A7935" w:rsidRDefault="00D55474" w:rsidP="001A46B8">
            <w:pPr>
              <w:spacing w:before="60" w:after="60"/>
              <w:rPr>
                <w:rFonts w:eastAsia="Calibri" w:cstheme="minorHAnsi"/>
                <w:b/>
                <w:bCs/>
                <w:lang w:val="en-US"/>
              </w:rPr>
            </w:pPr>
            <w:r w:rsidRPr="006A7935">
              <w:rPr>
                <w:rFonts w:eastAsia="Calibri" w:cstheme="minorHAnsi"/>
                <w:bCs/>
                <w:lang w:val="en-US"/>
              </w:rPr>
              <w:t>Don’t know= 9</w:t>
            </w:r>
          </w:p>
        </w:tc>
      </w:tr>
      <w:tr w:rsidR="00D55474" w:rsidRPr="006A7935" w14:paraId="30803F41" w14:textId="77777777" w:rsidTr="001A46B8">
        <w:tc>
          <w:tcPr>
            <w:tcW w:w="265" w:type="pct"/>
            <w:shd w:val="clear" w:color="auto" w:fill="auto"/>
            <w:tcMar>
              <w:left w:w="57" w:type="dxa"/>
              <w:right w:w="57" w:type="dxa"/>
            </w:tcMar>
          </w:tcPr>
          <w:p w14:paraId="3F51AC31"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w:t>
            </w:r>
          </w:p>
        </w:tc>
        <w:tc>
          <w:tcPr>
            <w:tcW w:w="1021" w:type="pct"/>
            <w:shd w:val="clear" w:color="auto" w:fill="auto"/>
            <w:tcMar>
              <w:left w:w="57" w:type="dxa"/>
              <w:right w:w="57" w:type="dxa"/>
            </w:tcMar>
          </w:tcPr>
          <w:p w14:paraId="3B47A254"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foods made from grains (like maize, rice, wheat</w:t>
            </w:r>
            <w:r w:rsidRPr="006A7935">
              <w:rPr>
                <w:rFonts w:eastAsia="Calibri" w:cstheme="minorHAnsi"/>
                <w:color w:val="002060"/>
                <w:lang w:val="en-US"/>
              </w:rPr>
              <w:t xml:space="preserve">, </w:t>
            </w:r>
            <w:r w:rsidRPr="006A7935">
              <w:rPr>
                <w:rFonts w:eastAsia="Calibri" w:cstheme="minorHAnsi"/>
                <w:lang w:val="en-US"/>
              </w:rPr>
              <w:t>sorghum, millet, noodles, bread, porridge)</w:t>
            </w:r>
          </w:p>
          <w:p w14:paraId="462B31C7"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2218127"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5A64712F"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5A5704DF"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11</w:t>
            </w:r>
          </w:p>
        </w:tc>
        <w:tc>
          <w:tcPr>
            <w:tcW w:w="1110" w:type="pct"/>
            <w:shd w:val="clear" w:color="auto" w:fill="auto"/>
            <w:tcMar>
              <w:left w:w="57" w:type="dxa"/>
              <w:right w:w="57" w:type="dxa"/>
            </w:tcMar>
          </w:tcPr>
          <w:p w14:paraId="5762C5F6"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fish or seafood, fresh or dried</w:t>
            </w:r>
          </w:p>
        </w:tc>
        <w:tc>
          <w:tcPr>
            <w:tcW w:w="320" w:type="pct"/>
            <w:shd w:val="clear" w:color="auto" w:fill="auto"/>
            <w:tcMar>
              <w:left w:w="57" w:type="dxa"/>
              <w:right w:w="57" w:type="dxa"/>
            </w:tcMar>
          </w:tcPr>
          <w:p w14:paraId="03515E3D"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639904E7"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005DFB59" w14:textId="77777777" w:rsidR="00D55474" w:rsidRPr="006A7935" w:rsidRDefault="00D55474" w:rsidP="001A46B8">
            <w:pPr>
              <w:spacing w:before="60" w:after="60"/>
              <w:rPr>
                <w:rFonts w:eastAsia="Calibri" w:cstheme="minorHAnsi"/>
                <w:b/>
                <w:bCs/>
                <w:lang w:val="en-US"/>
              </w:rPr>
            </w:pPr>
          </w:p>
        </w:tc>
      </w:tr>
      <w:tr w:rsidR="00D55474" w:rsidRPr="006A7935" w14:paraId="10803E21" w14:textId="77777777" w:rsidTr="001A46B8">
        <w:tc>
          <w:tcPr>
            <w:tcW w:w="265" w:type="pct"/>
            <w:shd w:val="clear" w:color="auto" w:fill="auto"/>
            <w:tcMar>
              <w:left w:w="57" w:type="dxa"/>
              <w:right w:w="57" w:type="dxa"/>
            </w:tcMar>
          </w:tcPr>
          <w:p w14:paraId="430763C0"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2</w:t>
            </w:r>
          </w:p>
        </w:tc>
        <w:tc>
          <w:tcPr>
            <w:tcW w:w="1021" w:type="pct"/>
            <w:shd w:val="clear" w:color="auto" w:fill="auto"/>
            <w:tcMar>
              <w:left w:w="57" w:type="dxa"/>
              <w:right w:w="57" w:type="dxa"/>
            </w:tcMar>
          </w:tcPr>
          <w:p w14:paraId="0D8A9B6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vegetables or roots that are orange-colored inside (like sweet potato, pumpkin, carrot, orange maize)</w:t>
            </w:r>
          </w:p>
          <w:p w14:paraId="1977E841" w14:textId="77777777" w:rsidR="00D55474" w:rsidRPr="006A7935" w:rsidRDefault="00D55474" w:rsidP="001A46B8">
            <w:pPr>
              <w:spacing w:before="60" w:after="60"/>
              <w:rPr>
                <w:rFonts w:eastAsia="Calibri" w:cstheme="minorHAnsi"/>
                <w:lang w:val="en-US"/>
              </w:rPr>
            </w:pPr>
          </w:p>
          <w:p w14:paraId="2815BD70" w14:textId="77777777" w:rsidR="00D55474" w:rsidRPr="006A7935" w:rsidRDefault="00D55474" w:rsidP="001A46B8">
            <w:pPr>
              <w:spacing w:before="60" w:after="60"/>
              <w:rPr>
                <w:rFonts w:eastAsia="Calibri" w:cstheme="minorHAnsi"/>
                <w:strike/>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65113186"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5FA5D897"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7872FCCF"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12</w:t>
            </w:r>
          </w:p>
        </w:tc>
        <w:tc>
          <w:tcPr>
            <w:tcW w:w="1110" w:type="pct"/>
            <w:shd w:val="clear" w:color="auto" w:fill="auto"/>
            <w:tcMar>
              <w:left w:w="57" w:type="dxa"/>
              <w:right w:w="57" w:type="dxa"/>
            </w:tcMar>
          </w:tcPr>
          <w:p w14:paraId="6E5976E0"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beans or peas, (fresh or dried beans, soy bean, lentils)</w:t>
            </w:r>
          </w:p>
        </w:tc>
        <w:tc>
          <w:tcPr>
            <w:tcW w:w="320" w:type="pct"/>
            <w:shd w:val="clear" w:color="auto" w:fill="auto"/>
            <w:tcMar>
              <w:left w:w="57" w:type="dxa"/>
              <w:right w:w="57" w:type="dxa"/>
            </w:tcMar>
          </w:tcPr>
          <w:p w14:paraId="79325BF1"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1BFE3466"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022CECAC" w14:textId="77777777" w:rsidR="00D55474" w:rsidRPr="006A7935" w:rsidRDefault="00D55474" w:rsidP="001A46B8">
            <w:pPr>
              <w:spacing w:before="60" w:after="60"/>
              <w:rPr>
                <w:rFonts w:eastAsia="Calibri" w:cstheme="minorHAnsi"/>
                <w:b/>
                <w:bCs/>
                <w:lang w:val="en-US"/>
              </w:rPr>
            </w:pPr>
          </w:p>
        </w:tc>
      </w:tr>
      <w:tr w:rsidR="00D55474" w:rsidRPr="006A7935" w14:paraId="64E41855" w14:textId="77777777" w:rsidTr="001A46B8">
        <w:tc>
          <w:tcPr>
            <w:tcW w:w="265" w:type="pct"/>
            <w:shd w:val="clear" w:color="auto" w:fill="auto"/>
            <w:tcMar>
              <w:left w:w="57" w:type="dxa"/>
              <w:right w:w="57" w:type="dxa"/>
            </w:tcMar>
          </w:tcPr>
          <w:p w14:paraId="22DC41F2"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3</w:t>
            </w:r>
          </w:p>
        </w:tc>
        <w:tc>
          <w:tcPr>
            <w:tcW w:w="1021" w:type="pct"/>
            <w:shd w:val="clear" w:color="auto" w:fill="auto"/>
            <w:tcMar>
              <w:left w:w="57" w:type="dxa"/>
              <w:right w:w="57" w:type="dxa"/>
            </w:tcMar>
          </w:tcPr>
          <w:p w14:paraId="76DAB61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white roots and tubers or plantains/ bananas (irish potatoes, yams,</w:t>
            </w:r>
            <w:r w:rsidRPr="006A7935">
              <w:rPr>
                <w:rFonts w:eastAsia="Calibri" w:cstheme="minorHAnsi"/>
                <w:color w:val="002060"/>
                <w:lang w:val="en-US"/>
              </w:rPr>
              <w:t xml:space="preserve"> </w:t>
            </w:r>
            <w:r w:rsidRPr="006A7935">
              <w:rPr>
                <w:rFonts w:eastAsia="Calibri" w:cstheme="minorHAnsi"/>
                <w:lang w:val="en-US"/>
              </w:rPr>
              <w:t>cassava, white-fleshed sweetpotato)</w:t>
            </w:r>
          </w:p>
          <w:p w14:paraId="3F8917CE" w14:textId="77777777" w:rsidR="00D55474" w:rsidRPr="006A7935" w:rsidRDefault="00D55474" w:rsidP="001A46B8">
            <w:pPr>
              <w:spacing w:before="60" w:after="60"/>
              <w:rPr>
                <w:rFonts w:eastAsia="Calibri" w:cstheme="minorHAnsi"/>
                <w:i/>
                <w:iCs/>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9630631"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36F13CCD"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5FB64463"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13</w:t>
            </w:r>
          </w:p>
        </w:tc>
        <w:tc>
          <w:tcPr>
            <w:tcW w:w="1110" w:type="pct"/>
            <w:shd w:val="clear" w:color="auto" w:fill="auto"/>
            <w:tcMar>
              <w:left w:w="57" w:type="dxa"/>
              <w:right w:w="57" w:type="dxa"/>
            </w:tcMar>
          </w:tcPr>
          <w:p w14:paraId="6E6A617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nuts or seeds (groundnuts, whole or "butter", sunflower seeds)</w:t>
            </w:r>
          </w:p>
        </w:tc>
        <w:tc>
          <w:tcPr>
            <w:tcW w:w="320" w:type="pct"/>
            <w:shd w:val="clear" w:color="auto" w:fill="auto"/>
            <w:tcMar>
              <w:left w:w="57" w:type="dxa"/>
              <w:right w:w="57" w:type="dxa"/>
            </w:tcMar>
          </w:tcPr>
          <w:p w14:paraId="022A8B85"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35372D15"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20C94837" w14:textId="77777777" w:rsidR="00D55474" w:rsidRPr="006A7935" w:rsidRDefault="00D55474" w:rsidP="001A46B8">
            <w:pPr>
              <w:spacing w:before="60" w:after="60"/>
              <w:rPr>
                <w:rFonts w:eastAsia="Calibri" w:cstheme="minorHAnsi"/>
                <w:b/>
                <w:bCs/>
                <w:lang w:val="en-US"/>
              </w:rPr>
            </w:pPr>
          </w:p>
        </w:tc>
      </w:tr>
      <w:tr w:rsidR="00D55474" w:rsidRPr="006A7935" w14:paraId="21203C60" w14:textId="77777777" w:rsidTr="001A46B8">
        <w:tc>
          <w:tcPr>
            <w:tcW w:w="265" w:type="pct"/>
            <w:shd w:val="clear" w:color="auto" w:fill="auto"/>
            <w:tcMar>
              <w:left w:w="57" w:type="dxa"/>
              <w:right w:w="57" w:type="dxa"/>
            </w:tcMar>
          </w:tcPr>
          <w:p w14:paraId="1D86511E"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4</w:t>
            </w:r>
          </w:p>
        </w:tc>
        <w:tc>
          <w:tcPr>
            <w:tcW w:w="1021" w:type="pct"/>
            <w:shd w:val="clear" w:color="auto" w:fill="auto"/>
            <w:tcMar>
              <w:left w:w="57" w:type="dxa"/>
              <w:right w:w="57" w:type="dxa"/>
            </w:tcMar>
          </w:tcPr>
          <w:p w14:paraId="44E2B66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Any dark green leafy vegetables (sweetpotato leaves, cassava leaves, Rape, amaranth, pumpkin leaves masuku, </w:t>
            </w:r>
            <w:r w:rsidRPr="006A7935">
              <w:rPr>
                <w:rFonts w:eastAsia="Calibri" w:cstheme="minorHAnsi"/>
                <w:lang w:val="en-US"/>
              </w:rPr>
              <w:lastRenderedPageBreak/>
              <w:t>gradanila, yellow peaches)</w:t>
            </w:r>
          </w:p>
          <w:p w14:paraId="487B6FD8"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427E8BAF"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0BC186BA"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1A5A525B"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14</w:t>
            </w:r>
          </w:p>
        </w:tc>
        <w:tc>
          <w:tcPr>
            <w:tcW w:w="1110" w:type="pct"/>
            <w:shd w:val="clear" w:color="auto" w:fill="auto"/>
            <w:tcMar>
              <w:left w:w="57" w:type="dxa"/>
              <w:right w:w="57" w:type="dxa"/>
            </w:tcMar>
          </w:tcPr>
          <w:p w14:paraId="16163D29"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Soft or hard cheese</w:t>
            </w:r>
          </w:p>
        </w:tc>
        <w:tc>
          <w:tcPr>
            <w:tcW w:w="320" w:type="pct"/>
            <w:shd w:val="clear" w:color="auto" w:fill="auto"/>
            <w:tcMar>
              <w:left w:w="57" w:type="dxa"/>
              <w:right w:w="57" w:type="dxa"/>
            </w:tcMar>
          </w:tcPr>
          <w:p w14:paraId="6E350809"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03823FAD"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36D193CF" w14:textId="77777777" w:rsidR="00D55474" w:rsidRPr="006A7935" w:rsidRDefault="00D55474" w:rsidP="001A46B8">
            <w:pPr>
              <w:spacing w:before="60" w:after="60"/>
              <w:rPr>
                <w:rFonts w:eastAsia="Calibri" w:cstheme="minorHAnsi"/>
                <w:b/>
                <w:bCs/>
                <w:lang w:val="en-US"/>
              </w:rPr>
            </w:pPr>
          </w:p>
        </w:tc>
      </w:tr>
      <w:tr w:rsidR="00D55474" w:rsidRPr="006A7935" w14:paraId="2B94BF79" w14:textId="77777777" w:rsidTr="001A46B8">
        <w:tc>
          <w:tcPr>
            <w:tcW w:w="265" w:type="pct"/>
            <w:shd w:val="clear" w:color="auto" w:fill="auto"/>
            <w:tcMar>
              <w:left w:w="57" w:type="dxa"/>
              <w:right w:w="57" w:type="dxa"/>
            </w:tcMar>
          </w:tcPr>
          <w:p w14:paraId="6CB8EFFC"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5</w:t>
            </w:r>
          </w:p>
        </w:tc>
        <w:tc>
          <w:tcPr>
            <w:tcW w:w="1021" w:type="pct"/>
            <w:shd w:val="clear" w:color="auto" w:fill="auto"/>
            <w:tcMar>
              <w:left w:w="57" w:type="dxa"/>
              <w:right w:w="57" w:type="dxa"/>
            </w:tcMar>
          </w:tcPr>
          <w:p w14:paraId="0DDB90D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vegetables (like eggplant, okra, tomatoes), cucumber</w:t>
            </w:r>
          </w:p>
          <w:p w14:paraId="3B4FFFA4"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r w:rsidRPr="006A7935">
              <w:rPr>
                <w:rFonts w:eastAsia="Calibri" w:cstheme="minorHAnsi"/>
                <w:lang w:val="en-US"/>
              </w:rPr>
              <w:t xml:space="preserve"> </w:t>
            </w:r>
          </w:p>
        </w:tc>
        <w:tc>
          <w:tcPr>
            <w:tcW w:w="454" w:type="pct"/>
            <w:shd w:val="clear" w:color="auto" w:fill="auto"/>
            <w:tcMar>
              <w:left w:w="57" w:type="dxa"/>
              <w:right w:w="57" w:type="dxa"/>
            </w:tcMar>
          </w:tcPr>
          <w:p w14:paraId="070EFC44"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64F06D54"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769F2B4B"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15</w:t>
            </w:r>
          </w:p>
        </w:tc>
        <w:tc>
          <w:tcPr>
            <w:tcW w:w="1110" w:type="pct"/>
            <w:shd w:val="clear" w:color="auto" w:fill="auto"/>
            <w:tcMar>
              <w:left w:w="57" w:type="dxa"/>
              <w:right w:w="57" w:type="dxa"/>
            </w:tcMar>
          </w:tcPr>
          <w:p w14:paraId="534CDF2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Chips, crisps, puffs, French fries, fried dough, instant</w:t>
            </w:r>
          </w:p>
          <w:p w14:paraId="471974DE"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noodles or [insert other commonly consumed fried and salty foods]</w:t>
            </w:r>
          </w:p>
        </w:tc>
        <w:tc>
          <w:tcPr>
            <w:tcW w:w="320" w:type="pct"/>
            <w:shd w:val="clear" w:color="auto" w:fill="auto"/>
            <w:tcMar>
              <w:left w:w="57" w:type="dxa"/>
              <w:right w:w="57" w:type="dxa"/>
            </w:tcMar>
          </w:tcPr>
          <w:p w14:paraId="36A54E1A"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7EB21308"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10912713" w14:textId="77777777" w:rsidR="00D55474" w:rsidRPr="006A7935" w:rsidRDefault="00D55474" w:rsidP="001A46B8">
            <w:pPr>
              <w:spacing w:before="60" w:after="60"/>
              <w:rPr>
                <w:rFonts w:eastAsia="Calibri" w:cstheme="minorHAnsi"/>
                <w:b/>
                <w:bCs/>
                <w:lang w:val="en-US"/>
              </w:rPr>
            </w:pPr>
          </w:p>
        </w:tc>
      </w:tr>
      <w:tr w:rsidR="00D55474" w:rsidRPr="006A7935" w14:paraId="066235D0" w14:textId="77777777" w:rsidTr="001A46B8">
        <w:tc>
          <w:tcPr>
            <w:tcW w:w="265" w:type="pct"/>
            <w:shd w:val="clear" w:color="auto" w:fill="auto"/>
            <w:tcMar>
              <w:left w:w="57" w:type="dxa"/>
              <w:right w:w="57" w:type="dxa"/>
            </w:tcMar>
          </w:tcPr>
          <w:p w14:paraId="048247F2"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6</w:t>
            </w:r>
          </w:p>
        </w:tc>
        <w:tc>
          <w:tcPr>
            <w:tcW w:w="1021" w:type="pct"/>
            <w:shd w:val="clear" w:color="auto" w:fill="auto"/>
            <w:tcMar>
              <w:left w:w="57" w:type="dxa"/>
              <w:right w:w="57" w:type="dxa"/>
            </w:tcMar>
          </w:tcPr>
          <w:p w14:paraId="150ED13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fruits (like avocado, pineapple), chipwete, guava, masau, malambe, bwemba, jambula, white peaches, straw</w:t>
            </w:r>
            <w:r w:rsidRPr="006A7935">
              <w:rPr>
                <w:rFonts w:eastAsia="Calibri" w:cstheme="minorHAnsi"/>
                <w:strike/>
                <w:lang w:val="en-US"/>
              </w:rPr>
              <w:t xml:space="preserve"> </w:t>
            </w:r>
            <w:r w:rsidRPr="006A7935">
              <w:rPr>
                <w:rFonts w:eastAsia="Calibri" w:cstheme="minorHAnsi"/>
                <w:lang w:val="en-US"/>
              </w:rPr>
              <w:t>berries, coconut)</w:t>
            </w:r>
          </w:p>
          <w:p w14:paraId="747D6E64"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B00E7BF"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3CC72FC7"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4080B145"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16</w:t>
            </w:r>
          </w:p>
        </w:tc>
        <w:tc>
          <w:tcPr>
            <w:tcW w:w="1110" w:type="pct"/>
            <w:shd w:val="clear" w:color="auto" w:fill="auto"/>
            <w:tcMar>
              <w:left w:w="57" w:type="dxa"/>
              <w:right w:w="57" w:type="dxa"/>
            </w:tcMar>
          </w:tcPr>
          <w:p w14:paraId="241D84F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Sweet foods such as chocolates, candies, pastries, cakes,biscuits,</w:t>
            </w:r>
          </w:p>
          <w:p w14:paraId="1B8232CD" w14:textId="77777777" w:rsidR="00D55474" w:rsidRPr="006A7935" w:rsidRDefault="00D55474" w:rsidP="001A46B8">
            <w:pPr>
              <w:spacing w:before="60" w:after="60"/>
              <w:rPr>
                <w:rFonts w:eastAsia="Calibri" w:cstheme="minorHAnsi"/>
                <w:strike/>
                <w:lang w:val="en-US"/>
              </w:rPr>
            </w:pPr>
          </w:p>
        </w:tc>
        <w:tc>
          <w:tcPr>
            <w:tcW w:w="320" w:type="pct"/>
            <w:shd w:val="clear" w:color="auto" w:fill="auto"/>
            <w:tcMar>
              <w:left w:w="57" w:type="dxa"/>
              <w:right w:w="57" w:type="dxa"/>
            </w:tcMar>
          </w:tcPr>
          <w:p w14:paraId="6CE391C0"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715B6430"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5A1F85F0" w14:textId="77777777" w:rsidR="00D55474" w:rsidRPr="006A7935" w:rsidRDefault="00D55474" w:rsidP="001A46B8">
            <w:pPr>
              <w:spacing w:before="60" w:after="60"/>
              <w:rPr>
                <w:rFonts w:eastAsia="Calibri" w:cstheme="minorHAnsi"/>
                <w:b/>
                <w:bCs/>
                <w:lang w:val="en-US"/>
              </w:rPr>
            </w:pPr>
          </w:p>
        </w:tc>
      </w:tr>
      <w:tr w:rsidR="00D55474" w:rsidRPr="006A7935" w14:paraId="48DC3EE6" w14:textId="77777777" w:rsidTr="001A46B8">
        <w:tc>
          <w:tcPr>
            <w:tcW w:w="265" w:type="pct"/>
            <w:shd w:val="clear" w:color="auto" w:fill="auto"/>
            <w:tcMar>
              <w:left w:w="57" w:type="dxa"/>
              <w:right w:w="57" w:type="dxa"/>
            </w:tcMar>
          </w:tcPr>
          <w:p w14:paraId="00B71614"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7</w:t>
            </w:r>
          </w:p>
        </w:tc>
        <w:tc>
          <w:tcPr>
            <w:tcW w:w="1021" w:type="pct"/>
            <w:shd w:val="clear" w:color="auto" w:fill="auto"/>
            <w:tcMar>
              <w:left w:w="57" w:type="dxa"/>
              <w:right w:w="57" w:type="dxa"/>
            </w:tcMar>
          </w:tcPr>
          <w:p w14:paraId="0AD6A28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fruits that are dark yellow or orange inside (ripe mango, ripe papaya, passion fruit)</w:t>
            </w:r>
          </w:p>
          <w:p w14:paraId="67251344"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14610C55"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6A22D4F8"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555121DB"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17</w:t>
            </w:r>
          </w:p>
        </w:tc>
        <w:tc>
          <w:tcPr>
            <w:tcW w:w="1110" w:type="pct"/>
            <w:shd w:val="clear" w:color="auto" w:fill="auto"/>
            <w:tcMar>
              <w:left w:w="57" w:type="dxa"/>
              <w:right w:w="57" w:type="dxa"/>
            </w:tcMar>
          </w:tcPr>
          <w:p w14:paraId="248CC0C0"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Relief food (free of charge, provided by governmental or other organizations)</w:t>
            </w:r>
          </w:p>
        </w:tc>
        <w:tc>
          <w:tcPr>
            <w:tcW w:w="320" w:type="pct"/>
            <w:shd w:val="clear" w:color="auto" w:fill="auto"/>
            <w:tcMar>
              <w:left w:w="57" w:type="dxa"/>
              <w:right w:w="57" w:type="dxa"/>
            </w:tcMar>
          </w:tcPr>
          <w:p w14:paraId="46CB58B2"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0216816E"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3470077E" w14:textId="77777777" w:rsidR="00D55474" w:rsidRPr="006A7935" w:rsidRDefault="00D55474" w:rsidP="001A46B8">
            <w:pPr>
              <w:spacing w:before="60" w:after="60"/>
              <w:rPr>
                <w:rFonts w:eastAsia="Calibri" w:cstheme="minorHAnsi"/>
                <w:b/>
                <w:bCs/>
                <w:lang w:val="en-US"/>
              </w:rPr>
            </w:pPr>
          </w:p>
        </w:tc>
      </w:tr>
      <w:tr w:rsidR="00D55474" w:rsidRPr="006A7935" w14:paraId="3928AE8D" w14:textId="77777777" w:rsidTr="001A46B8">
        <w:tc>
          <w:tcPr>
            <w:tcW w:w="265" w:type="pct"/>
            <w:shd w:val="clear" w:color="auto" w:fill="auto"/>
            <w:tcMar>
              <w:left w:w="57" w:type="dxa"/>
              <w:right w:w="57" w:type="dxa"/>
            </w:tcMar>
          </w:tcPr>
          <w:p w14:paraId="4465CB08"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8</w:t>
            </w:r>
          </w:p>
        </w:tc>
        <w:tc>
          <w:tcPr>
            <w:tcW w:w="1021" w:type="pct"/>
            <w:shd w:val="clear" w:color="auto" w:fill="auto"/>
            <w:tcMar>
              <w:left w:w="57" w:type="dxa"/>
              <w:right w:w="57" w:type="dxa"/>
            </w:tcMar>
          </w:tcPr>
          <w:p w14:paraId="102AC4B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meat made from animal organs (like liver, heart, kidney, blood-based foods)</w:t>
            </w:r>
          </w:p>
        </w:tc>
        <w:tc>
          <w:tcPr>
            <w:tcW w:w="454" w:type="pct"/>
            <w:shd w:val="clear" w:color="auto" w:fill="auto"/>
            <w:tcMar>
              <w:left w:w="57" w:type="dxa"/>
              <w:right w:w="57" w:type="dxa"/>
            </w:tcMar>
          </w:tcPr>
          <w:p w14:paraId="53C8FC37"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6080A71D"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4297FB45"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18</w:t>
            </w:r>
          </w:p>
        </w:tc>
        <w:tc>
          <w:tcPr>
            <w:tcW w:w="1110" w:type="pct"/>
            <w:shd w:val="clear" w:color="auto" w:fill="auto"/>
            <w:tcMar>
              <w:left w:w="57" w:type="dxa"/>
              <w:right w:w="57" w:type="dxa"/>
            </w:tcMar>
          </w:tcPr>
          <w:p w14:paraId="5B8F69F2"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Foods from Supplementary Feeding Programme (WHO/UNICEF/WFP) for undernourished children)</w:t>
            </w:r>
          </w:p>
        </w:tc>
        <w:tc>
          <w:tcPr>
            <w:tcW w:w="320" w:type="pct"/>
            <w:shd w:val="clear" w:color="auto" w:fill="auto"/>
            <w:tcMar>
              <w:left w:w="57" w:type="dxa"/>
              <w:right w:w="57" w:type="dxa"/>
            </w:tcMar>
          </w:tcPr>
          <w:p w14:paraId="27E047A0"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62288F61"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4911564D"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Only child</w:t>
            </w:r>
          </w:p>
        </w:tc>
      </w:tr>
      <w:tr w:rsidR="00D55474" w:rsidRPr="006A7935" w14:paraId="3D44878B" w14:textId="77777777" w:rsidTr="001A46B8">
        <w:tc>
          <w:tcPr>
            <w:tcW w:w="265" w:type="pct"/>
            <w:shd w:val="clear" w:color="auto" w:fill="auto"/>
            <w:tcMar>
              <w:left w:w="57" w:type="dxa"/>
              <w:right w:w="57" w:type="dxa"/>
            </w:tcMar>
          </w:tcPr>
          <w:p w14:paraId="68BD243F"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9</w:t>
            </w:r>
          </w:p>
        </w:tc>
        <w:tc>
          <w:tcPr>
            <w:tcW w:w="1021" w:type="pct"/>
            <w:shd w:val="clear" w:color="auto" w:fill="auto"/>
            <w:tcMar>
              <w:left w:w="57" w:type="dxa"/>
              <w:right w:w="57" w:type="dxa"/>
            </w:tcMar>
          </w:tcPr>
          <w:p w14:paraId="3B247A9A"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types of meat or poultry (like beef, pork, goat, bush-meat, mice, chicken, wild birds, insects)</w:t>
            </w:r>
          </w:p>
        </w:tc>
        <w:tc>
          <w:tcPr>
            <w:tcW w:w="454" w:type="pct"/>
            <w:shd w:val="clear" w:color="auto" w:fill="auto"/>
            <w:tcMar>
              <w:left w:w="57" w:type="dxa"/>
              <w:right w:w="57" w:type="dxa"/>
            </w:tcMar>
          </w:tcPr>
          <w:p w14:paraId="01802723"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2C6A1E3E"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7E16F0A9"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19</w:t>
            </w:r>
          </w:p>
        </w:tc>
        <w:tc>
          <w:tcPr>
            <w:tcW w:w="1110" w:type="pct"/>
            <w:shd w:val="clear" w:color="auto" w:fill="auto"/>
            <w:tcMar>
              <w:left w:w="57" w:type="dxa"/>
              <w:right w:w="57" w:type="dxa"/>
            </w:tcMar>
          </w:tcPr>
          <w:p w14:paraId="511B7B5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solid, semi-solid or soft food?</w:t>
            </w:r>
          </w:p>
          <w:p w14:paraId="2656B4A9"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If “yes”: What was the food? _______________________ [mark food group if it is not yet coded “yes”]</w:t>
            </w:r>
          </w:p>
        </w:tc>
        <w:tc>
          <w:tcPr>
            <w:tcW w:w="320" w:type="pct"/>
            <w:shd w:val="clear" w:color="auto" w:fill="auto"/>
            <w:tcMar>
              <w:left w:w="57" w:type="dxa"/>
              <w:right w:w="57" w:type="dxa"/>
            </w:tcMar>
          </w:tcPr>
          <w:p w14:paraId="675D6FE3"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069A5606"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69E2CFA3" w14:textId="77777777" w:rsidR="00D55474" w:rsidRPr="006A7935" w:rsidRDefault="00D55474" w:rsidP="001A46B8">
            <w:pPr>
              <w:spacing w:before="60" w:after="60"/>
              <w:rPr>
                <w:rFonts w:eastAsia="Calibri" w:cstheme="minorHAnsi"/>
                <w:b/>
                <w:bCs/>
                <w:lang w:val="en-US"/>
              </w:rPr>
            </w:pPr>
            <w:r w:rsidRPr="006A7935">
              <w:rPr>
                <w:rFonts w:eastAsia="Calibri" w:cstheme="minorHAnsi"/>
                <w:b/>
                <w:color w:val="FF0000"/>
                <w:lang w:val="en-US"/>
              </w:rPr>
              <w:t>ONLY CHILD</w:t>
            </w:r>
          </w:p>
        </w:tc>
      </w:tr>
      <w:tr w:rsidR="00D55474" w:rsidRPr="006A7935" w14:paraId="1540E86D" w14:textId="77777777" w:rsidTr="001A46B8">
        <w:tc>
          <w:tcPr>
            <w:tcW w:w="265" w:type="pct"/>
            <w:shd w:val="clear" w:color="auto" w:fill="auto"/>
            <w:tcMar>
              <w:left w:w="57" w:type="dxa"/>
              <w:right w:w="57" w:type="dxa"/>
            </w:tcMar>
          </w:tcPr>
          <w:p w14:paraId="0910A57C"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10</w:t>
            </w:r>
          </w:p>
        </w:tc>
        <w:tc>
          <w:tcPr>
            <w:tcW w:w="1021" w:type="pct"/>
            <w:shd w:val="clear" w:color="auto" w:fill="auto"/>
            <w:tcMar>
              <w:left w:w="57" w:type="dxa"/>
              <w:right w:w="57" w:type="dxa"/>
            </w:tcMar>
          </w:tcPr>
          <w:p w14:paraId="5EA92C2F"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eggs</w:t>
            </w:r>
          </w:p>
        </w:tc>
        <w:tc>
          <w:tcPr>
            <w:tcW w:w="454" w:type="pct"/>
            <w:shd w:val="clear" w:color="auto" w:fill="auto"/>
            <w:tcMar>
              <w:left w:w="57" w:type="dxa"/>
              <w:right w:w="57" w:type="dxa"/>
            </w:tcMar>
          </w:tcPr>
          <w:p w14:paraId="1B10F260"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742F048B"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4ACE4720" w14:textId="77777777" w:rsidR="00D55474" w:rsidRPr="006A7935" w:rsidRDefault="00D55474" w:rsidP="001A46B8">
            <w:pPr>
              <w:spacing w:before="60" w:after="60"/>
              <w:rPr>
                <w:rFonts w:eastAsia="Calibri" w:cstheme="minorHAnsi"/>
                <w:b/>
                <w:lang w:val="en-US"/>
              </w:rPr>
            </w:pPr>
          </w:p>
        </w:tc>
        <w:tc>
          <w:tcPr>
            <w:tcW w:w="1110" w:type="pct"/>
            <w:shd w:val="clear" w:color="auto" w:fill="auto"/>
            <w:tcMar>
              <w:left w:w="57" w:type="dxa"/>
              <w:right w:w="57" w:type="dxa"/>
            </w:tcMar>
          </w:tcPr>
          <w:p w14:paraId="668B6F90" w14:textId="77777777" w:rsidR="00D55474" w:rsidRPr="006A7935" w:rsidRDefault="00D55474" w:rsidP="001A46B8">
            <w:pPr>
              <w:spacing w:before="60" w:after="60"/>
              <w:rPr>
                <w:rFonts w:eastAsia="Calibri" w:cstheme="minorHAnsi"/>
                <w:lang w:val="en-US"/>
              </w:rPr>
            </w:pPr>
          </w:p>
        </w:tc>
        <w:tc>
          <w:tcPr>
            <w:tcW w:w="320" w:type="pct"/>
            <w:shd w:val="clear" w:color="auto" w:fill="auto"/>
            <w:tcMar>
              <w:left w:w="57" w:type="dxa"/>
              <w:right w:w="57" w:type="dxa"/>
            </w:tcMar>
          </w:tcPr>
          <w:p w14:paraId="0E43D875"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5BD3BE9E"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6544A37D" w14:textId="77777777" w:rsidR="00D55474" w:rsidRPr="006A7935" w:rsidRDefault="00D55474" w:rsidP="001A46B8">
            <w:pPr>
              <w:spacing w:before="60" w:after="60"/>
              <w:rPr>
                <w:rFonts w:eastAsia="Calibri" w:cstheme="minorHAnsi"/>
                <w:b/>
                <w:bCs/>
                <w:lang w:val="en-US"/>
              </w:rPr>
            </w:pPr>
          </w:p>
        </w:tc>
      </w:tr>
    </w:tbl>
    <w:p w14:paraId="7621544B" w14:textId="77777777" w:rsidR="00D55474" w:rsidRPr="006A7935" w:rsidRDefault="00D55474" w:rsidP="00D55474">
      <w:pPr>
        <w:spacing w:after="0"/>
        <w:rPr>
          <w:sz w:val="24"/>
          <w:szCs w:val="24"/>
        </w:rPr>
      </w:pPr>
    </w:p>
    <w:p w14:paraId="59CC3A7E" w14:textId="77777777" w:rsidR="0084211A" w:rsidRDefault="0084211A">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4"/>
        <w:gridCol w:w="2622"/>
        <w:gridCol w:w="795"/>
        <w:gridCol w:w="1064"/>
        <w:gridCol w:w="602"/>
        <w:gridCol w:w="1974"/>
        <w:gridCol w:w="795"/>
        <w:gridCol w:w="1004"/>
      </w:tblGrid>
      <w:tr w:rsidR="00D55474" w:rsidRPr="006A7935" w14:paraId="2E63F81F" w14:textId="77777777" w:rsidTr="0084211A">
        <w:tc>
          <w:tcPr>
            <w:tcW w:w="397" w:type="pct"/>
            <w:shd w:val="clear" w:color="auto" w:fill="auto"/>
            <w:tcMar>
              <w:left w:w="57" w:type="dxa"/>
              <w:right w:w="57" w:type="dxa"/>
            </w:tcMar>
          </w:tcPr>
          <w:p w14:paraId="77ABB203" w14:textId="7FE39B5D" w:rsidR="00D55474" w:rsidRPr="006A7935" w:rsidRDefault="00D55474" w:rsidP="001A46B8">
            <w:pPr>
              <w:spacing w:before="60" w:after="60"/>
              <w:rPr>
                <w:rFonts w:eastAsia="Calibri" w:cstheme="minorHAnsi"/>
                <w:b/>
                <w:lang w:val="en-US"/>
              </w:rPr>
            </w:pPr>
            <w:r w:rsidRPr="006A7935">
              <w:rPr>
                <w:rFonts w:eastAsia="Calibri" w:cstheme="minorHAnsi"/>
                <w:b/>
                <w:lang w:val="en-US"/>
              </w:rPr>
              <w:lastRenderedPageBreak/>
              <w:t>20</w:t>
            </w:r>
          </w:p>
          <w:p w14:paraId="10D9052B" w14:textId="77777777" w:rsidR="00D55474" w:rsidRPr="006A7935" w:rsidRDefault="00D55474" w:rsidP="001A46B8">
            <w:pPr>
              <w:spacing w:before="60" w:after="60"/>
              <w:rPr>
                <w:rFonts w:eastAsia="Calibri" w:cstheme="minorHAnsi"/>
                <w:b/>
                <w:strike/>
                <w:lang w:val="en-US"/>
              </w:rPr>
            </w:pPr>
          </w:p>
        </w:tc>
        <w:tc>
          <w:tcPr>
            <w:tcW w:w="1363" w:type="pct"/>
            <w:shd w:val="clear" w:color="auto" w:fill="auto"/>
            <w:tcMar>
              <w:left w:w="57" w:type="dxa"/>
              <w:right w:w="57" w:type="dxa"/>
            </w:tcMar>
          </w:tcPr>
          <w:p w14:paraId="70A801A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How many times did [NAME] eat any solid, semi-solid or soft foods yesterday during the day or night?</w:t>
            </w:r>
          </w:p>
          <w:p w14:paraId="78539AD6"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If 7 or more times, record “7”</w:t>
            </w:r>
          </w:p>
          <w:p w14:paraId="3A67EEAA"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If number of times not known, record “9”</w:t>
            </w:r>
          </w:p>
        </w:tc>
        <w:tc>
          <w:tcPr>
            <w:tcW w:w="413" w:type="pct"/>
            <w:shd w:val="clear" w:color="auto" w:fill="auto"/>
            <w:tcMar>
              <w:left w:w="57" w:type="dxa"/>
              <w:right w:w="57" w:type="dxa"/>
            </w:tcMar>
          </w:tcPr>
          <w:p w14:paraId="403BD164" w14:textId="77777777" w:rsidR="00D55474" w:rsidRPr="006A7935" w:rsidRDefault="00D55474" w:rsidP="001A46B8">
            <w:pPr>
              <w:spacing w:before="60" w:after="60"/>
              <w:rPr>
                <w:rFonts w:eastAsia="Calibri" w:cstheme="minorHAnsi"/>
                <w:b/>
                <w:bCs/>
                <w:color w:val="FF0000"/>
                <w:lang w:val="en-US"/>
              </w:rPr>
            </w:pPr>
          </w:p>
        </w:tc>
        <w:tc>
          <w:tcPr>
            <w:tcW w:w="553" w:type="pct"/>
            <w:shd w:val="clear" w:color="auto" w:fill="auto"/>
            <w:tcMar>
              <w:left w:w="57" w:type="dxa"/>
              <w:right w:w="57" w:type="dxa"/>
            </w:tcMar>
          </w:tcPr>
          <w:p w14:paraId="51DCB6CE" w14:textId="77777777" w:rsidR="00D55474" w:rsidRPr="006A7935" w:rsidRDefault="00D55474" w:rsidP="001A46B8">
            <w:pPr>
              <w:spacing w:before="60" w:after="60"/>
              <w:rPr>
                <w:rFonts w:eastAsia="Calibri" w:cstheme="minorHAnsi"/>
                <w:b/>
                <w:color w:val="FF0000"/>
                <w:lang w:val="en-US"/>
              </w:rPr>
            </w:pPr>
          </w:p>
        </w:tc>
        <w:tc>
          <w:tcPr>
            <w:tcW w:w="313" w:type="pct"/>
            <w:shd w:val="clear" w:color="auto" w:fill="E7E6E6" w:themeFill="background2"/>
          </w:tcPr>
          <w:p w14:paraId="1B5DCFA2" w14:textId="77777777" w:rsidR="00D55474" w:rsidRPr="006A7935" w:rsidRDefault="00D55474" w:rsidP="001A46B8">
            <w:pPr>
              <w:spacing w:before="60" w:after="60"/>
              <w:rPr>
                <w:rFonts w:eastAsia="Calibri" w:cstheme="minorHAnsi"/>
                <w:b/>
                <w:color w:val="FF0000"/>
                <w:lang w:val="en-US"/>
              </w:rPr>
            </w:pPr>
            <w:r w:rsidRPr="006A7935">
              <w:rPr>
                <w:rFonts w:eastAsia="Calibri" w:cstheme="minorHAnsi"/>
                <w:b/>
                <w:color w:val="FF0000"/>
                <w:lang w:val="en-US"/>
              </w:rPr>
              <w:t>ONLY CHILD</w:t>
            </w:r>
          </w:p>
        </w:tc>
        <w:tc>
          <w:tcPr>
            <w:tcW w:w="1026" w:type="pct"/>
            <w:shd w:val="clear" w:color="auto" w:fill="auto"/>
            <w:tcMar>
              <w:left w:w="57" w:type="dxa"/>
              <w:right w:w="57" w:type="dxa"/>
            </w:tcMar>
          </w:tcPr>
          <w:p w14:paraId="78F348AC" w14:textId="77777777" w:rsidR="00D55474" w:rsidRPr="006A7935" w:rsidRDefault="00D55474" w:rsidP="001A46B8">
            <w:pPr>
              <w:spacing w:before="60" w:after="60"/>
              <w:rPr>
                <w:rFonts w:eastAsia="Calibri" w:cstheme="minorHAnsi"/>
                <w:color w:val="FF0000"/>
                <w:lang w:val="en-US"/>
              </w:rPr>
            </w:pPr>
          </w:p>
        </w:tc>
        <w:tc>
          <w:tcPr>
            <w:tcW w:w="413" w:type="pct"/>
            <w:shd w:val="clear" w:color="auto" w:fill="auto"/>
            <w:tcMar>
              <w:left w:w="57" w:type="dxa"/>
              <w:right w:w="57" w:type="dxa"/>
            </w:tcMar>
          </w:tcPr>
          <w:p w14:paraId="2837F1FC" w14:textId="77777777" w:rsidR="00D55474" w:rsidRPr="006A7935" w:rsidRDefault="00D55474" w:rsidP="001A46B8">
            <w:pPr>
              <w:spacing w:before="60" w:after="60"/>
              <w:rPr>
                <w:rFonts w:eastAsia="Calibri" w:cstheme="minorHAnsi"/>
                <w:b/>
                <w:bCs/>
                <w:color w:val="FF0000"/>
                <w:lang w:val="en-US"/>
              </w:rPr>
            </w:pPr>
          </w:p>
        </w:tc>
        <w:tc>
          <w:tcPr>
            <w:tcW w:w="522" w:type="pct"/>
            <w:shd w:val="clear" w:color="auto" w:fill="auto"/>
          </w:tcPr>
          <w:p w14:paraId="054B21FF" w14:textId="77777777" w:rsidR="00D55474" w:rsidRPr="006A7935" w:rsidRDefault="00D55474" w:rsidP="001A46B8">
            <w:pPr>
              <w:spacing w:before="60" w:after="60"/>
              <w:rPr>
                <w:rFonts w:eastAsia="Calibri" w:cstheme="minorHAnsi"/>
                <w:b/>
                <w:bCs/>
                <w:color w:val="FF0000"/>
                <w:lang w:val="en-US"/>
              </w:rPr>
            </w:pPr>
          </w:p>
        </w:tc>
      </w:tr>
      <w:tr w:rsidR="00D55474" w:rsidRPr="006A7935" w14:paraId="2B04B5C1" w14:textId="77777777" w:rsidTr="0084211A">
        <w:tc>
          <w:tcPr>
            <w:tcW w:w="397" w:type="pct"/>
            <w:shd w:val="clear" w:color="auto" w:fill="auto"/>
            <w:tcMar>
              <w:left w:w="57" w:type="dxa"/>
              <w:right w:w="57" w:type="dxa"/>
            </w:tcMar>
          </w:tcPr>
          <w:p w14:paraId="4C3297D9"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21</w:t>
            </w:r>
          </w:p>
        </w:tc>
        <w:tc>
          <w:tcPr>
            <w:tcW w:w="1363" w:type="pct"/>
            <w:shd w:val="clear" w:color="auto" w:fill="auto"/>
            <w:tcMar>
              <w:left w:w="57" w:type="dxa"/>
              <w:right w:w="57" w:type="dxa"/>
            </w:tcMar>
          </w:tcPr>
          <w:p w14:paraId="4BF850D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beverages and foods (tea, coffee, alcohol, etc.)</w:t>
            </w:r>
          </w:p>
        </w:tc>
        <w:tc>
          <w:tcPr>
            <w:tcW w:w="413" w:type="pct"/>
            <w:shd w:val="clear" w:color="auto" w:fill="E7E6E6" w:themeFill="background2"/>
            <w:tcMar>
              <w:left w:w="57" w:type="dxa"/>
              <w:right w:w="57" w:type="dxa"/>
            </w:tcMar>
          </w:tcPr>
          <w:p w14:paraId="10418533" w14:textId="77777777" w:rsidR="00D55474" w:rsidRPr="006A7935" w:rsidRDefault="00D55474" w:rsidP="001A46B8">
            <w:pPr>
              <w:spacing w:before="60" w:after="60"/>
              <w:rPr>
                <w:rFonts w:eastAsia="Calibri" w:cstheme="minorHAnsi"/>
                <w:b/>
                <w:bCs/>
                <w:color w:val="FF0000"/>
                <w:lang w:val="en-US"/>
              </w:rPr>
            </w:pPr>
          </w:p>
        </w:tc>
        <w:tc>
          <w:tcPr>
            <w:tcW w:w="553" w:type="pct"/>
            <w:shd w:val="clear" w:color="auto" w:fill="E7E6E6" w:themeFill="background2"/>
            <w:tcMar>
              <w:left w:w="57" w:type="dxa"/>
              <w:right w:w="57" w:type="dxa"/>
            </w:tcMar>
          </w:tcPr>
          <w:p w14:paraId="3C9FA123" w14:textId="77777777" w:rsidR="00D55474" w:rsidRPr="006A7935" w:rsidRDefault="00D55474" w:rsidP="001A46B8">
            <w:pPr>
              <w:spacing w:before="60" w:after="60"/>
              <w:rPr>
                <w:rFonts w:eastAsia="Calibri" w:cstheme="minorHAnsi"/>
                <w:b/>
                <w:color w:val="FF0000"/>
                <w:lang w:val="en-US"/>
              </w:rPr>
            </w:pPr>
          </w:p>
        </w:tc>
        <w:tc>
          <w:tcPr>
            <w:tcW w:w="313" w:type="pct"/>
            <w:shd w:val="clear" w:color="auto" w:fill="E7E6E6" w:themeFill="background2"/>
          </w:tcPr>
          <w:p w14:paraId="52F58A9D" w14:textId="77777777" w:rsidR="00D55474" w:rsidRPr="006A7935" w:rsidRDefault="00D55474" w:rsidP="001A46B8">
            <w:pPr>
              <w:spacing w:before="60" w:after="60"/>
              <w:rPr>
                <w:rFonts w:eastAsia="Calibri" w:cstheme="minorHAnsi"/>
                <w:b/>
                <w:color w:val="FF0000"/>
                <w:lang w:val="en-US"/>
              </w:rPr>
            </w:pPr>
          </w:p>
        </w:tc>
        <w:tc>
          <w:tcPr>
            <w:tcW w:w="1026" w:type="pct"/>
            <w:shd w:val="clear" w:color="auto" w:fill="auto"/>
            <w:tcMar>
              <w:left w:w="57" w:type="dxa"/>
              <w:right w:w="57" w:type="dxa"/>
            </w:tcMar>
          </w:tcPr>
          <w:p w14:paraId="30D38D24" w14:textId="77777777" w:rsidR="00D55474" w:rsidRPr="006A7935" w:rsidRDefault="00D55474" w:rsidP="001A46B8">
            <w:pPr>
              <w:spacing w:before="60" w:after="60"/>
              <w:rPr>
                <w:rFonts w:eastAsia="Calibri" w:cstheme="minorHAnsi"/>
                <w:color w:val="FF0000"/>
                <w:lang w:val="en-US"/>
              </w:rPr>
            </w:pPr>
          </w:p>
        </w:tc>
        <w:tc>
          <w:tcPr>
            <w:tcW w:w="413" w:type="pct"/>
            <w:shd w:val="clear" w:color="auto" w:fill="auto"/>
            <w:tcMar>
              <w:left w:w="57" w:type="dxa"/>
              <w:right w:w="57" w:type="dxa"/>
            </w:tcMar>
          </w:tcPr>
          <w:p w14:paraId="3EDA6B54" w14:textId="77777777" w:rsidR="00D55474" w:rsidRPr="006A7935" w:rsidRDefault="00D55474" w:rsidP="001A46B8">
            <w:pPr>
              <w:spacing w:before="60" w:after="60"/>
              <w:rPr>
                <w:rFonts w:eastAsia="Calibri" w:cstheme="minorHAnsi"/>
                <w:b/>
                <w:bCs/>
                <w:color w:val="FF0000"/>
                <w:lang w:val="en-US"/>
              </w:rPr>
            </w:pPr>
          </w:p>
        </w:tc>
        <w:tc>
          <w:tcPr>
            <w:tcW w:w="522" w:type="pct"/>
            <w:shd w:val="clear" w:color="auto" w:fill="E7E6E6" w:themeFill="background2"/>
          </w:tcPr>
          <w:p w14:paraId="5C5459C5" w14:textId="77777777" w:rsidR="00D55474" w:rsidRPr="006A7935" w:rsidRDefault="00D55474" w:rsidP="001A46B8">
            <w:pPr>
              <w:spacing w:before="60" w:after="60"/>
              <w:rPr>
                <w:rFonts w:eastAsia="Calibri" w:cstheme="minorHAnsi"/>
                <w:b/>
                <w:bCs/>
                <w:color w:val="FF0000"/>
                <w:lang w:val="en-US"/>
              </w:rPr>
            </w:pPr>
            <w:r w:rsidRPr="006A7935">
              <w:rPr>
                <w:rFonts w:eastAsia="Calibri" w:cstheme="minorHAnsi"/>
                <w:b/>
                <w:bCs/>
                <w:lang w:val="en-US"/>
              </w:rPr>
              <w:t>Only for the mother</w:t>
            </w:r>
          </w:p>
        </w:tc>
      </w:tr>
    </w:tbl>
    <w:p w14:paraId="6EBD891F" w14:textId="77777777" w:rsidR="00D55474" w:rsidRPr="006A7935" w:rsidRDefault="00D55474" w:rsidP="00D55474">
      <w:pPr>
        <w:spacing w:after="0"/>
        <w:rPr>
          <w:sz w:val="24"/>
          <w:szCs w:val="24"/>
        </w:rPr>
      </w:pPr>
    </w:p>
    <w:p w14:paraId="78426C8F" w14:textId="77777777" w:rsidR="00D55474" w:rsidRPr="006A7935" w:rsidRDefault="00D55474" w:rsidP="00D55474">
      <w:pPr>
        <w:spacing w:after="0"/>
        <w:rPr>
          <w:sz w:val="24"/>
          <w:szCs w:val="24"/>
        </w:rPr>
      </w:pPr>
    </w:p>
    <w:tbl>
      <w:tblPr>
        <w:tblStyle w:val="TableGrid"/>
        <w:tblW w:w="5000" w:type="pct"/>
        <w:tblLook w:val="04A0" w:firstRow="1" w:lastRow="0" w:firstColumn="1" w:lastColumn="0" w:noHBand="0" w:noVBand="1"/>
      </w:tblPr>
      <w:tblGrid>
        <w:gridCol w:w="2582"/>
        <w:gridCol w:w="7038"/>
      </w:tblGrid>
      <w:tr w:rsidR="00D55474" w:rsidRPr="006A7935" w14:paraId="64ED6346" w14:textId="77777777" w:rsidTr="001A46B8">
        <w:trPr>
          <w:trHeight w:val="395"/>
        </w:trPr>
        <w:tc>
          <w:tcPr>
            <w:tcW w:w="1342" w:type="pct"/>
          </w:tcPr>
          <w:p w14:paraId="274BA55C" w14:textId="77777777" w:rsidR="00D55474" w:rsidRPr="006A7935" w:rsidRDefault="00D55474" w:rsidP="001A46B8">
            <w:pPr>
              <w:spacing w:after="0"/>
              <w:rPr>
                <w:rFonts w:cstheme="minorHAnsi"/>
              </w:rPr>
            </w:pPr>
            <w:r w:rsidRPr="006A7935">
              <w:rPr>
                <w:rFonts w:cstheme="minorHAnsi"/>
              </w:rPr>
              <w:t>Other comments</w:t>
            </w:r>
          </w:p>
        </w:tc>
        <w:tc>
          <w:tcPr>
            <w:tcW w:w="3658" w:type="pct"/>
          </w:tcPr>
          <w:p w14:paraId="1C137432" w14:textId="77777777" w:rsidR="00D55474" w:rsidRPr="006A7935" w:rsidRDefault="00D55474" w:rsidP="001A46B8">
            <w:pPr>
              <w:spacing w:after="0"/>
              <w:rPr>
                <w:rFonts w:cstheme="minorHAnsi"/>
              </w:rPr>
            </w:pPr>
            <w:r w:rsidRPr="006A7935">
              <w:rPr>
                <w:rFonts w:cstheme="minorHAnsi"/>
              </w:rPr>
              <w:t>______________________________________</w:t>
            </w:r>
            <w:r w:rsidRPr="006A7935">
              <w:rPr>
                <w:rFonts w:cstheme="minorHAnsi"/>
              </w:rPr>
              <w:br/>
              <w:t>______________________________________</w:t>
            </w:r>
            <w:r w:rsidRPr="006A7935">
              <w:rPr>
                <w:rFonts w:cstheme="minorHAnsi"/>
              </w:rPr>
              <w:br/>
              <w:t>______________________________________</w:t>
            </w:r>
          </w:p>
          <w:p w14:paraId="315D575D" w14:textId="77777777" w:rsidR="00D55474" w:rsidRPr="006A7935" w:rsidRDefault="00D55474" w:rsidP="001A46B8">
            <w:pPr>
              <w:spacing w:after="0"/>
              <w:rPr>
                <w:rFonts w:cstheme="minorHAnsi"/>
              </w:rPr>
            </w:pPr>
          </w:p>
        </w:tc>
      </w:tr>
    </w:tbl>
    <w:p w14:paraId="02066221" w14:textId="77777777" w:rsidR="00D55474" w:rsidRPr="006A7935" w:rsidRDefault="00D55474" w:rsidP="00D55474">
      <w:pPr>
        <w:spacing w:after="0"/>
        <w:rPr>
          <w:rFonts w:cstheme="minorHAnsi"/>
          <w:b/>
          <w:sz w:val="24"/>
          <w:szCs w:val="24"/>
        </w:rPr>
      </w:pPr>
    </w:p>
    <w:p w14:paraId="49EF3C77"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79EF8F13" w14:textId="77777777" w:rsidR="00D55474" w:rsidRPr="006A7935" w:rsidRDefault="00D55474" w:rsidP="00D55474">
      <w:pPr>
        <w:spacing w:after="0"/>
        <w:rPr>
          <w:rFonts w:cstheme="minorHAnsi"/>
          <w:b/>
          <w:sz w:val="24"/>
          <w:szCs w:val="24"/>
        </w:rPr>
      </w:pPr>
    </w:p>
    <w:p w14:paraId="7650C7AE" w14:textId="77777777" w:rsidR="00D55474" w:rsidRPr="006A7935" w:rsidRDefault="00D55474" w:rsidP="00D55474">
      <w:pPr>
        <w:spacing w:after="160" w:line="259" w:lineRule="auto"/>
      </w:pPr>
    </w:p>
    <w:p w14:paraId="7E46DEF0" w14:textId="77777777" w:rsidR="0084211A" w:rsidRDefault="0084211A">
      <w:pPr>
        <w:spacing w:after="160" w:line="259" w:lineRule="auto"/>
        <w:rPr>
          <w:rFonts w:cstheme="minorHAnsi"/>
          <w:b/>
          <w:sz w:val="28"/>
          <w:szCs w:val="28"/>
        </w:rPr>
      </w:pPr>
      <w:r>
        <w:rPr>
          <w:rFonts w:cstheme="minorHAnsi"/>
          <w:b/>
          <w:sz w:val="28"/>
          <w:szCs w:val="28"/>
        </w:rPr>
        <w:br w:type="page"/>
      </w:r>
    </w:p>
    <w:p w14:paraId="1409611D" w14:textId="3A37806E" w:rsidR="00D55474" w:rsidRPr="006A7935" w:rsidRDefault="00D55474" w:rsidP="00D55474">
      <w:pPr>
        <w:ind w:left="-6"/>
        <w:rPr>
          <w:rFonts w:cstheme="minorHAnsi"/>
          <w:b/>
          <w:sz w:val="28"/>
          <w:szCs w:val="28"/>
        </w:rPr>
      </w:pPr>
      <w:r w:rsidRPr="006A7935">
        <w:rPr>
          <w:rFonts w:cstheme="minorHAnsi"/>
          <w:b/>
          <w:sz w:val="28"/>
          <w:szCs w:val="28"/>
        </w:rPr>
        <w:lastRenderedPageBreak/>
        <w:t>This text for explaining Section K questions to female respondent.</w:t>
      </w:r>
    </w:p>
    <w:p w14:paraId="46DF5599" w14:textId="77777777" w:rsidR="00D55474" w:rsidRPr="006A7935" w:rsidRDefault="00D55474" w:rsidP="00D55474">
      <w:pPr>
        <w:rPr>
          <w:rFonts w:asciiTheme="majorHAnsi" w:eastAsiaTheme="majorEastAsia" w:hAnsiTheme="majorHAnsi" w:cstheme="majorBidi"/>
          <w:b/>
          <w:bCs/>
          <w:noProof w:val="0"/>
          <w:sz w:val="44"/>
          <w:szCs w:val="36"/>
          <w:lang w:val="en-US"/>
        </w:rPr>
      </w:pPr>
      <w:r w:rsidRPr="006A7935">
        <w:rPr>
          <w:b/>
          <w:i/>
          <w:sz w:val="24"/>
          <w:szCs w:val="24"/>
        </w:rPr>
        <w:t>[Enumerator: I would like to ask some questions about health of the household members, and then some detailed questions about ……….(name of child) and yourself.]</w:t>
      </w:r>
    </w:p>
    <w:p w14:paraId="00E3B40A" w14:textId="77777777" w:rsidR="00D55474" w:rsidRPr="006A7935" w:rsidRDefault="00D55474" w:rsidP="00D55474">
      <w:pPr>
        <w:pStyle w:val="Heading1"/>
      </w:pPr>
      <w:r w:rsidRPr="006A7935">
        <w:t xml:space="preserve">Health + Anthropometry </w:t>
      </w:r>
      <w:r w:rsidRPr="006A7935">
        <w:rPr>
          <w:rFonts w:asciiTheme="minorHAnsi" w:eastAsiaTheme="minorHAnsi" w:hAnsiTheme="minorHAnsi" w:cstheme="minorBidi"/>
          <w:i/>
          <w:iCs/>
          <w:noProof/>
          <w:color w:val="002060"/>
          <w:sz w:val="28"/>
          <w:szCs w:val="28"/>
          <w:lang w:val="en-GB"/>
        </w:rPr>
        <w:t>BASELINE AND FOLLOW-UP</w:t>
      </w:r>
      <w:r w:rsidRPr="006A7935">
        <w:t xml:space="preserve">    </w:t>
      </w:r>
    </w:p>
    <w:p w14:paraId="3A7E94DD" w14:textId="77777777" w:rsidR="00D55474" w:rsidRPr="006A7935" w:rsidRDefault="00D55474" w:rsidP="00D55474">
      <w:pPr>
        <w:pStyle w:val="Heading2"/>
      </w:pPr>
      <w:r w:rsidRPr="006A7935">
        <w:t>Health of household members</w:t>
      </w:r>
    </w:p>
    <w:tbl>
      <w:tblPr>
        <w:tblStyle w:val="TableGrid"/>
        <w:tblW w:w="5000" w:type="pct"/>
        <w:tblLook w:val="04A0" w:firstRow="1" w:lastRow="0" w:firstColumn="1" w:lastColumn="0" w:noHBand="0" w:noVBand="1"/>
      </w:tblPr>
      <w:tblGrid>
        <w:gridCol w:w="3594"/>
        <w:gridCol w:w="3294"/>
        <w:gridCol w:w="2732"/>
      </w:tblGrid>
      <w:tr w:rsidR="00D55474" w:rsidRPr="006A7935" w14:paraId="0335FCC3" w14:textId="77777777" w:rsidTr="001A46B8">
        <w:tc>
          <w:tcPr>
            <w:tcW w:w="1868" w:type="pct"/>
          </w:tcPr>
          <w:p w14:paraId="2521A2BA" w14:textId="77777777" w:rsidR="00D55474" w:rsidRPr="006A7935" w:rsidRDefault="00D55474" w:rsidP="001A46B8">
            <w:pPr>
              <w:spacing w:before="60" w:after="60"/>
              <w:rPr>
                <w:rFonts w:cstheme="minorHAnsi"/>
                <w:b/>
                <w:color w:val="000000" w:themeColor="text1"/>
                <w:u w:val="single"/>
              </w:rPr>
            </w:pPr>
            <w:r w:rsidRPr="006A7935">
              <w:rPr>
                <w:rFonts w:cstheme="minorHAnsi"/>
                <w:b/>
                <w:color w:val="000000" w:themeColor="text1"/>
                <w:u w:val="single"/>
              </w:rPr>
              <w:t>Question</w:t>
            </w:r>
          </w:p>
        </w:tc>
        <w:tc>
          <w:tcPr>
            <w:tcW w:w="1712" w:type="pct"/>
          </w:tcPr>
          <w:p w14:paraId="166C809B" w14:textId="77777777" w:rsidR="00D55474" w:rsidRPr="006A7935" w:rsidRDefault="00D55474" w:rsidP="001A46B8">
            <w:pPr>
              <w:spacing w:before="60" w:after="60"/>
              <w:rPr>
                <w:rFonts w:cstheme="minorHAnsi"/>
                <w:b/>
              </w:rPr>
            </w:pPr>
            <w:r w:rsidRPr="006A7935">
              <w:rPr>
                <w:rFonts w:cstheme="minorHAnsi"/>
                <w:b/>
              </w:rPr>
              <w:t>Categories/Details</w:t>
            </w:r>
          </w:p>
        </w:tc>
        <w:tc>
          <w:tcPr>
            <w:tcW w:w="1420" w:type="pct"/>
            <w:shd w:val="clear" w:color="auto" w:fill="E7E6E6" w:themeFill="background2"/>
          </w:tcPr>
          <w:p w14:paraId="5B8E7547" w14:textId="77777777" w:rsidR="00D55474" w:rsidRPr="006A7935" w:rsidRDefault="00D55474" w:rsidP="001A46B8">
            <w:pPr>
              <w:spacing w:before="60" w:after="60"/>
              <w:rPr>
                <w:rFonts w:cstheme="minorHAnsi"/>
                <w:b/>
              </w:rPr>
            </w:pPr>
            <w:r w:rsidRPr="006A7935">
              <w:rPr>
                <w:rFonts w:cstheme="minorHAnsi"/>
                <w:b/>
              </w:rPr>
              <w:t>EXPLANATIONS</w:t>
            </w:r>
          </w:p>
        </w:tc>
      </w:tr>
      <w:tr w:rsidR="00D55474" w:rsidRPr="006A7935" w14:paraId="2BD9CF07" w14:textId="77777777" w:rsidTr="001A46B8">
        <w:tc>
          <w:tcPr>
            <w:tcW w:w="1868" w:type="pct"/>
            <w:tcBorders>
              <w:bottom w:val="single" w:sz="4" w:space="0" w:color="auto"/>
            </w:tcBorders>
          </w:tcPr>
          <w:p w14:paraId="492E81C2" w14:textId="77777777" w:rsidR="00D55474" w:rsidRPr="006A7935" w:rsidRDefault="00D55474" w:rsidP="001A46B8">
            <w:pPr>
              <w:spacing w:before="60" w:after="60"/>
              <w:rPr>
                <w:rFonts w:cstheme="minorHAnsi"/>
                <w:b/>
              </w:rPr>
            </w:pPr>
            <w:r w:rsidRPr="006A7935">
              <w:rPr>
                <w:rFonts w:cstheme="minorHAnsi"/>
                <w:b/>
              </w:rPr>
              <w:t xml:space="preserve">General health of respondent </w:t>
            </w:r>
          </w:p>
        </w:tc>
        <w:tc>
          <w:tcPr>
            <w:tcW w:w="1712" w:type="pct"/>
            <w:tcBorders>
              <w:bottom w:val="single" w:sz="4" w:space="0" w:color="auto"/>
            </w:tcBorders>
          </w:tcPr>
          <w:p w14:paraId="1834BCCF" w14:textId="77777777" w:rsidR="00D55474" w:rsidRPr="006A7935" w:rsidRDefault="00D55474" w:rsidP="001A46B8">
            <w:pPr>
              <w:spacing w:before="60" w:after="60"/>
              <w:rPr>
                <w:rFonts w:cstheme="minorHAnsi"/>
              </w:rPr>
            </w:pPr>
          </w:p>
        </w:tc>
        <w:tc>
          <w:tcPr>
            <w:tcW w:w="1420" w:type="pct"/>
            <w:tcBorders>
              <w:bottom w:val="single" w:sz="4" w:space="0" w:color="auto"/>
            </w:tcBorders>
            <w:shd w:val="clear" w:color="auto" w:fill="E7E6E6" w:themeFill="background2"/>
          </w:tcPr>
          <w:p w14:paraId="3A3C06B3" w14:textId="77777777" w:rsidR="00D55474" w:rsidRPr="006A7935" w:rsidRDefault="00D55474" w:rsidP="001A46B8">
            <w:pPr>
              <w:spacing w:before="60" w:after="60"/>
              <w:rPr>
                <w:rFonts w:cstheme="minorHAnsi"/>
              </w:rPr>
            </w:pPr>
          </w:p>
        </w:tc>
      </w:tr>
      <w:tr w:rsidR="00D55474" w:rsidRPr="006A7935" w14:paraId="4BD3CFF6" w14:textId="77777777" w:rsidTr="001A46B8">
        <w:tc>
          <w:tcPr>
            <w:tcW w:w="1868" w:type="pct"/>
            <w:tcBorders>
              <w:bottom w:val="single" w:sz="4" w:space="0" w:color="auto"/>
            </w:tcBorders>
          </w:tcPr>
          <w:p w14:paraId="5DE81CC1" w14:textId="77777777" w:rsidR="00D55474" w:rsidRPr="006A7935" w:rsidRDefault="00D55474" w:rsidP="001A46B8">
            <w:pPr>
              <w:spacing w:before="60" w:after="60"/>
              <w:rPr>
                <w:rFonts w:cstheme="minorHAnsi"/>
                <w:color w:val="000000" w:themeColor="text1"/>
              </w:rPr>
            </w:pPr>
            <w:r w:rsidRPr="006A7935">
              <w:rPr>
                <w:rFonts w:cstheme="minorHAnsi"/>
                <w:color w:val="000000" w:themeColor="text1"/>
              </w:rPr>
              <w:t xml:space="preserve">In general, would you say </w:t>
            </w:r>
            <w:r w:rsidRPr="006A7935">
              <w:rPr>
                <w:rFonts w:cstheme="minorHAnsi"/>
                <w:color w:val="000000" w:themeColor="text1"/>
                <w:u w:val="single"/>
              </w:rPr>
              <w:t>your</w:t>
            </w:r>
            <w:r w:rsidRPr="006A7935">
              <w:rPr>
                <w:rFonts w:cstheme="minorHAnsi"/>
                <w:color w:val="000000" w:themeColor="text1"/>
              </w:rPr>
              <w:t xml:space="preserve"> health is...?</w:t>
            </w:r>
          </w:p>
          <w:p w14:paraId="2CA3F075" w14:textId="77777777" w:rsidR="00D55474" w:rsidRPr="006A7935" w:rsidRDefault="00D55474" w:rsidP="001A46B8">
            <w:pPr>
              <w:spacing w:before="60" w:after="60"/>
              <w:rPr>
                <w:rFonts w:cstheme="minorHAnsi"/>
                <w:color w:val="000000" w:themeColor="text1"/>
                <w:u w:val="single"/>
              </w:rPr>
            </w:pPr>
          </w:p>
        </w:tc>
        <w:tc>
          <w:tcPr>
            <w:tcW w:w="1712" w:type="pct"/>
            <w:tcBorders>
              <w:bottom w:val="single" w:sz="4" w:space="0" w:color="auto"/>
            </w:tcBorders>
          </w:tcPr>
          <w:p w14:paraId="284C71E7"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very good</w:t>
            </w:r>
          </w:p>
          <w:p w14:paraId="17BA63A4"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good</w:t>
            </w:r>
          </w:p>
          <w:p w14:paraId="648D514F"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moderate</w:t>
            </w:r>
          </w:p>
          <w:p w14:paraId="1C752F86"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bad</w:t>
            </w:r>
          </w:p>
          <w:p w14:paraId="56ACE9C4"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very bad</w:t>
            </w:r>
          </w:p>
        </w:tc>
        <w:tc>
          <w:tcPr>
            <w:tcW w:w="1420" w:type="pct"/>
            <w:tcBorders>
              <w:bottom w:val="single" w:sz="4" w:space="0" w:color="auto"/>
            </w:tcBorders>
            <w:shd w:val="clear" w:color="auto" w:fill="E7E6E6" w:themeFill="background2"/>
          </w:tcPr>
          <w:p w14:paraId="4290E5FC" w14:textId="77777777" w:rsidR="00D55474" w:rsidRPr="006A7935" w:rsidRDefault="00D55474" w:rsidP="001A46B8">
            <w:pPr>
              <w:spacing w:before="60" w:after="60"/>
              <w:rPr>
                <w:rFonts w:cstheme="minorHAnsi"/>
              </w:rPr>
            </w:pPr>
            <w:r w:rsidRPr="006A7935">
              <w:rPr>
                <w:rFonts w:cstheme="minorHAnsi"/>
              </w:rPr>
              <w:t>Health of female respondent, no specific time frame</w:t>
            </w:r>
          </w:p>
        </w:tc>
      </w:tr>
      <w:tr w:rsidR="00D55474" w:rsidRPr="006A7935" w14:paraId="115B4D46" w14:textId="77777777" w:rsidTr="001A46B8">
        <w:tc>
          <w:tcPr>
            <w:tcW w:w="1868" w:type="pct"/>
          </w:tcPr>
          <w:p w14:paraId="17DDDAEC" w14:textId="77777777" w:rsidR="00D55474" w:rsidRPr="006A7935" w:rsidRDefault="00D55474" w:rsidP="001A46B8">
            <w:pPr>
              <w:spacing w:before="60" w:after="60"/>
              <w:rPr>
                <w:rFonts w:cstheme="minorHAnsi"/>
                <w:b/>
              </w:rPr>
            </w:pPr>
            <w:r w:rsidRPr="006A7935">
              <w:rPr>
                <w:rFonts w:cstheme="minorHAnsi"/>
                <w:b/>
              </w:rPr>
              <w:t>Household members</w:t>
            </w:r>
          </w:p>
        </w:tc>
        <w:tc>
          <w:tcPr>
            <w:tcW w:w="1712" w:type="pct"/>
          </w:tcPr>
          <w:p w14:paraId="35245F4F" w14:textId="77777777" w:rsidR="00D55474" w:rsidRPr="006A7935" w:rsidRDefault="00D55474" w:rsidP="001A46B8">
            <w:pPr>
              <w:spacing w:before="60" w:after="60"/>
              <w:rPr>
                <w:rFonts w:cstheme="minorHAnsi"/>
                <w:b/>
              </w:rPr>
            </w:pPr>
          </w:p>
        </w:tc>
        <w:tc>
          <w:tcPr>
            <w:tcW w:w="1420" w:type="pct"/>
            <w:shd w:val="clear" w:color="auto" w:fill="E7E6E6" w:themeFill="background2"/>
          </w:tcPr>
          <w:p w14:paraId="4F692FCB" w14:textId="77777777" w:rsidR="00D55474" w:rsidRPr="006A7935" w:rsidRDefault="00D55474" w:rsidP="001A46B8">
            <w:pPr>
              <w:spacing w:before="60" w:after="60"/>
              <w:rPr>
                <w:rFonts w:cstheme="minorHAnsi"/>
                <w:b/>
              </w:rPr>
            </w:pPr>
          </w:p>
        </w:tc>
      </w:tr>
      <w:tr w:rsidR="00D55474" w:rsidRPr="006A7935" w14:paraId="782A7CC7" w14:textId="77777777" w:rsidTr="001A46B8">
        <w:tc>
          <w:tcPr>
            <w:tcW w:w="1868" w:type="pct"/>
          </w:tcPr>
          <w:p w14:paraId="76B037B0" w14:textId="77777777" w:rsidR="00D55474" w:rsidRPr="006A7935" w:rsidRDefault="00D55474" w:rsidP="001A46B8">
            <w:pPr>
              <w:spacing w:before="60" w:after="60"/>
              <w:rPr>
                <w:rFonts w:cstheme="minorHAnsi"/>
              </w:rPr>
            </w:pPr>
            <w:r w:rsidRPr="006A7935">
              <w:rPr>
                <w:rFonts w:cstheme="minorHAnsi"/>
              </w:rPr>
              <w:t xml:space="preserve">Does any member of the household have a current disease? </w:t>
            </w:r>
          </w:p>
          <w:p w14:paraId="61556328" w14:textId="77777777" w:rsidR="00D55474" w:rsidRPr="006A7935" w:rsidRDefault="00D55474" w:rsidP="001A46B8">
            <w:pPr>
              <w:spacing w:before="60" w:after="60"/>
              <w:rPr>
                <w:rFonts w:cstheme="minorHAnsi"/>
                <w:i/>
              </w:rPr>
            </w:pPr>
            <w:r w:rsidRPr="006A7935">
              <w:rPr>
                <w:rFonts w:cstheme="minorHAnsi"/>
              </w:rPr>
              <w:t>(</w:t>
            </w:r>
            <w:r w:rsidRPr="006A7935">
              <w:rPr>
                <w:rFonts w:cstheme="minorHAnsi"/>
                <w:i/>
              </w:rPr>
              <w:t>incl. children)</w:t>
            </w:r>
          </w:p>
        </w:tc>
        <w:tc>
          <w:tcPr>
            <w:tcW w:w="1712" w:type="pct"/>
          </w:tcPr>
          <w:p w14:paraId="23C9D810" w14:textId="77777777" w:rsidR="00D55474" w:rsidRPr="006A7935" w:rsidRDefault="00D55474" w:rsidP="001A46B8">
            <w:pPr>
              <w:spacing w:before="60" w:after="60"/>
              <w:rPr>
                <w:rFonts w:cstheme="minorHAnsi"/>
              </w:rPr>
            </w:pPr>
            <w:r w:rsidRPr="006A7935">
              <w:rPr>
                <w:rFonts w:cstheme="minorHAnsi"/>
              </w:rPr>
              <w:t>Yes/No</w:t>
            </w:r>
          </w:p>
        </w:tc>
        <w:tc>
          <w:tcPr>
            <w:tcW w:w="1420" w:type="pct"/>
            <w:shd w:val="clear" w:color="auto" w:fill="E7E6E6" w:themeFill="background2"/>
          </w:tcPr>
          <w:p w14:paraId="1172B22F" w14:textId="77777777" w:rsidR="00D55474" w:rsidRPr="006A7935" w:rsidRDefault="00D55474" w:rsidP="001A46B8">
            <w:pPr>
              <w:spacing w:before="60" w:after="60"/>
              <w:rPr>
                <w:rFonts w:cstheme="minorHAnsi"/>
              </w:rPr>
            </w:pPr>
          </w:p>
        </w:tc>
      </w:tr>
      <w:tr w:rsidR="00D55474" w:rsidRPr="006A7935" w14:paraId="5A0D77B8" w14:textId="77777777" w:rsidTr="001A46B8">
        <w:trPr>
          <w:trHeight w:val="728"/>
        </w:trPr>
        <w:tc>
          <w:tcPr>
            <w:tcW w:w="1868" w:type="pct"/>
            <w:vMerge w:val="restart"/>
          </w:tcPr>
          <w:p w14:paraId="1101D7FB" w14:textId="77777777" w:rsidR="00D55474" w:rsidRPr="006A7935" w:rsidRDefault="00D55474" w:rsidP="001A46B8">
            <w:pPr>
              <w:spacing w:before="60" w:after="60"/>
              <w:rPr>
                <w:rFonts w:cstheme="minorHAnsi"/>
                <w:i/>
                <w:iCs/>
                <w:u w:val="single"/>
              </w:rPr>
            </w:pPr>
            <w:r w:rsidRPr="006A7935">
              <w:rPr>
                <w:rFonts w:cstheme="minorHAnsi"/>
                <w:b/>
                <w:i/>
                <w:iCs/>
                <w:u w:val="single"/>
              </w:rPr>
              <w:t>If yes</w:t>
            </w:r>
            <w:r w:rsidRPr="006A7935">
              <w:rPr>
                <w:rFonts w:cstheme="minorHAnsi"/>
                <w:i/>
                <w:iCs/>
                <w:u w:val="single"/>
              </w:rPr>
              <w:t>:</w:t>
            </w:r>
          </w:p>
          <w:p w14:paraId="0EC76B10" w14:textId="77777777" w:rsidR="00D55474" w:rsidRPr="006A7935" w:rsidRDefault="00D55474" w:rsidP="001A46B8">
            <w:pPr>
              <w:spacing w:before="60" w:after="60"/>
              <w:rPr>
                <w:rFonts w:cstheme="minorHAnsi"/>
              </w:rPr>
            </w:pPr>
            <w:r w:rsidRPr="006A7935">
              <w:rPr>
                <w:rFonts w:cstheme="minorHAnsi"/>
              </w:rPr>
              <w:t xml:space="preserve">Complete for </w:t>
            </w:r>
            <w:r w:rsidRPr="006A7935">
              <w:rPr>
                <w:rFonts w:cstheme="minorHAnsi"/>
                <w:u w:val="single"/>
              </w:rPr>
              <w:t>each</w:t>
            </w:r>
            <w:r w:rsidRPr="006A7935">
              <w:rPr>
                <w:rFonts w:cstheme="minorHAnsi"/>
              </w:rPr>
              <w:t xml:space="preserve"> household member having a</w:t>
            </w:r>
            <w:r w:rsidRPr="006A7935">
              <w:rPr>
                <w:rFonts w:cstheme="minorHAnsi"/>
                <w:b/>
              </w:rPr>
              <w:t xml:space="preserve"> </w:t>
            </w:r>
            <w:r w:rsidRPr="006A7935">
              <w:rPr>
                <w:rFonts w:cstheme="minorHAnsi"/>
              </w:rPr>
              <w:t>current disease</w:t>
            </w:r>
          </w:p>
          <w:p w14:paraId="1363051B" w14:textId="77777777" w:rsidR="00D55474" w:rsidRPr="006A7935" w:rsidRDefault="00D55474" w:rsidP="001A46B8">
            <w:pPr>
              <w:spacing w:before="60" w:after="60"/>
              <w:rPr>
                <w:rFonts w:cstheme="minorHAnsi"/>
                <w:b/>
              </w:rPr>
            </w:pPr>
            <w:r w:rsidRPr="006A7935">
              <w:rPr>
                <w:rFonts w:cstheme="minorHAnsi"/>
              </w:rPr>
              <w:t>(</w:t>
            </w:r>
            <w:r w:rsidRPr="006A7935">
              <w:rPr>
                <w:rFonts w:cstheme="minorHAnsi"/>
                <w:i/>
              </w:rPr>
              <w:t>incl. chronic diseases, eg. hypertension, CVD)</w:t>
            </w:r>
          </w:p>
        </w:tc>
        <w:tc>
          <w:tcPr>
            <w:tcW w:w="1712" w:type="pct"/>
          </w:tcPr>
          <w:p w14:paraId="58C78A70" w14:textId="77777777" w:rsidR="00D55474" w:rsidRPr="006A7935" w:rsidRDefault="00D55474" w:rsidP="001A46B8">
            <w:pPr>
              <w:spacing w:before="60" w:after="60"/>
              <w:rPr>
                <w:rFonts w:cstheme="minorHAnsi"/>
              </w:rPr>
            </w:pPr>
            <w:r w:rsidRPr="006A7935">
              <w:rPr>
                <w:rFonts w:cstheme="minorHAnsi"/>
              </w:rPr>
              <w:t>a)  Code __</w:t>
            </w:r>
          </w:p>
        </w:tc>
        <w:tc>
          <w:tcPr>
            <w:tcW w:w="1420" w:type="pct"/>
            <w:shd w:val="clear" w:color="auto" w:fill="E7E6E6" w:themeFill="background2"/>
          </w:tcPr>
          <w:p w14:paraId="7A16DC47" w14:textId="77777777" w:rsidR="00D55474" w:rsidRPr="006A7935" w:rsidRDefault="00D55474" w:rsidP="001A46B8">
            <w:pPr>
              <w:spacing w:before="60" w:after="60"/>
              <w:rPr>
                <w:rFonts w:cstheme="minorHAnsi"/>
              </w:rPr>
            </w:pPr>
          </w:p>
        </w:tc>
      </w:tr>
      <w:tr w:rsidR="00D55474" w:rsidRPr="006A7935" w14:paraId="21723388" w14:textId="77777777" w:rsidTr="001A46B8">
        <w:trPr>
          <w:trHeight w:val="275"/>
        </w:trPr>
        <w:tc>
          <w:tcPr>
            <w:tcW w:w="1868" w:type="pct"/>
            <w:vMerge/>
          </w:tcPr>
          <w:p w14:paraId="51B6A549" w14:textId="77777777" w:rsidR="00D55474" w:rsidRPr="006A7935" w:rsidRDefault="00D55474" w:rsidP="001A46B8">
            <w:pPr>
              <w:spacing w:before="60" w:after="60"/>
              <w:rPr>
                <w:rFonts w:cstheme="minorHAnsi"/>
                <w:b/>
              </w:rPr>
            </w:pPr>
          </w:p>
        </w:tc>
        <w:tc>
          <w:tcPr>
            <w:tcW w:w="1712" w:type="pct"/>
          </w:tcPr>
          <w:p w14:paraId="66EFBA62" w14:textId="77777777" w:rsidR="00D55474" w:rsidRPr="006A7935" w:rsidRDefault="00D55474" w:rsidP="001A46B8">
            <w:pPr>
              <w:spacing w:before="60" w:after="60"/>
              <w:rPr>
                <w:rFonts w:cstheme="minorHAnsi"/>
              </w:rPr>
            </w:pPr>
            <w:r w:rsidRPr="006A7935">
              <w:rPr>
                <w:rFonts w:cstheme="minorHAnsi"/>
              </w:rPr>
              <w:t>Disease</w:t>
            </w:r>
          </w:p>
        </w:tc>
        <w:tc>
          <w:tcPr>
            <w:tcW w:w="1420" w:type="pct"/>
            <w:shd w:val="clear" w:color="auto" w:fill="E7E6E6" w:themeFill="background2"/>
          </w:tcPr>
          <w:p w14:paraId="15CE2BC7" w14:textId="77777777" w:rsidR="00D55474" w:rsidRPr="006A7935" w:rsidDel="0055288E" w:rsidRDefault="00D55474" w:rsidP="001A46B8">
            <w:pPr>
              <w:spacing w:before="60" w:after="60"/>
              <w:rPr>
                <w:rFonts w:cstheme="minorHAnsi"/>
              </w:rPr>
            </w:pPr>
            <w:r w:rsidRPr="006A7935">
              <w:rPr>
                <w:rFonts w:cstheme="minorHAnsi"/>
              </w:rPr>
              <w:t>Name disease as text</w:t>
            </w:r>
          </w:p>
        </w:tc>
      </w:tr>
      <w:tr w:rsidR="00D55474" w:rsidRPr="006A7935" w14:paraId="68355239" w14:textId="77777777" w:rsidTr="001A46B8">
        <w:trPr>
          <w:trHeight w:val="383"/>
        </w:trPr>
        <w:tc>
          <w:tcPr>
            <w:tcW w:w="1868" w:type="pct"/>
          </w:tcPr>
          <w:p w14:paraId="352FB1C3" w14:textId="77777777" w:rsidR="00D55474" w:rsidRPr="006A7935" w:rsidRDefault="00D55474" w:rsidP="001A46B8">
            <w:pPr>
              <w:spacing w:before="60" w:after="60"/>
              <w:rPr>
                <w:rFonts w:cstheme="minorHAnsi"/>
                <w:lang w:val="en-US"/>
              </w:rPr>
            </w:pPr>
            <w:r w:rsidRPr="006A7935">
              <w:rPr>
                <w:rFonts w:cstheme="minorHAnsi"/>
                <w:lang w:val="en-US"/>
              </w:rPr>
              <w:t xml:space="preserve">Do you think that COVID-19 is a disease? </w:t>
            </w:r>
          </w:p>
        </w:tc>
        <w:tc>
          <w:tcPr>
            <w:tcW w:w="1712" w:type="pct"/>
          </w:tcPr>
          <w:p w14:paraId="01C35904" w14:textId="77777777" w:rsidR="00D55474" w:rsidRPr="006A7935" w:rsidRDefault="00D55474" w:rsidP="001A46B8">
            <w:pPr>
              <w:spacing w:before="60" w:after="60"/>
            </w:pPr>
            <w:r w:rsidRPr="006A7935">
              <w:t>Yes – no - don´t know</w:t>
            </w:r>
          </w:p>
        </w:tc>
        <w:tc>
          <w:tcPr>
            <w:tcW w:w="1420" w:type="pct"/>
            <w:shd w:val="clear" w:color="auto" w:fill="E7E6E6" w:themeFill="background2"/>
          </w:tcPr>
          <w:p w14:paraId="3E3A9365" w14:textId="77777777" w:rsidR="00D55474" w:rsidRPr="006A7935" w:rsidRDefault="00D55474" w:rsidP="001A46B8">
            <w:pPr>
              <w:spacing w:before="60" w:after="60"/>
              <w:rPr>
                <w:rFonts w:cstheme="minorHAnsi"/>
              </w:rPr>
            </w:pPr>
          </w:p>
        </w:tc>
      </w:tr>
      <w:tr w:rsidR="00D55474" w:rsidRPr="006A7935" w14:paraId="58ECE0CE" w14:textId="77777777" w:rsidTr="001A46B8">
        <w:trPr>
          <w:trHeight w:val="680"/>
        </w:trPr>
        <w:tc>
          <w:tcPr>
            <w:tcW w:w="1868" w:type="pct"/>
          </w:tcPr>
          <w:p w14:paraId="60A03EF4" w14:textId="77777777" w:rsidR="00D55474" w:rsidRPr="006A7935" w:rsidRDefault="00D55474" w:rsidP="001A46B8">
            <w:pPr>
              <w:pStyle w:val="CommentText"/>
              <w:spacing w:before="60" w:after="60"/>
              <w:rPr>
                <w:b/>
                <w:bCs/>
                <w:color w:val="00B050"/>
                <w:sz w:val="22"/>
                <w:szCs w:val="22"/>
                <w:lang w:val="en-US"/>
              </w:rPr>
            </w:pPr>
            <w:r w:rsidRPr="006A7935">
              <w:rPr>
                <w:iCs/>
                <w:sz w:val="22"/>
                <w:szCs w:val="22"/>
              </w:rPr>
              <w:t>Has anyone in the family been ill with COVID-19 in the past 12 months?</w:t>
            </w:r>
          </w:p>
        </w:tc>
        <w:tc>
          <w:tcPr>
            <w:tcW w:w="1712" w:type="pct"/>
          </w:tcPr>
          <w:p w14:paraId="7E9C0635" w14:textId="77777777" w:rsidR="00D55474" w:rsidRPr="006A7935" w:rsidRDefault="00D55474" w:rsidP="001A46B8">
            <w:pPr>
              <w:spacing w:before="60" w:after="60"/>
            </w:pPr>
            <w:r w:rsidRPr="006A7935">
              <w:t>Yes – no - don´t know</w:t>
            </w:r>
          </w:p>
          <w:p w14:paraId="42A70ADA" w14:textId="77777777" w:rsidR="00D55474" w:rsidRPr="006A7935" w:rsidRDefault="00D55474" w:rsidP="001A46B8">
            <w:pPr>
              <w:spacing w:before="60" w:after="60"/>
            </w:pPr>
            <w:r w:rsidRPr="006A7935">
              <w:t>If yes: how many?</w:t>
            </w:r>
          </w:p>
        </w:tc>
        <w:tc>
          <w:tcPr>
            <w:tcW w:w="1420" w:type="pct"/>
            <w:shd w:val="clear" w:color="auto" w:fill="E7E6E6" w:themeFill="background2"/>
          </w:tcPr>
          <w:p w14:paraId="1D5820BE" w14:textId="77777777" w:rsidR="00D55474" w:rsidRPr="006A7935" w:rsidRDefault="00D55474" w:rsidP="001A46B8">
            <w:pPr>
              <w:spacing w:before="60" w:after="60"/>
            </w:pPr>
            <w:r w:rsidRPr="006A7935">
              <w:rPr>
                <w:rFonts w:cstheme="minorHAnsi"/>
              </w:rPr>
              <w:t>Note time frame: past 12 months</w:t>
            </w:r>
          </w:p>
        </w:tc>
      </w:tr>
      <w:tr w:rsidR="00D55474" w:rsidRPr="006A7935" w14:paraId="3A041B27" w14:textId="77777777" w:rsidTr="001A46B8">
        <w:tc>
          <w:tcPr>
            <w:tcW w:w="1868" w:type="pct"/>
          </w:tcPr>
          <w:p w14:paraId="12791921" w14:textId="77777777" w:rsidR="00D55474" w:rsidRPr="006A7935" w:rsidRDefault="00D55474" w:rsidP="001A46B8">
            <w:pPr>
              <w:spacing w:before="60" w:after="60"/>
              <w:rPr>
                <w:rFonts w:cstheme="minorHAnsi"/>
              </w:rPr>
            </w:pPr>
            <w:r w:rsidRPr="006A7935">
              <w:rPr>
                <w:rFonts w:cstheme="minorHAnsi"/>
                <w:lang w:val="en-US"/>
              </w:rPr>
              <w:t>Has anyone in the family died from COVID-19?</w:t>
            </w:r>
          </w:p>
        </w:tc>
        <w:tc>
          <w:tcPr>
            <w:tcW w:w="1712" w:type="pct"/>
          </w:tcPr>
          <w:p w14:paraId="4AC5B5BE" w14:textId="77777777" w:rsidR="00D55474" w:rsidRPr="006A7935" w:rsidRDefault="00D55474" w:rsidP="001A46B8">
            <w:pPr>
              <w:spacing w:before="60" w:after="60"/>
              <w:rPr>
                <w:rFonts w:cstheme="minorHAnsi"/>
              </w:rPr>
            </w:pPr>
            <w:r w:rsidRPr="006A7935">
              <w:rPr>
                <w:rFonts w:cstheme="minorHAnsi"/>
              </w:rPr>
              <w:t>Yes – no – don’t know</w:t>
            </w:r>
          </w:p>
          <w:p w14:paraId="1DDA210D" w14:textId="77777777" w:rsidR="00D55474" w:rsidRPr="006A7935" w:rsidRDefault="00D55474" w:rsidP="001A46B8">
            <w:pPr>
              <w:spacing w:before="60" w:after="60"/>
              <w:rPr>
                <w:rFonts w:cstheme="minorHAnsi"/>
              </w:rPr>
            </w:pPr>
            <w:r w:rsidRPr="006A7935">
              <w:rPr>
                <w:rFonts w:cstheme="minorHAnsi"/>
              </w:rPr>
              <w:t>If yes: how many died?</w:t>
            </w:r>
          </w:p>
        </w:tc>
        <w:tc>
          <w:tcPr>
            <w:tcW w:w="1420" w:type="pct"/>
            <w:shd w:val="clear" w:color="auto" w:fill="E7E6E6" w:themeFill="background2"/>
          </w:tcPr>
          <w:p w14:paraId="5432C032" w14:textId="77777777" w:rsidR="00D55474" w:rsidRPr="006A7935" w:rsidRDefault="00D55474" w:rsidP="001A46B8">
            <w:pPr>
              <w:spacing w:before="60" w:after="60"/>
              <w:rPr>
                <w:rFonts w:cstheme="minorHAnsi"/>
              </w:rPr>
            </w:pPr>
            <w:r w:rsidRPr="006A7935">
              <w:rPr>
                <w:rFonts w:cstheme="minorHAnsi"/>
              </w:rPr>
              <w:t xml:space="preserve">No specific time window – Since beginning of epidemic </w:t>
            </w:r>
          </w:p>
        </w:tc>
      </w:tr>
      <w:tr w:rsidR="00D55474" w:rsidRPr="006A7935" w14:paraId="5257A429" w14:textId="77777777" w:rsidTr="001A46B8">
        <w:tc>
          <w:tcPr>
            <w:tcW w:w="1868" w:type="pct"/>
          </w:tcPr>
          <w:p w14:paraId="4A926A9A" w14:textId="77777777" w:rsidR="00D55474" w:rsidRPr="006A7935" w:rsidRDefault="00D55474" w:rsidP="001A46B8">
            <w:pPr>
              <w:spacing w:before="60" w:after="60"/>
              <w:rPr>
                <w:rFonts w:cstheme="minorHAnsi"/>
                <w:lang w:val="en-US"/>
              </w:rPr>
            </w:pPr>
            <w:r w:rsidRPr="006A7935">
              <w:rPr>
                <w:rFonts w:cstheme="minorHAnsi"/>
                <w:lang w:val="en-US"/>
              </w:rPr>
              <w:t>How many in your household got vaccinated against COVID-19?</w:t>
            </w:r>
          </w:p>
        </w:tc>
        <w:tc>
          <w:tcPr>
            <w:tcW w:w="1712" w:type="pct"/>
          </w:tcPr>
          <w:p w14:paraId="6E108210" w14:textId="77777777" w:rsidR="00D55474" w:rsidRPr="006A7935" w:rsidRDefault="00D55474" w:rsidP="001A46B8">
            <w:pPr>
              <w:spacing w:before="60" w:after="60"/>
              <w:rPr>
                <w:rFonts w:cstheme="minorHAnsi"/>
              </w:rPr>
            </w:pPr>
            <w:r w:rsidRPr="006A7935">
              <w:rPr>
                <w:rFonts w:cstheme="minorHAnsi"/>
              </w:rPr>
              <w:t>____ (number HH members)</w:t>
            </w:r>
          </w:p>
        </w:tc>
        <w:tc>
          <w:tcPr>
            <w:tcW w:w="1420" w:type="pct"/>
            <w:shd w:val="clear" w:color="auto" w:fill="E7E6E6" w:themeFill="background2"/>
          </w:tcPr>
          <w:p w14:paraId="0A5AA424" w14:textId="77777777" w:rsidR="00D55474" w:rsidRPr="006A7935" w:rsidRDefault="00D55474" w:rsidP="001A46B8">
            <w:pPr>
              <w:spacing w:before="60" w:after="60"/>
              <w:rPr>
                <w:rFonts w:cstheme="minorHAnsi"/>
              </w:rPr>
            </w:pPr>
          </w:p>
        </w:tc>
      </w:tr>
    </w:tbl>
    <w:p w14:paraId="0741A3BF" w14:textId="77777777" w:rsidR="00D55474" w:rsidRPr="006A7935" w:rsidRDefault="00D55474" w:rsidP="00D55474">
      <w:pPr>
        <w:spacing w:after="0"/>
        <w:rPr>
          <w:sz w:val="24"/>
          <w:szCs w:val="24"/>
        </w:rPr>
      </w:pPr>
    </w:p>
    <w:p w14:paraId="7C338A9C" w14:textId="77777777" w:rsidR="00D55474" w:rsidRPr="006A7935" w:rsidRDefault="00D55474" w:rsidP="00D55474">
      <w:pPr>
        <w:pStyle w:val="Heading2"/>
      </w:pPr>
      <w:r w:rsidRPr="006A7935">
        <w:t>Child Health + vaccinations (index child)</w:t>
      </w:r>
    </w:p>
    <w:p w14:paraId="605973A9" w14:textId="77777777" w:rsidR="00D55474" w:rsidRPr="006A7935" w:rsidRDefault="00D55474" w:rsidP="00D55474">
      <w:pPr>
        <w:spacing w:before="120"/>
        <w:rPr>
          <w:rFonts w:ascii="Calibri" w:eastAsia="Calibri" w:hAnsi="Calibri" w:cs="Calibri"/>
          <w:i/>
          <w:iCs/>
        </w:rPr>
      </w:pPr>
      <w:r w:rsidRPr="006A7935">
        <w:rPr>
          <w:rFonts w:ascii="Calibri" w:eastAsia="Calibri" w:hAnsi="Calibri" w:cs="Calibri"/>
          <w:b/>
          <w:bCs/>
          <w:i/>
          <w:iCs/>
        </w:rPr>
        <w:t xml:space="preserve">Instruction to enumerators prior to interview: </w:t>
      </w:r>
      <w:r w:rsidRPr="006A7935">
        <w:rPr>
          <w:rFonts w:ascii="Calibri" w:eastAsia="Calibri" w:hAnsi="Calibri" w:cs="Calibri"/>
          <w:i/>
          <w:iCs/>
        </w:rPr>
        <w:t>Ask mother to bring immunization card for index child to the interview. The order of vaccinations in the cards can vary between Kenya and Uganda.</w:t>
      </w:r>
    </w:p>
    <w:tbl>
      <w:tblPr>
        <w:tblStyle w:val="TableGrid"/>
        <w:tblW w:w="5000" w:type="pct"/>
        <w:tblLook w:val="04A0" w:firstRow="1" w:lastRow="0" w:firstColumn="1" w:lastColumn="0" w:noHBand="0" w:noVBand="1"/>
      </w:tblPr>
      <w:tblGrid>
        <w:gridCol w:w="3900"/>
        <w:gridCol w:w="2861"/>
        <w:gridCol w:w="2859"/>
      </w:tblGrid>
      <w:tr w:rsidR="00D55474" w:rsidRPr="006A7935" w14:paraId="57857FAA" w14:textId="77777777" w:rsidTr="001A46B8">
        <w:tc>
          <w:tcPr>
            <w:tcW w:w="2027" w:type="pct"/>
          </w:tcPr>
          <w:p w14:paraId="62B7174C" w14:textId="77777777" w:rsidR="00D55474" w:rsidRPr="006A7935" w:rsidRDefault="00D55474" w:rsidP="001A46B8">
            <w:pPr>
              <w:spacing w:before="60" w:after="60"/>
              <w:rPr>
                <w:rFonts w:cstheme="minorHAnsi"/>
                <w:b/>
                <w:szCs w:val="24"/>
              </w:rPr>
            </w:pPr>
            <w:r w:rsidRPr="006A7935">
              <w:rPr>
                <w:rFonts w:cstheme="minorHAnsi"/>
                <w:b/>
                <w:szCs w:val="24"/>
              </w:rPr>
              <w:t>Question</w:t>
            </w:r>
          </w:p>
        </w:tc>
        <w:tc>
          <w:tcPr>
            <w:tcW w:w="1487" w:type="pct"/>
          </w:tcPr>
          <w:p w14:paraId="2505B6F2" w14:textId="77777777" w:rsidR="00D55474" w:rsidRPr="006A7935" w:rsidRDefault="00D55474" w:rsidP="001A46B8">
            <w:pPr>
              <w:spacing w:before="60" w:after="60"/>
              <w:rPr>
                <w:rFonts w:cstheme="minorHAnsi"/>
                <w:b/>
                <w:szCs w:val="24"/>
              </w:rPr>
            </w:pPr>
            <w:r w:rsidRPr="006A7935">
              <w:rPr>
                <w:rFonts w:cstheme="minorHAnsi"/>
                <w:b/>
                <w:szCs w:val="24"/>
              </w:rPr>
              <w:t>Categories / details</w:t>
            </w:r>
          </w:p>
        </w:tc>
        <w:tc>
          <w:tcPr>
            <w:tcW w:w="1486" w:type="pct"/>
            <w:shd w:val="clear" w:color="auto" w:fill="E7E6E6" w:themeFill="background2"/>
          </w:tcPr>
          <w:p w14:paraId="674830D0" w14:textId="77777777" w:rsidR="00D55474" w:rsidRPr="006A7935" w:rsidRDefault="00D55474" w:rsidP="001A46B8">
            <w:pPr>
              <w:spacing w:before="60" w:after="60"/>
              <w:rPr>
                <w:rFonts w:cstheme="minorHAnsi"/>
                <w:b/>
                <w:szCs w:val="24"/>
              </w:rPr>
            </w:pPr>
            <w:r w:rsidRPr="006A7935">
              <w:rPr>
                <w:rFonts w:cstheme="minorHAnsi"/>
                <w:b/>
                <w:szCs w:val="24"/>
              </w:rPr>
              <w:t>Explanation</w:t>
            </w:r>
          </w:p>
        </w:tc>
      </w:tr>
      <w:tr w:rsidR="00D55474" w:rsidRPr="006A7935" w14:paraId="5AF8DA57" w14:textId="77777777" w:rsidTr="001A46B8">
        <w:trPr>
          <w:trHeight w:val="359"/>
        </w:trPr>
        <w:tc>
          <w:tcPr>
            <w:tcW w:w="2027" w:type="pct"/>
          </w:tcPr>
          <w:p w14:paraId="377F905F" w14:textId="77777777" w:rsidR="00D55474" w:rsidRPr="006A7935" w:rsidRDefault="00D55474" w:rsidP="001A46B8">
            <w:pPr>
              <w:spacing w:before="60" w:after="60"/>
              <w:rPr>
                <w:rFonts w:cstheme="minorHAnsi"/>
                <w:szCs w:val="24"/>
              </w:rPr>
            </w:pPr>
            <w:r w:rsidRPr="006A7935">
              <w:rPr>
                <w:rFonts w:cstheme="minorHAnsi"/>
                <w:b/>
                <w:u w:val="single"/>
              </w:rPr>
              <w:t>Child diseases</w:t>
            </w:r>
            <w:r w:rsidRPr="006A7935">
              <w:rPr>
                <w:rFonts w:cstheme="minorHAnsi"/>
                <w:b/>
                <w:strike/>
                <w:color w:val="00B050"/>
                <w:u w:val="single"/>
              </w:rPr>
              <w:t xml:space="preserve"> </w:t>
            </w:r>
          </w:p>
        </w:tc>
        <w:tc>
          <w:tcPr>
            <w:tcW w:w="1487" w:type="pct"/>
          </w:tcPr>
          <w:p w14:paraId="33D270C4" w14:textId="77777777" w:rsidR="00D55474" w:rsidRPr="006A7935" w:rsidRDefault="00D55474" w:rsidP="001A46B8">
            <w:pPr>
              <w:spacing w:before="60" w:after="60"/>
              <w:rPr>
                <w:rFonts w:cstheme="minorHAnsi"/>
                <w:strike/>
                <w:szCs w:val="24"/>
              </w:rPr>
            </w:pPr>
          </w:p>
        </w:tc>
        <w:tc>
          <w:tcPr>
            <w:tcW w:w="1486" w:type="pct"/>
            <w:shd w:val="clear" w:color="auto" w:fill="E7E6E6" w:themeFill="background2"/>
          </w:tcPr>
          <w:p w14:paraId="2B3CEA64" w14:textId="77777777" w:rsidR="00D55474" w:rsidRPr="006A7935" w:rsidRDefault="00D55474" w:rsidP="001A46B8">
            <w:pPr>
              <w:spacing w:before="60" w:after="60"/>
              <w:rPr>
                <w:rFonts w:cstheme="minorHAnsi"/>
                <w:strike/>
                <w:szCs w:val="24"/>
              </w:rPr>
            </w:pPr>
          </w:p>
        </w:tc>
      </w:tr>
      <w:tr w:rsidR="00D55474" w:rsidRPr="006A7935" w14:paraId="604B3D19" w14:textId="77777777" w:rsidTr="001A46B8">
        <w:trPr>
          <w:trHeight w:val="257"/>
        </w:trPr>
        <w:tc>
          <w:tcPr>
            <w:tcW w:w="2027" w:type="pct"/>
            <w:shd w:val="clear" w:color="auto" w:fill="auto"/>
          </w:tcPr>
          <w:p w14:paraId="17DD178C" w14:textId="77777777" w:rsidR="00D55474" w:rsidRPr="006A7935" w:rsidRDefault="00D55474" w:rsidP="001A46B8">
            <w:pPr>
              <w:spacing w:before="60" w:after="60"/>
            </w:pPr>
            <w:r w:rsidRPr="006A7935">
              <w:rPr>
                <w:rFonts w:cstheme="minorHAnsi"/>
                <w:szCs w:val="24"/>
              </w:rPr>
              <w:t xml:space="preserve">Diarrhoea last 3 months </w:t>
            </w:r>
          </w:p>
        </w:tc>
        <w:tc>
          <w:tcPr>
            <w:tcW w:w="1487" w:type="pct"/>
            <w:shd w:val="clear" w:color="auto" w:fill="auto"/>
          </w:tcPr>
          <w:p w14:paraId="17DD0478" w14:textId="77777777" w:rsidR="00D55474" w:rsidRPr="006A7935" w:rsidRDefault="00D55474" w:rsidP="001A46B8">
            <w:pPr>
              <w:spacing w:before="60" w:after="60"/>
              <w:rPr>
                <w:rFonts w:cstheme="minorHAnsi"/>
                <w:szCs w:val="24"/>
              </w:rPr>
            </w:pPr>
            <w:r w:rsidRPr="006A7935">
              <w:rPr>
                <w:rFonts w:cstheme="minorHAnsi"/>
                <w:szCs w:val="24"/>
              </w:rPr>
              <w:t xml:space="preserve">Yes/no                   </w:t>
            </w:r>
          </w:p>
          <w:p w14:paraId="15012253" w14:textId="77777777" w:rsidR="00D55474" w:rsidRPr="006A7935" w:rsidRDefault="00D55474" w:rsidP="001A46B8">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678E7C81" w14:textId="77777777" w:rsidR="00D55474" w:rsidRPr="006A7935" w:rsidRDefault="00D55474" w:rsidP="001A46B8">
            <w:pPr>
              <w:spacing w:before="60" w:after="60"/>
              <w:rPr>
                <w:rFonts w:cstheme="minorHAnsi"/>
                <w:szCs w:val="24"/>
              </w:rPr>
            </w:pPr>
            <w:r w:rsidRPr="006A7935">
              <w:rPr>
                <w:rStyle w:val="Emphasis"/>
              </w:rPr>
              <w:t>Diarrhoea</w:t>
            </w:r>
            <w:r w:rsidRPr="006A7935">
              <w:t xml:space="preserve"> is the passage of 3 or more loose or liquid stools per day, or more frequently than is normal for the individual.</w:t>
            </w:r>
          </w:p>
        </w:tc>
      </w:tr>
    </w:tbl>
    <w:p w14:paraId="38F7D8F3" w14:textId="77777777" w:rsidR="0084211A" w:rsidRDefault="0084211A">
      <w:r>
        <w:br w:type="page"/>
      </w:r>
    </w:p>
    <w:tbl>
      <w:tblPr>
        <w:tblStyle w:val="TableGrid"/>
        <w:tblW w:w="5000" w:type="pct"/>
        <w:tblLook w:val="04A0" w:firstRow="1" w:lastRow="0" w:firstColumn="1" w:lastColumn="0" w:noHBand="0" w:noVBand="1"/>
      </w:tblPr>
      <w:tblGrid>
        <w:gridCol w:w="3900"/>
        <w:gridCol w:w="2861"/>
        <w:gridCol w:w="2859"/>
      </w:tblGrid>
      <w:tr w:rsidR="00D55474" w:rsidRPr="006A7935" w14:paraId="693DDAA6" w14:textId="77777777" w:rsidTr="001A46B8">
        <w:tc>
          <w:tcPr>
            <w:tcW w:w="2027" w:type="pct"/>
            <w:shd w:val="clear" w:color="auto" w:fill="auto"/>
          </w:tcPr>
          <w:p w14:paraId="4173D8ED" w14:textId="0AECC96C" w:rsidR="00D55474" w:rsidRPr="006A7935" w:rsidRDefault="00D55474" w:rsidP="001A46B8">
            <w:pPr>
              <w:spacing w:before="60" w:after="60"/>
            </w:pPr>
            <w:r w:rsidRPr="006A7935">
              <w:rPr>
                <w:rFonts w:cstheme="minorHAnsi"/>
                <w:szCs w:val="24"/>
              </w:rPr>
              <w:lastRenderedPageBreak/>
              <w:t>Malaria last 3 months</w:t>
            </w:r>
          </w:p>
        </w:tc>
        <w:tc>
          <w:tcPr>
            <w:tcW w:w="1487" w:type="pct"/>
            <w:shd w:val="clear" w:color="auto" w:fill="auto"/>
          </w:tcPr>
          <w:p w14:paraId="1455C4B5" w14:textId="77777777" w:rsidR="00D55474" w:rsidRPr="006A7935" w:rsidRDefault="00D55474" w:rsidP="001A46B8">
            <w:pPr>
              <w:spacing w:before="60" w:after="60"/>
              <w:rPr>
                <w:rFonts w:cstheme="minorHAnsi"/>
                <w:color w:val="000000" w:themeColor="text1"/>
                <w:szCs w:val="24"/>
              </w:rPr>
            </w:pPr>
            <w:r w:rsidRPr="006A7935">
              <w:rPr>
                <w:rFonts w:cstheme="minorHAnsi"/>
                <w:color w:val="000000" w:themeColor="text1"/>
                <w:szCs w:val="24"/>
              </w:rPr>
              <w:t xml:space="preserve">Yes/no                   </w:t>
            </w:r>
          </w:p>
          <w:p w14:paraId="3968079B" w14:textId="77777777" w:rsidR="00D55474" w:rsidRPr="006A7935" w:rsidRDefault="00D55474" w:rsidP="001A46B8">
            <w:pPr>
              <w:spacing w:before="60" w:after="60"/>
              <w:rPr>
                <w:color w:val="000000" w:themeColor="text1"/>
              </w:rPr>
            </w:pPr>
            <w:r w:rsidRPr="006A7935">
              <w:rPr>
                <w:rFonts w:cstheme="minorHAnsi"/>
                <w:szCs w:val="24"/>
              </w:rPr>
              <w:t>If yes: see doctor/nurse? Yes / no</w:t>
            </w:r>
          </w:p>
        </w:tc>
        <w:tc>
          <w:tcPr>
            <w:tcW w:w="1486" w:type="pct"/>
            <w:shd w:val="clear" w:color="auto" w:fill="E7E6E6" w:themeFill="background2"/>
          </w:tcPr>
          <w:p w14:paraId="66F89375" w14:textId="77777777" w:rsidR="00D55474" w:rsidRPr="006A7935" w:rsidRDefault="00D55474" w:rsidP="001A46B8">
            <w:pPr>
              <w:spacing w:before="60" w:after="60"/>
              <w:rPr>
                <w:rFonts w:cstheme="minorHAnsi"/>
                <w:color w:val="000000" w:themeColor="text1"/>
                <w:szCs w:val="24"/>
              </w:rPr>
            </w:pPr>
          </w:p>
        </w:tc>
      </w:tr>
      <w:tr w:rsidR="00D55474" w:rsidRPr="006A7935" w14:paraId="31825ADD" w14:textId="77777777" w:rsidTr="001A46B8">
        <w:trPr>
          <w:trHeight w:val="1016"/>
        </w:trPr>
        <w:tc>
          <w:tcPr>
            <w:tcW w:w="2027" w:type="pct"/>
            <w:shd w:val="clear" w:color="auto" w:fill="auto"/>
          </w:tcPr>
          <w:p w14:paraId="04FA08C5" w14:textId="77777777" w:rsidR="00D55474" w:rsidRPr="006A7935" w:rsidRDefault="00D55474" w:rsidP="001A46B8">
            <w:pPr>
              <w:spacing w:before="60" w:after="60"/>
            </w:pPr>
            <w:r w:rsidRPr="006A7935">
              <w:rPr>
                <w:rFonts w:cstheme="minorHAnsi"/>
                <w:szCs w:val="24"/>
              </w:rPr>
              <w:t xml:space="preserve">Respiratory disease last 3 months </w:t>
            </w:r>
            <w:r w:rsidRPr="006A7935">
              <w:rPr>
                <w:rFonts w:cstheme="minorHAnsi"/>
                <w:szCs w:val="24"/>
              </w:rPr>
              <w:br/>
              <w:t>[</w:t>
            </w:r>
            <w:r w:rsidRPr="006A7935">
              <w:rPr>
                <w:rFonts w:cstheme="minorHAnsi"/>
                <w:i/>
                <w:iCs/>
                <w:szCs w:val="24"/>
              </w:rPr>
              <w:t xml:space="preserve">Enumerator: give examples using local names </w:t>
            </w:r>
            <w:r w:rsidRPr="006A7935">
              <w:rPr>
                <w:rFonts w:cstheme="minorHAnsi"/>
                <w:i/>
                <w:iCs/>
                <w:szCs w:val="24"/>
              </w:rPr>
              <w:br/>
              <w:t>(whooping cough, th</w:t>
            </w:r>
            <w:r w:rsidRPr="006A7935">
              <w:rPr>
                <w:i/>
                <w:iCs/>
              </w:rPr>
              <w:t>e common cold, influenza, pneumonia, asthma, wheezing etc.)]</w:t>
            </w:r>
            <w:r w:rsidRPr="006A7935">
              <w:rPr>
                <w:rFonts w:cstheme="minorHAnsi"/>
                <w:i/>
                <w:iCs/>
                <w:szCs w:val="24"/>
              </w:rPr>
              <w:t xml:space="preserve"> </w:t>
            </w:r>
          </w:p>
        </w:tc>
        <w:tc>
          <w:tcPr>
            <w:tcW w:w="1487" w:type="pct"/>
            <w:shd w:val="clear" w:color="auto" w:fill="auto"/>
          </w:tcPr>
          <w:p w14:paraId="072F27B7" w14:textId="77777777" w:rsidR="00D55474" w:rsidRPr="006A7935" w:rsidRDefault="00D55474" w:rsidP="001A46B8">
            <w:pPr>
              <w:spacing w:before="60" w:after="60"/>
              <w:rPr>
                <w:rFonts w:cstheme="minorHAnsi"/>
                <w:szCs w:val="24"/>
              </w:rPr>
            </w:pPr>
            <w:r w:rsidRPr="006A7935">
              <w:rPr>
                <w:rFonts w:cstheme="minorHAnsi"/>
                <w:szCs w:val="24"/>
              </w:rPr>
              <w:t xml:space="preserve">Yes/no                 </w:t>
            </w:r>
          </w:p>
          <w:p w14:paraId="37134929" w14:textId="77777777" w:rsidR="00D55474" w:rsidRPr="006A7935" w:rsidRDefault="00D55474" w:rsidP="001A46B8">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79EA6DC7" w14:textId="77777777" w:rsidR="00D55474" w:rsidRPr="006A7935" w:rsidRDefault="00D55474" w:rsidP="001A46B8">
            <w:pPr>
              <w:spacing w:before="60" w:after="60"/>
              <w:rPr>
                <w:rFonts w:cstheme="minorHAnsi"/>
                <w:szCs w:val="24"/>
              </w:rPr>
            </w:pPr>
          </w:p>
        </w:tc>
      </w:tr>
      <w:tr w:rsidR="00D55474" w:rsidRPr="006A7935" w14:paraId="074F8FB9" w14:textId="77777777" w:rsidTr="001A46B8">
        <w:tc>
          <w:tcPr>
            <w:tcW w:w="2027" w:type="pct"/>
            <w:shd w:val="clear" w:color="auto" w:fill="auto"/>
          </w:tcPr>
          <w:p w14:paraId="70E49597" w14:textId="77777777" w:rsidR="00D55474" w:rsidRPr="006A7935" w:rsidRDefault="00D55474" w:rsidP="001A46B8">
            <w:pPr>
              <w:spacing w:before="60" w:after="60"/>
              <w:rPr>
                <w:rFonts w:cstheme="minorHAnsi"/>
                <w:szCs w:val="24"/>
              </w:rPr>
            </w:pPr>
            <w:r w:rsidRPr="006A7935">
              <w:rPr>
                <w:rFonts w:cstheme="minorHAnsi"/>
                <w:szCs w:val="24"/>
              </w:rPr>
              <w:t>Fever (except malaria) last 3 months</w:t>
            </w:r>
          </w:p>
        </w:tc>
        <w:tc>
          <w:tcPr>
            <w:tcW w:w="1487" w:type="pct"/>
            <w:shd w:val="clear" w:color="auto" w:fill="auto"/>
          </w:tcPr>
          <w:p w14:paraId="0C4BC2BC" w14:textId="77777777" w:rsidR="00D55474" w:rsidRPr="006A7935" w:rsidRDefault="00D55474" w:rsidP="001A46B8">
            <w:pPr>
              <w:spacing w:before="60" w:after="60"/>
              <w:rPr>
                <w:rFonts w:cstheme="minorHAnsi"/>
                <w:szCs w:val="24"/>
              </w:rPr>
            </w:pPr>
            <w:r w:rsidRPr="006A7935">
              <w:rPr>
                <w:rFonts w:cstheme="minorHAnsi"/>
                <w:szCs w:val="24"/>
              </w:rPr>
              <w:t xml:space="preserve">Yes/no                    </w:t>
            </w:r>
          </w:p>
          <w:p w14:paraId="517A69F5" w14:textId="77777777" w:rsidR="00D55474" w:rsidRPr="006A7935" w:rsidRDefault="00D55474" w:rsidP="001A46B8">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603FB6AA" w14:textId="77777777" w:rsidR="00D55474" w:rsidRPr="006A7935" w:rsidRDefault="00D55474" w:rsidP="001A46B8">
            <w:pPr>
              <w:spacing w:before="60" w:after="60"/>
              <w:rPr>
                <w:rFonts w:cstheme="minorHAnsi"/>
                <w:szCs w:val="24"/>
              </w:rPr>
            </w:pPr>
          </w:p>
        </w:tc>
      </w:tr>
    </w:tbl>
    <w:p w14:paraId="12495845" w14:textId="77777777" w:rsidR="00D55474" w:rsidRPr="006A7935" w:rsidRDefault="00D55474" w:rsidP="00D55474">
      <w:pPr>
        <w:spacing w:after="0"/>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006"/>
        <w:gridCol w:w="3415"/>
        <w:gridCol w:w="599"/>
        <w:gridCol w:w="1080"/>
      </w:tblGrid>
      <w:tr w:rsidR="00D55474" w:rsidRPr="006A7935" w14:paraId="38E78C0A" w14:textId="77777777" w:rsidTr="001A46B8">
        <w:tc>
          <w:tcPr>
            <w:tcW w:w="4531" w:type="dxa"/>
            <w:gridSpan w:val="2"/>
          </w:tcPr>
          <w:p w14:paraId="22CBFB0D" w14:textId="77777777" w:rsidR="00D55474" w:rsidRPr="006A7935" w:rsidRDefault="00D55474" w:rsidP="001A46B8">
            <w:pPr>
              <w:spacing w:before="60" w:after="60"/>
              <w:rPr>
                <w:b/>
              </w:rPr>
            </w:pPr>
            <w:r w:rsidRPr="006A7935">
              <w:rPr>
                <w:rFonts w:cstheme="minorHAnsi"/>
                <w:b/>
                <w:u w:val="single"/>
              </w:rPr>
              <w:t>Child vaccinations</w:t>
            </w:r>
          </w:p>
        </w:tc>
        <w:tc>
          <w:tcPr>
            <w:tcW w:w="3415" w:type="dxa"/>
          </w:tcPr>
          <w:p w14:paraId="066AED1B" w14:textId="77777777" w:rsidR="00D55474" w:rsidRPr="006A7935" w:rsidRDefault="00D55474" w:rsidP="001A46B8">
            <w:pPr>
              <w:spacing w:before="60" w:after="60"/>
              <w:rPr>
                <w:rFonts w:ascii="Calibri" w:eastAsia="Calibri" w:hAnsi="Calibri" w:cs="Calibri"/>
                <w:bCs/>
              </w:rPr>
            </w:pPr>
          </w:p>
        </w:tc>
        <w:tc>
          <w:tcPr>
            <w:tcW w:w="1679" w:type="dxa"/>
            <w:gridSpan w:val="2"/>
            <w:shd w:val="clear" w:color="auto" w:fill="E7E6E6" w:themeFill="background2"/>
          </w:tcPr>
          <w:p w14:paraId="4F16CDF2"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Explanation</w:t>
            </w:r>
          </w:p>
        </w:tc>
      </w:tr>
      <w:tr w:rsidR="00D55474" w:rsidRPr="006A7935" w14:paraId="429B3B02" w14:textId="77777777" w:rsidTr="001A46B8">
        <w:tc>
          <w:tcPr>
            <w:tcW w:w="4531" w:type="dxa"/>
            <w:gridSpan w:val="2"/>
          </w:tcPr>
          <w:p w14:paraId="25F42E48" w14:textId="77777777" w:rsidR="00D55474" w:rsidRPr="006A7935" w:rsidRDefault="00D55474" w:rsidP="001A46B8">
            <w:pPr>
              <w:spacing w:before="60" w:after="60"/>
              <w:rPr>
                <w:bCs/>
                <w:strike/>
              </w:rPr>
            </w:pPr>
            <w:r w:rsidRPr="006A7935">
              <w:t>Source of vaccination information?</w:t>
            </w:r>
          </w:p>
        </w:tc>
        <w:tc>
          <w:tcPr>
            <w:tcW w:w="3415" w:type="dxa"/>
          </w:tcPr>
          <w:p w14:paraId="23A0410C"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1=vaccination card</w:t>
            </w:r>
          </w:p>
          <w:p w14:paraId="55EC2860"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2=verbally from mother/caretaker</w:t>
            </w:r>
          </w:p>
        </w:tc>
        <w:tc>
          <w:tcPr>
            <w:tcW w:w="1679" w:type="dxa"/>
            <w:gridSpan w:val="2"/>
            <w:shd w:val="clear" w:color="auto" w:fill="E7E6E6" w:themeFill="background2"/>
          </w:tcPr>
          <w:p w14:paraId="5FD5BB7F" w14:textId="77777777" w:rsidR="00D55474" w:rsidRPr="006A7935" w:rsidRDefault="00D55474" w:rsidP="001A46B8">
            <w:pPr>
              <w:spacing w:after="160" w:line="259" w:lineRule="auto"/>
              <w:rPr>
                <w:rFonts w:ascii="Calibri" w:eastAsia="Calibri" w:hAnsi="Calibri" w:cs="Calibri"/>
                <w:bCs/>
              </w:rPr>
            </w:pPr>
          </w:p>
          <w:p w14:paraId="2586E210" w14:textId="77777777" w:rsidR="00D55474" w:rsidRPr="006A7935" w:rsidRDefault="00D55474" w:rsidP="001A46B8">
            <w:pPr>
              <w:spacing w:before="60" w:after="60"/>
              <w:rPr>
                <w:rFonts w:ascii="Calibri" w:eastAsia="Calibri" w:hAnsi="Calibri" w:cs="Calibri"/>
                <w:bCs/>
              </w:rPr>
            </w:pPr>
          </w:p>
        </w:tc>
      </w:tr>
      <w:tr w:rsidR="00D55474" w:rsidRPr="006A7935" w14:paraId="4B180EB7" w14:textId="77777777" w:rsidTr="001A46B8">
        <w:tc>
          <w:tcPr>
            <w:tcW w:w="9625" w:type="dxa"/>
            <w:gridSpan w:val="5"/>
          </w:tcPr>
          <w:p w14:paraId="5833823C" w14:textId="77777777" w:rsidR="00D55474" w:rsidRPr="006A7935" w:rsidRDefault="00D55474" w:rsidP="001A46B8">
            <w:pPr>
              <w:spacing w:before="60" w:after="60"/>
              <w:rPr>
                <w:bCs/>
                <w:i/>
                <w:iCs/>
              </w:rPr>
            </w:pPr>
            <w:r w:rsidRPr="006A7935">
              <w:rPr>
                <w:rFonts w:ascii="Calibri" w:eastAsia="Calibri" w:hAnsi="Calibri" w:cs="Calibri"/>
                <w:bCs/>
                <w:i/>
                <w:iCs/>
              </w:rPr>
              <w:t>Instruction to enumerators: If available, use the immunization card to fill in the list below. If not available, ask the mother or caretaker about what they remember.</w:t>
            </w:r>
          </w:p>
        </w:tc>
      </w:tr>
      <w:tr w:rsidR="00D55474" w:rsidRPr="006A7935" w14:paraId="69783A1F" w14:textId="77777777" w:rsidTr="001A46B8">
        <w:trPr>
          <w:trHeight w:val="320"/>
        </w:trPr>
        <w:tc>
          <w:tcPr>
            <w:tcW w:w="1525" w:type="dxa"/>
          </w:tcPr>
          <w:p w14:paraId="74F950ED" w14:textId="77777777" w:rsidR="00D55474" w:rsidRPr="006A7935" w:rsidRDefault="00D55474" w:rsidP="001A46B8">
            <w:pPr>
              <w:spacing w:before="60" w:after="60"/>
              <w:rPr>
                <w:b/>
              </w:rPr>
            </w:pPr>
            <w:r w:rsidRPr="006A7935">
              <w:rPr>
                <w:rFonts w:ascii="Calibri" w:eastAsia="Calibri" w:hAnsi="Calibri" w:cs="Calibri"/>
                <w:b/>
              </w:rPr>
              <w:t>Age at vaccine</w:t>
            </w:r>
          </w:p>
        </w:tc>
        <w:tc>
          <w:tcPr>
            <w:tcW w:w="7020" w:type="dxa"/>
            <w:gridSpan w:val="3"/>
          </w:tcPr>
          <w:p w14:paraId="1BA29B1F" w14:textId="77777777" w:rsidR="00D55474" w:rsidRPr="006A7935" w:rsidRDefault="00D55474" w:rsidP="001A46B8">
            <w:pPr>
              <w:spacing w:before="60" w:after="60"/>
              <w:rPr>
                <w:b/>
              </w:rPr>
            </w:pPr>
            <w:r w:rsidRPr="006A7935">
              <w:rPr>
                <w:rFonts w:ascii="Calibri" w:eastAsia="Calibri" w:hAnsi="Calibri" w:cs="Calibri"/>
                <w:b/>
              </w:rPr>
              <w:t>Vaccine</w:t>
            </w:r>
          </w:p>
        </w:tc>
        <w:tc>
          <w:tcPr>
            <w:tcW w:w="1080" w:type="dxa"/>
          </w:tcPr>
          <w:p w14:paraId="4825B407" w14:textId="77777777" w:rsidR="00D55474" w:rsidRPr="006A7935" w:rsidRDefault="00D55474" w:rsidP="001A46B8">
            <w:pPr>
              <w:spacing w:before="60" w:after="60"/>
              <w:rPr>
                <w:b/>
              </w:rPr>
            </w:pPr>
            <w:r w:rsidRPr="006A7935">
              <w:rPr>
                <w:rFonts w:ascii="Calibri" w:eastAsia="Calibri" w:hAnsi="Calibri" w:cs="Calibri"/>
                <w:b/>
              </w:rPr>
              <w:t>Has had the vaccine Y/N</w:t>
            </w:r>
          </w:p>
        </w:tc>
      </w:tr>
      <w:tr w:rsidR="00D55474" w:rsidRPr="006A7935" w14:paraId="305FE7A3" w14:textId="77777777" w:rsidTr="001A46B8">
        <w:tc>
          <w:tcPr>
            <w:tcW w:w="1525" w:type="dxa"/>
          </w:tcPr>
          <w:p w14:paraId="445A9F56" w14:textId="77777777" w:rsidR="00D55474" w:rsidRPr="006A7935" w:rsidRDefault="00D55474" w:rsidP="001A46B8">
            <w:pPr>
              <w:spacing w:before="60" w:after="60"/>
              <w:rPr>
                <w:bCs/>
              </w:rPr>
            </w:pPr>
            <w:r w:rsidRPr="006A7935">
              <w:rPr>
                <w:rFonts w:ascii="Calibri" w:eastAsia="Calibri" w:hAnsi="Calibri" w:cs="Calibri"/>
                <w:bCs/>
              </w:rPr>
              <w:t>Birth</w:t>
            </w:r>
          </w:p>
        </w:tc>
        <w:tc>
          <w:tcPr>
            <w:tcW w:w="7020" w:type="dxa"/>
            <w:gridSpan w:val="3"/>
          </w:tcPr>
          <w:p w14:paraId="639F8B8B" w14:textId="77777777" w:rsidR="00D55474" w:rsidRPr="006A7935" w:rsidRDefault="00D55474" w:rsidP="001A46B8">
            <w:pPr>
              <w:spacing w:before="60" w:after="60"/>
              <w:rPr>
                <w:bCs/>
              </w:rPr>
            </w:pPr>
            <w:r w:rsidRPr="006A7935">
              <w:rPr>
                <w:rFonts w:ascii="Calibri" w:eastAsia="Calibri" w:hAnsi="Calibri" w:cs="Calibri"/>
                <w:bCs/>
              </w:rPr>
              <w:t xml:space="preserve">BCG </w:t>
            </w:r>
          </w:p>
        </w:tc>
        <w:tc>
          <w:tcPr>
            <w:tcW w:w="1080" w:type="dxa"/>
          </w:tcPr>
          <w:p w14:paraId="7AB94383"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5B601255" w14:textId="77777777" w:rsidTr="001A46B8">
        <w:tc>
          <w:tcPr>
            <w:tcW w:w="1525" w:type="dxa"/>
          </w:tcPr>
          <w:p w14:paraId="6A46132E"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1D5ACA0B"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3F05C4EA"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2EA4E3D" w14:textId="77777777" w:rsidTr="001A46B8">
        <w:tc>
          <w:tcPr>
            <w:tcW w:w="1525" w:type="dxa"/>
          </w:tcPr>
          <w:p w14:paraId="0FAC321B"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5C0AE683" w14:textId="77777777" w:rsidR="00D55474" w:rsidRPr="006A7935" w:rsidRDefault="00D55474" w:rsidP="001A46B8">
            <w:pPr>
              <w:spacing w:before="60" w:after="60"/>
              <w:rPr>
                <w:bCs/>
              </w:rPr>
            </w:pPr>
            <w:r w:rsidRPr="006A7935">
              <w:rPr>
                <w:rFonts w:ascii="Calibri" w:eastAsia="Calibri" w:hAnsi="Calibri" w:cs="Calibri"/>
                <w:bCs/>
              </w:rPr>
              <w:t>Hepatitis B (note: Not always given at birth in Uganda)</w:t>
            </w:r>
          </w:p>
        </w:tc>
        <w:tc>
          <w:tcPr>
            <w:tcW w:w="1080" w:type="dxa"/>
          </w:tcPr>
          <w:p w14:paraId="293A0BFA"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B5C5AAA" w14:textId="77777777" w:rsidTr="001A46B8">
        <w:tc>
          <w:tcPr>
            <w:tcW w:w="1525" w:type="dxa"/>
          </w:tcPr>
          <w:p w14:paraId="61C83A86" w14:textId="77777777" w:rsidR="00D55474" w:rsidRPr="006A7935" w:rsidRDefault="00D55474" w:rsidP="001A46B8">
            <w:pPr>
              <w:spacing w:before="60" w:after="60"/>
              <w:rPr>
                <w:bCs/>
              </w:rPr>
            </w:pPr>
            <w:r w:rsidRPr="006A7935">
              <w:br w:type="page"/>
            </w:r>
            <w:r w:rsidRPr="006A7935">
              <w:rPr>
                <w:rFonts w:ascii="Calibri" w:eastAsia="Calibri" w:hAnsi="Calibri" w:cs="Calibri"/>
                <w:bCs/>
              </w:rPr>
              <w:t>Six weeks</w:t>
            </w:r>
          </w:p>
        </w:tc>
        <w:tc>
          <w:tcPr>
            <w:tcW w:w="7020" w:type="dxa"/>
            <w:gridSpan w:val="3"/>
          </w:tcPr>
          <w:p w14:paraId="597A01A4" w14:textId="77777777" w:rsidR="00D55474" w:rsidRPr="006A7935" w:rsidRDefault="00D55474" w:rsidP="001A46B8">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389DDE0D"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007967A1" w14:textId="77777777" w:rsidTr="001A46B8">
        <w:tc>
          <w:tcPr>
            <w:tcW w:w="1525" w:type="dxa"/>
          </w:tcPr>
          <w:p w14:paraId="410ED93D"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71B0DCD0" w14:textId="77777777" w:rsidR="00D55474" w:rsidRPr="006A7935" w:rsidRDefault="00D55474" w:rsidP="001A46B8">
            <w:pPr>
              <w:spacing w:before="60" w:after="60"/>
              <w:rPr>
                <w:bCs/>
              </w:rPr>
            </w:pPr>
            <w:r w:rsidRPr="006A7935">
              <w:rPr>
                <w:rFonts w:ascii="Calibri" w:eastAsia="Calibri" w:hAnsi="Calibri" w:cs="Calibri"/>
                <w:bCs/>
              </w:rPr>
              <w:t>HIB (Haemophilus influenzae type B, HIB)</w:t>
            </w:r>
          </w:p>
        </w:tc>
        <w:tc>
          <w:tcPr>
            <w:tcW w:w="1080" w:type="dxa"/>
          </w:tcPr>
          <w:p w14:paraId="291407B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47E9B11" w14:textId="77777777" w:rsidTr="001A46B8">
        <w:tc>
          <w:tcPr>
            <w:tcW w:w="1525" w:type="dxa"/>
          </w:tcPr>
          <w:p w14:paraId="4C894508"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492A30EE" w14:textId="77777777" w:rsidR="00D55474" w:rsidRPr="006A7935" w:rsidRDefault="00D55474" w:rsidP="001A46B8">
            <w:pPr>
              <w:spacing w:before="60" w:after="60"/>
              <w:rPr>
                <w:bCs/>
              </w:rPr>
            </w:pPr>
            <w:r w:rsidRPr="006A7935">
              <w:rPr>
                <w:rFonts w:ascii="Calibri" w:eastAsia="Calibri" w:hAnsi="Calibri" w:cs="Calibri"/>
                <w:bCs/>
              </w:rPr>
              <w:t>Hepatitis B (note: DPT, HIB and HEP are listed as one in Uganda. If that is yes – mark yes for all three DPT, HIB and HEP here)</w:t>
            </w:r>
          </w:p>
        </w:tc>
        <w:tc>
          <w:tcPr>
            <w:tcW w:w="1080" w:type="dxa"/>
          </w:tcPr>
          <w:p w14:paraId="72A3E46A"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1CCE488" w14:textId="77777777" w:rsidTr="001A46B8">
        <w:tc>
          <w:tcPr>
            <w:tcW w:w="1525" w:type="dxa"/>
          </w:tcPr>
          <w:p w14:paraId="580F85A9"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6877DDB"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76F4361D"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43691B13" w14:textId="77777777" w:rsidTr="001A46B8">
        <w:tc>
          <w:tcPr>
            <w:tcW w:w="1525" w:type="dxa"/>
          </w:tcPr>
          <w:p w14:paraId="7C6801C1"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3D184CD6" w14:textId="77777777" w:rsidR="00D55474" w:rsidRPr="006A7935" w:rsidRDefault="00D55474" w:rsidP="001A46B8">
            <w:pPr>
              <w:spacing w:before="60" w:after="60"/>
              <w:rPr>
                <w:bCs/>
              </w:rPr>
            </w:pPr>
            <w:r w:rsidRPr="006A7935">
              <w:rPr>
                <w:rFonts w:ascii="Calibri" w:eastAsia="Calibri" w:hAnsi="Calibri" w:cs="Calibri"/>
                <w:bCs/>
              </w:rPr>
              <w:t>Pneumococcal vaccine</w:t>
            </w:r>
          </w:p>
        </w:tc>
        <w:tc>
          <w:tcPr>
            <w:tcW w:w="1080" w:type="dxa"/>
          </w:tcPr>
          <w:p w14:paraId="6848942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2B74CE4E" w14:textId="77777777" w:rsidTr="001A46B8">
        <w:tc>
          <w:tcPr>
            <w:tcW w:w="1525" w:type="dxa"/>
          </w:tcPr>
          <w:p w14:paraId="32407F7F"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F67EB93" w14:textId="77777777" w:rsidR="00D55474" w:rsidRPr="006A7935" w:rsidRDefault="00D55474" w:rsidP="001A46B8">
            <w:pPr>
              <w:spacing w:before="60" w:after="60"/>
              <w:rPr>
                <w:bCs/>
              </w:rPr>
            </w:pPr>
            <w:r w:rsidRPr="006A7935">
              <w:rPr>
                <w:rFonts w:ascii="Calibri" w:eastAsia="Calibri" w:hAnsi="Calibri" w:cs="Calibri"/>
                <w:bCs/>
              </w:rPr>
              <w:t>Rotavirus</w:t>
            </w:r>
          </w:p>
        </w:tc>
        <w:tc>
          <w:tcPr>
            <w:tcW w:w="1080" w:type="dxa"/>
          </w:tcPr>
          <w:p w14:paraId="00C54856"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0848F5D3" w14:textId="77777777" w:rsidTr="001A46B8">
        <w:tc>
          <w:tcPr>
            <w:tcW w:w="1525" w:type="dxa"/>
          </w:tcPr>
          <w:p w14:paraId="3B1B4F9E" w14:textId="77777777" w:rsidR="00D55474" w:rsidRPr="006A7935" w:rsidRDefault="00D55474" w:rsidP="001A46B8">
            <w:pPr>
              <w:spacing w:before="60" w:after="60"/>
              <w:rPr>
                <w:bCs/>
              </w:rPr>
            </w:pPr>
            <w:r w:rsidRPr="006A7935">
              <w:rPr>
                <w:rFonts w:ascii="Calibri" w:eastAsia="Calibri" w:hAnsi="Calibri" w:cs="Calibri"/>
                <w:bCs/>
              </w:rPr>
              <w:t>Ten weeks</w:t>
            </w:r>
          </w:p>
        </w:tc>
        <w:tc>
          <w:tcPr>
            <w:tcW w:w="7020" w:type="dxa"/>
            <w:gridSpan w:val="3"/>
          </w:tcPr>
          <w:p w14:paraId="21CA381B" w14:textId="77777777" w:rsidR="00D55474" w:rsidRPr="006A7935" w:rsidRDefault="00D55474" w:rsidP="001A46B8">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65D71B8E"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5FBE521" w14:textId="77777777" w:rsidTr="001A46B8">
        <w:tc>
          <w:tcPr>
            <w:tcW w:w="1525" w:type="dxa"/>
          </w:tcPr>
          <w:p w14:paraId="720B4DF5"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36BA9396" w14:textId="77777777" w:rsidR="00D55474" w:rsidRPr="006A7935" w:rsidRDefault="00D55474" w:rsidP="001A46B8">
            <w:pPr>
              <w:spacing w:before="60" w:after="60"/>
              <w:rPr>
                <w:bCs/>
              </w:rPr>
            </w:pPr>
            <w:r w:rsidRPr="006A7935">
              <w:rPr>
                <w:rFonts w:ascii="Calibri" w:eastAsia="Calibri" w:hAnsi="Calibri" w:cs="Calibri"/>
                <w:bCs/>
              </w:rPr>
              <w:t>HIB (Haemophilus influenzae type B, HIB)</w:t>
            </w:r>
          </w:p>
        </w:tc>
        <w:tc>
          <w:tcPr>
            <w:tcW w:w="1080" w:type="dxa"/>
          </w:tcPr>
          <w:p w14:paraId="2EBCA468"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A379512" w14:textId="77777777" w:rsidTr="001A46B8">
        <w:tc>
          <w:tcPr>
            <w:tcW w:w="1525" w:type="dxa"/>
          </w:tcPr>
          <w:p w14:paraId="7B91D111"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240E6E37" w14:textId="77777777" w:rsidR="00D55474" w:rsidRPr="006A7935" w:rsidRDefault="00D55474" w:rsidP="001A46B8">
            <w:pPr>
              <w:spacing w:before="60" w:after="60"/>
              <w:rPr>
                <w:bCs/>
              </w:rPr>
            </w:pPr>
            <w:r w:rsidRPr="006A7935">
              <w:rPr>
                <w:rFonts w:ascii="Calibri" w:eastAsia="Calibri" w:hAnsi="Calibri" w:cs="Calibri"/>
                <w:bCs/>
              </w:rPr>
              <w:t>Hepatitis B (note: DPT, HIB and HEP are listed as one in Uganda. If that is yes – mark yes for all three DPT, HIB and HEP here)</w:t>
            </w:r>
          </w:p>
        </w:tc>
        <w:tc>
          <w:tcPr>
            <w:tcW w:w="1080" w:type="dxa"/>
          </w:tcPr>
          <w:p w14:paraId="58A70354"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CF96185" w14:textId="77777777" w:rsidTr="001A46B8">
        <w:tc>
          <w:tcPr>
            <w:tcW w:w="1525" w:type="dxa"/>
          </w:tcPr>
          <w:p w14:paraId="615E8810"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0296B452"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6A904D7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7BB1FE8" w14:textId="77777777" w:rsidTr="001A46B8">
        <w:tc>
          <w:tcPr>
            <w:tcW w:w="1525" w:type="dxa"/>
          </w:tcPr>
          <w:p w14:paraId="461F0322"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2EC804B2" w14:textId="77777777" w:rsidR="00D55474" w:rsidRPr="006A7935" w:rsidRDefault="00D55474" w:rsidP="001A46B8">
            <w:pPr>
              <w:spacing w:before="60" w:after="60"/>
              <w:rPr>
                <w:bCs/>
              </w:rPr>
            </w:pPr>
            <w:r w:rsidRPr="006A7935">
              <w:rPr>
                <w:rFonts w:ascii="Calibri" w:eastAsia="Calibri" w:hAnsi="Calibri" w:cs="Calibri"/>
                <w:bCs/>
              </w:rPr>
              <w:t>Pneumococcal vaccine</w:t>
            </w:r>
          </w:p>
        </w:tc>
        <w:tc>
          <w:tcPr>
            <w:tcW w:w="1080" w:type="dxa"/>
          </w:tcPr>
          <w:p w14:paraId="4A68F63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E6BB4C4" w14:textId="77777777" w:rsidTr="001A46B8">
        <w:tc>
          <w:tcPr>
            <w:tcW w:w="1525" w:type="dxa"/>
          </w:tcPr>
          <w:p w14:paraId="20C3E565"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16440C91" w14:textId="77777777" w:rsidR="00D55474" w:rsidRPr="006A7935" w:rsidRDefault="00D55474" w:rsidP="001A46B8">
            <w:pPr>
              <w:spacing w:before="60" w:after="60"/>
              <w:rPr>
                <w:bCs/>
              </w:rPr>
            </w:pPr>
            <w:r w:rsidRPr="006A7935">
              <w:rPr>
                <w:rFonts w:ascii="Calibri" w:eastAsia="Calibri" w:hAnsi="Calibri" w:cs="Calibri"/>
                <w:bCs/>
              </w:rPr>
              <w:t>Rotavirus</w:t>
            </w:r>
          </w:p>
        </w:tc>
        <w:tc>
          <w:tcPr>
            <w:tcW w:w="1080" w:type="dxa"/>
          </w:tcPr>
          <w:p w14:paraId="4BA2C4F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977B691" w14:textId="77777777" w:rsidTr="001A46B8">
        <w:tc>
          <w:tcPr>
            <w:tcW w:w="1525" w:type="dxa"/>
          </w:tcPr>
          <w:p w14:paraId="4502860A" w14:textId="77777777" w:rsidR="00D55474" w:rsidRPr="006A7935" w:rsidRDefault="00D55474" w:rsidP="001A46B8">
            <w:pPr>
              <w:spacing w:before="60" w:after="60"/>
              <w:rPr>
                <w:bCs/>
              </w:rPr>
            </w:pPr>
            <w:r w:rsidRPr="006A7935">
              <w:rPr>
                <w:rFonts w:ascii="Calibri" w:eastAsia="Calibri" w:hAnsi="Calibri" w:cs="Calibri"/>
                <w:bCs/>
              </w:rPr>
              <w:lastRenderedPageBreak/>
              <w:t>Fourteen weeks</w:t>
            </w:r>
          </w:p>
        </w:tc>
        <w:tc>
          <w:tcPr>
            <w:tcW w:w="7020" w:type="dxa"/>
            <w:gridSpan w:val="3"/>
          </w:tcPr>
          <w:p w14:paraId="0CDD0860" w14:textId="77777777" w:rsidR="00D55474" w:rsidRPr="006A7935" w:rsidRDefault="00D55474" w:rsidP="001A46B8">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1696FD14"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65114EB" w14:textId="77777777" w:rsidTr="001A46B8">
        <w:tc>
          <w:tcPr>
            <w:tcW w:w="1525" w:type="dxa"/>
          </w:tcPr>
          <w:p w14:paraId="40A3AB66"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1F32FE9" w14:textId="77777777" w:rsidR="00D55474" w:rsidRPr="006A7935" w:rsidRDefault="00D55474" w:rsidP="001A46B8">
            <w:pPr>
              <w:spacing w:before="60" w:after="60"/>
              <w:rPr>
                <w:bCs/>
              </w:rPr>
            </w:pPr>
            <w:r w:rsidRPr="006A7935">
              <w:rPr>
                <w:rFonts w:ascii="Calibri" w:eastAsia="Calibri" w:hAnsi="Calibri" w:cs="Calibri"/>
                <w:bCs/>
              </w:rPr>
              <w:t>HIB (Haemophilus influenzae type B, HIB)</w:t>
            </w:r>
          </w:p>
        </w:tc>
        <w:tc>
          <w:tcPr>
            <w:tcW w:w="1080" w:type="dxa"/>
          </w:tcPr>
          <w:p w14:paraId="4981DEE7"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6A3628A" w14:textId="77777777" w:rsidTr="001A46B8">
        <w:tc>
          <w:tcPr>
            <w:tcW w:w="1525" w:type="dxa"/>
          </w:tcPr>
          <w:p w14:paraId="3F9C3C69"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7C65518" w14:textId="77777777" w:rsidR="00D55474" w:rsidRPr="006A7935" w:rsidRDefault="00D55474" w:rsidP="001A46B8">
            <w:pPr>
              <w:spacing w:before="60" w:after="60"/>
              <w:rPr>
                <w:bCs/>
              </w:rPr>
            </w:pPr>
            <w:r w:rsidRPr="006A7935">
              <w:rPr>
                <w:rFonts w:ascii="Calibri" w:eastAsia="Calibri" w:hAnsi="Calibri" w:cs="Calibri"/>
                <w:bCs/>
              </w:rPr>
              <w:t xml:space="preserve">Hepatitis B </w:t>
            </w:r>
            <w:r w:rsidRPr="006A7935">
              <w:rPr>
                <w:rFonts w:ascii="Calibri" w:eastAsia="Calibri" w:hAnsi="Calibri" w:cs="Calibri"/>
                <w:bCs/>
                <w:i/>
                <w:iCs/>
              </w:rPr>
              <w:t>(note: DPT, HIB and HEP are sometimes listed as one in Uganda. If that is yes – mark yes for all three DPT, HIB and HEP here)</w:t>
            </w:r>
          </w:p>
        </w:tc>
        <w:tc>
          <w:tcPr>
            <w:tcW w:w="1080" w:type="dxa"/>
          </w:tcPr>
          <w:p w14:paraId="3EBB6877"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03CA3F4B" w14:textId="77777777" w:rsidTr="001A46B8">
        <w:tc>
          <w:tcPr>
            <w:tcW w:w="1525" w:type="dxa"/>
          </w:tcPr>
          <w:p w14:paraId="350822A6"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1425FDF8"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108CC766"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723ED9B" w14:textId="77777777" w:rsidTr="001A46B8">
        <w:tc>
          <w:tcPr>
            <w:tcW w:w="1525" w:type="dxa"/>
          </w:tcPr>
          <w:p w14:paraId="00EACC4F"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4AAC9EAF" w14:textId="77777777" w:rsidR="00D55474" w:rsidRPr="006A7935" w:rsidRDefault="00D55474" w:rsidP="001A46B8">
            <w:pPr>
              <w:spacing w:before="60" w:after="60"/>
              <w:rPr>
                <w:bCs/>
              </w:rPr>
            </w:pPr>
            <w:r w:rsidRPr="006A7935">
              <w:rPr>
                <w:rFonts w:ascii="Calibri" w:eastAsia="Calibri" w:hAnsi="Calibri" w:cs="Calibri"/>
                <w:bCs/>
              </w:rPr>
              <w:t>Pneumococcal vaccine</w:t>
            </w:r>
          </w:p>
        </w:tc>
        <w:tc>
          <w:tcPr>
            <w:tcW w:w="1080" w:type="dxa"/>
          </w:tcPr>
          <w:p w14:paraId="5B506AF4"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511A7ABA" w14:textId="77777777" w:rsidTr="001A46B8">
        <w:tc>
          <w:tcPr>
            <w:tcW w:w="1525" w:type="dxa"/>
          </w:tcPr>
          <w:p w14:paraId="785F1A6A"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73853CCE" w14:textId="77777777" w:rsidR="00D55474" w:rsidRPr="006A7935" w:rsidRDefault="00D55474" w:rsidP="001A46B8">
            <w:pPr>
              <w:spacing w:before="60" w:after="60"/>
              <w:rPr>
                <w:bCs/>
              </w:rPr>
            </w:pPr>
            <w:r w:rsidRPr="006A7935">
              <w:rPr>
                <w:rFonts w:ascii="Calibri" w:eastAsia="Calibri" w:hAnsi="Calibri" w:cs="Calibri"/>
                <w:bCs/>
              </w:rPr>
              <w:t>Rotavirus</w:t>
            </w:r>
          </w:p>
        </w:tc>
        <w:tc>
          <w:tcPr>
            <w:tcW w:w="1080" w:type="dxa"/>
          </w:tcPr>
          <w:p w14:paraId="597AA50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7B0273FC" w14:textId="77777777" w:rsidTr="001A46B8">
        <w:tc>
          <w:tcPr>
            <w:tcW w:w="1525" w:type="dxa"/>
          </w:tcPr>
          <w:p w14:paraId="7FE30257" w14:textId="77777777" w:rsidR="00D55474" w:rsidRPr="006A7935" w:rsidRDefault="00D55474" w:rsidP="001A46B8">
            <w:pPr>
              <w:spacing w:before="60" w:after="60"/>
              <w:rPr>
                <w:bCs/>
              </w:rPr>
            </w:pPr>
            <w:r w:rsidRPr="006A7935">
              <w:rPr>
                <w:rFonts w:ascii="Calibri" w:eastAsia="Calibri" w:hAnsi="Calibri" w:cs="Calibri"/>
                <w:bCs/>
              </w:rPr>
              <w:t>Six months</w:t>
            </w:r>
          </w:p>
        </w:tc>
        <w:tc>
          <w:tcPr>
            <w:tcW w:w="7020" w:type="dxa"/>
            <w:gridSpan w:val="3"/>
          </w:tcPr>
          <w:p w14:paraId="42DDBC77" w14:textId="77777777" w:rsidR="00D55474" w:rsidRPr="006A7935" w:rsidRDefault="00D55474" w:rsidP="001A46B8">
            <w:pPr>
              <w:spacing w:before="60" w:after="60"/>
              <w:rPr>
                <w:bCs/>
              </w:rPr>
            </w:pPr>
            <w:r w:rsidRPr="006A7935">
              <w:rPr>
                <w:rFonts w:ascii="Calibri" w:eastAsia="Calibri" w:hAnsi="Calibri" w:cs="Calibri"/>
                <w:bCs/>
              </w:rPr>
              <w:t>Vitamin A supplement</w:t>
            </w:r>
          </w:p>
        </w:tc>
        <w:tc>
          <w:tcPr>
            <w:tcW w:w="1080" w:type="dxa"/>
          </w:tcPr>
          <w:p w14:paraId="4F93FA9F"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29D9751F" w14:textId="77777777" w:rsidTr="001A46B8">
        <w:tc>
          <w:tcPr>
            <w:tcW w:w="1525" w:type="dxa"/>
          </w:tcPr>
          <w:p w14:paraId="28287CAA" w14:textId="77777777" w:rsidR="00D55474" w:rsidRPr="006A7935" w:rsidRDefault="00D55474" w:rsidP="001A46B8">
            <w:pPr>
              <w:spacing w:before="60" w:after="60"/>
              <w:rPr>
                <w:rFonts w:ascii="Calibri" w:eastAsia="Calibri" w:hAnsi="Calibri" w:cs="Calibri"/>
                <w:bCs/>
              </w:rPr>
            </w:pPr>
          </w:p>
        </w:tc>
        <w:tc>
          <w:tcPr>
            <w:tcW w:w="7020" w:type="dxa"/>
            <w:gridSpan w:val="3"/>
          </w:tcPr>
          <w:p w14:paraId="344351D0"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HIB (Haemophilus influenzae type B, HIB)</w:t>
            </w:r>
          </w:p>
        </w:tc>
        <w:tc>
          <w:tcPr>
            <w:tcW w:w="1080" w:type="dxa"/>
          </w:tcPr>
          <w:p w14:paraId="15A65A0E" w14:textId="77777777" w:rsidR="00D55474" w:rsidRPr="006A7935" w:rsidRDefault="00D55474" w:rsidP="001A46B8">
            <w:pPr>
              <w:spacing w:before="60" w:after="60"/>
              <w:rPr>
                <w:rFonts w:ascii="Calibri" w:eastAsia="Calibri" w:hAnsi="Calibri" w:cs="Calibri"/>
                <w:bCs/>
              </w:rPr>
            </w:pPr>
          </w:p>
        </w:tc>
      </w:tr>
      <w:tr w:rsidR="00D55474" w:rsidRPr="006A7935" w14:paraId="23A691C5" w14:textId="77777777" w:rsidTr="001A46B8">
        <w:tc>
          <w:tcPr>
            <w:tcW w:w="1525" w:type="dxa"/>
          </w:tcPr>
          <w:p w14:paraId="166EFC48"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Seven months</w:t>
            </w:r>
          </w:p>
        </w:tc>
        <w:tc>
          <w:tcPr>
            <w:tcW w:w="7020" w:type="dxa"/>
            <w:gridSpan w:val="3"/>
          </w:tcPr>
          <w:p w14:paraId="3AD11DB7"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HIB (Haemophilus influenzae type B, HIB)</w:t>
            </w:r>
          </w:p>
        </w:tc>
        <w:tc>
          <w:tcPr>
            <w:tcW w:w="1080" w:type="dxa"/>
          </w:tcPr>
          <w:p w14:paraId="036DBADE" w14:textId="77777777" w:rsidR="00D55474" w:rsidRPr="006A7935" w:rsidRDefault="00D55474" w:rsidP="001A46B8">
            <w:pPr>
              <w:spacing w:before="60" w:after="60"/>
              <w:rPr>
                <w:rFonts w:ascii="Calibri" w:eastAsia="Calibri" w:hAnsi="Calibri" w:cs="Calibri"/>
                <w:bCs/>
              </w:rPr>
            </w:pPr>
          </w:p>
        </w:tc>
      </w:tr>
      <w:tr w:rsidR="00D55474" w:rsidRPr="006A7935" w14:paraId="34F3C276" w14:textId="77777777" w:rsidTr="001A46B8">
        <w:tc>
          <w:tcPr>
            <w:tcW w:w="1525" w:type="dxa"/>
          </w:tcPr>
          <w:p w14:paraId="4832F21B" w14:textId="77777777" w:rsidR="00D55474" w:rsidRPr="006A7935" w:rsidRDefault="00D55474" w:rsidP="001A46B8">
            <w:pPr>
              <w:spacing w:before="60" w:after="60"/>
              <w:rPr>
                <w:bCs/>
              </w:rPr>
            </w:pPr>
            <w:r w:rsidRPr="006A7935">
              <w:rPr>
                <w:rFonts w:ascii="Calibri" w:eastAsia="Calibri" w:hAnsi="Calibri" w:cs="Calibri"/>
                <w:bCs/>
              </w:rPr>
              <w:t>Nine months</w:t>
            </w:r>
          </w:p>
        </w:tc>
        <w:tc>
          <w:tcPr>
            <w:tcW w:w="7020" w:type="dxa"/>
            <w:gridSpan w:val="3"/>
          </w:tcPr>
          <w:p w14:paraId="657ED0D8" w14:textId="77777777" w:rsidR="00D55474" w:rsidRPr="006A7935" w:rsidRDefault="00D55474" w:rsidP="001A46B8">
            <w:pPr>
              <w:spacing w:before="60" w:after="60"/>
              <w:rPr>
                <w:bCs/>
              </w:rPr>
            </w:pPr>
            <w:r w:rsidRPr="006A7935">
              <w:rPr>
                <w:rFonts w:ascii="Calibri" w:eastAsia="Calibri" w:hAnsi="Calibri" w:cs="Calibri"/>
                <w:bCs/>
              </w:rPr>
              <w:t>Measles/MMR (measles, mumps, rubella)</w:t>
            </w:r>
          </w:p>
        </w:tc>
        <w:tc>
          <w:tcPr>
            <w:tcW w:w="1080" w:type="dxa"/>
          </w:tcPr>
          <w:p w14:paraId="4D1EE2E8"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787631ED" w14:textId="77777777" w:rsidTr="001A46B8">
        <w:tc>
          <w:tcPr>
            <w:tcW w:w="1525" w:type="dxa"/>
          </w:tcPr>
          <w:p w14:paraId="0677FD17"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44351520" w14:textId="77777777" w:rsidR="00D55474" w:rsidRPr="006A7935" w:rsidRDefault="00D55474" w:rsidP="001A46B8">
            <w:pPr>
              <w:spacing w:before="60" w:after="60"/>
              <w:rPr>
                <w:bCs/>
              </w:rPr>
            </w:pPr>
            <w:r w:rsidRPr="006A7935">
              <w:rPr>
                <w:rFonts w:ascii="Calibri" w:eastAsia="Calibri" w:hAnsi="Calibri" w:cs="Calibri"/>
                <w:bCs/>
              </w:rPr>
              <w:t>Yellow fever (note: Not given in Uganda)</w:t>
            </w:r>
          </w:p>
        </w:tc>
        <w:tc>
          <w:tcPr>
            <w:tcW w:w="1080" w:type="dxa"/>
          </w:tcPr>
          <w:p w14:paraId="43784830"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44869805" w14:textId="77777777" w:rsidTr="001A46B8">
        <w:tc>
          <w:tcPr>
            <w:tcW w:w="1525" w:type="dxa"/>
          </w:tcPr>
          <w:p w14:paraId="69663EC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12 months</w:t>
            </w:r>
          </w:p>
        </w:tc>
        <w:tc>
          <w:tcPr>
            <w:tcW w:w="7020" w:type="dxa"/>
            <w:gridSpan w:val="3"/>
          </w:tcPr>
          <w:p w14:paraId="1283C897"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MMR (measles, mumps, rubella)</w:t>
            </w:r>
          </w:p>
        </w:tc>
        <w:tc>
          <w:tcPr>
            <w:tcW w:w="1080" w:type="dxa"/>
          </w:tcPr>
          <w:p w14:paraId="64B31056" w14:textId="77777777" w:rsidR="00D55474" w:rsidRPr="006A7935" w:rsidRDefault="00D55474" w:rsidP="001A46B8">
            <w:pPr>
              <w:spacing w:before="60" w:after="60"/>
              <w:rPr>
                <w:rFonts w:ascii="Calibri" w:eastAsia="Calibri" w:hAnsi="Calibri" w:cs="Calibri"/>
                <w:bCs/>
              </w:rPr>
            </w:pPr>
          </w:p>
        </w:tc>
      </w:tr>
      <w:tr w:rsidR="00D55474" w:rsidRPr="006A7935" w14:paraId="21CEA397" w14:textId="77777777" w:rsidTr="001A46B8">
        <w:tc>
          <w:tcPr>
            <w:tcW w:w="1525" w:type="dxa"/>
          </w:tcPr>
          <w:p w14:paraId="7A82DD6A" w14:textId="77777777" w:rsidR="00D55474" w:rsidRPr="006A7935" w:rsidRDefault="00D55474" w:rsidP="001A46B8">
            <w:pPr>
              <w:spacing w:before="60" w:after="60"/>
              <w:rPr>
                <w:rFonts w:ascii="Calibri" w:eastAsia="Calibri" w:hAnsi="Calibri" w:cs="Calibri"/>
                <w:bCs/>
              </w:rPr>
            </w:pPr>
          </w:p>
        </w:tc>
        <w:tc>
          <w:tcPr>
            <w:tcW w:w="7020" w:type="dxa"/>
            <w:gridSpan w:val="3"/>
          </w:tcPr>
          <w:p w14:paraId="09753767"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Varicella</w:t>
            </w:r>
          </w:p>
        </w:tc>
        <w:tc>
          <w:tcPr>
            <w:tcW w:w="1080" w:type="dxa"/>
          </w:tcPr>
          <w:p w14:paraId="70DB22B0" w14:textId="77777777" w:rsidR="00D55474" w:rsidRPr="006A7935" w:rsidRDefault="00D55474" w:rsidP="001A46B8">
            <w:pPr>
              <w:spacing w:before="60" w:after="60"/>
              <w:rPr>
                <w:rFonts w:ascii="Calibri" w:eastAsia="Calibri" w:hAnsi="Calibri" w:cs="Calibri"/>
                <w:bCs/>
              </w:rPr>
            </w:pPr>
          </w:p>
        </w:tc>
      </w:tr>
      <w:tr w:rsidR="00D55474" w:rsidRPr="006A7935" w14:paraId="58FA2880" w14:textId="77777777" w:rsidTr="001A46B8">
        <w:tc>
          <w:tcPr>
            <w:tcW w:w="1525" w:type="dxa"/>
          </w:tcPr>
          <w:p w14:paraId="0F668FD5"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18 months</w:t>
            </w:r>
          </w:p>
        </w:tc>
        <w:tc>
          <w:tcPr>
            <w:tcW w:w="7020" w:type="dxa"/>
            <w:gridSpan w:val="3"/>
          </w:tcPr>
          <w:p w14:paraId="6CA885C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Measles/MMR</w:t>
            </w:r>
          </w:p>
        </w:tc>
        <w:tc>
          <w:tcPr>
            <w:tcW w:w="1080" w:type="dxa"/>
          </w:tcPr>
          <w:p w14:paraId="1821850E" w14:textId="77777777" w:rsidR="00D55474" w:rsidRPr="006A7935" w:rsidRDefault="00D55474" w:rsidP="001A46B8">
            <w:pPr>
              <w:spacing w:before="60" w:after="60"/>
              <w:rPr>
                <w:rFonts w:ascii="Calibri" w:eastAsia="Calibri" w:hAnsi="Calibri" w:cs="Calibri"/>
                <w:bCs/>
              </w:rPr>
            </w:pPr>
          </w:p>
        </w:tc>
      </w:tr>
      <w:tr w:rsidR="00D55474" w:rsidRPr="006A7935" w14:paraId="28263523" w14:textId="77777777" w:rsidTr="001A46B8">
        <w:tc>
          <w:tcPr>
            <w:tcW w:w="1525" w:type="dxa"/>
          </w:tcPr>
          <w:p w14:paraId="0FF09C1B" w14:textId="77777777" w:rsidR="00D55474" w:rsidRPr="006A7935" w:rsidRDefault="00D55474" w:rsidP="001A46B8">
            <w:pPr>
              <w:spacing w:before="60" w:after="60"/>
              <w:rPr>
                <w:rFonts w:ascii="Calibri" w:eastAsia="Calibri" w:hAnsi="Calibri" w:cs="Calibri"/>
                <w:bCs/>
              </w:rPr>
            </w:pPr>
          </w:p>
        </w:tc>
        <w:tc>
          <w:tcPr>
            <w:tcW w:w="7020" w:type="dxa"/>
            <w:gridSpan w:val="3"/>
          </w:tcPr>
          <w:p w14:paraId="1CA176F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Pneumococcal vaccine (15-18 months booster)</w:t>
            </w:r>
          </w:p>
        </w:tc>
        <w:tc>
          <w:tcPr>
            <w:tcW w:w="1080" w:type="dxa"/>
          </w:tcPr>
          <w:p w14:paraId="795E0D03" w14:textId="77777777" w:rsidR="00D55474" w:rsidRPr="006A7935" w:rsidRDefault="00D55474" w:rsidP="001A46B8">
            <w:pPr>
              <w:spacing w:before="60" w:after="60"/>
              <w:rPr>
                <w:rFonts w:ascii="Calibri" w:eastAsia="Calibri" w:hAnsi="Calibri" w:cs="Calibri"/>
                <w:bCs/>
              </w:rPr>
            </w:pPr>
          </w:p>
        </w:tc>
      </w:tr>
      <w:tr w:rsidR="00D55474" w:rsidRPr="006A7935" w14:paraId="0BA03AAD" w14:textId="77777777" w:rsidTr="001A46B8">
        <w:tc>
          <w:tcPr>
            <w:tcW w:w="1525" w:type="dxa"/>
          </w:tcPr>
          <w:p w14:paraId="5CD13BBB" w14:textId="77777777" w:rsidR="00D55474" w:rsidRPr="006A7935" w:rsidRDefault="00D55474" w:rsidP="001A46B8">
            <w:pPr>
              <w:spacing w:before="60" w:after="60"/>
              <w:rPr>
                <w:rFonts w:ascii="Calibri" w:eastAsia="Calibri" w:hAnsi="Calibri" w:cs="Calibri"/>
                <w:bCs/>
              </w:rPr>
            </w:pPr>
          </w:p>
        </w:tc>
        <w:tc>
          <w:tcPr>
            <w:tcW w:w="7020" w:type="dxa"/>
            <w:gridSpan w:val="3"/>
          </w:tcPr>
          <w:p w14:paraId="61ED61B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DPT (1</w:t>
            </w:r>
            <w:r w:rsidRPr="006A7935">
              <w:rPr>
                <w:rFonts w:ascii="Calibri" w:eastAsia="Calibri" w:hAnsi="Calibri" w:cs="Calibri"/>
                <w:bCs/>
                <w:vertAlign w:val="superscript"/>
              </w:rPr>
              <w:t>st</w:t>
            </w:r>
            <w:r w:rsidRPr="006A7935">
              <w:rPr>
                <w:rFonts w:ascii="Calibri" w:eastAsia="Calibri" w:hAnsi="Calibri" w:cs="Calibri"/>
                <w:bCs/>
              </w:rPr>
              <w:t xml:space="preserve"> booster)</w:t>
            </w:r>
          </w:p>
        </w:tc>
        <w:tc>
          <w:tcPr>
            <w:tcW w:w="1080" w:type="dxa"/>
          </w:tcPr>
          <w:p w14:paraId="6ACB12E1" w14:textId="77777777" w:rsidR="00D55474" w:rsidRPr="006A7935" w:rsidRDefault="00D55474" w:rsidP="001A46B8">
            <w:pPr>
              <w:spacing w:before="60" w:after="60"/>
              <w:rPr>
                <w:rFonts w:ascii="Calibri" w:eastAsia="Calibri" w:hAnsi="Calibri" w:cs="Calibri"/>
                <w:bCs/>
              </w:rPr>
            </w:pPr>
          </w:p>
        </w:tc>
      </w:tr>
      <w:tr w:rsidR="00D55474" w:rsidRPr="006A7935" w14:paraId="6AF92110" w14:textId="77777777" w:rsidTr="001A46B8">
        <w:tc>
          <w:tcPr>
            <w:tcW w:w="1525" w:type="dxa"/>
          </w:tcPr>
          <w:p w14:paraId="1CF7B8EB"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Any other vaccination</w:t>
            </w:r>
          </w:p>
        </w:tc>
        <w:tc>
          <w:tcPr>
            <w:tcW w:w="7020" w:type="dxa"/>
            <w:gridSpan w:val="3"/>
          </w:tcPr>
          <w:p w14:paraId="667DE071" w14:textId="77777777" w:rsidR="00D55474" w:rsidRPr="006A7935" w:rsidRDefault="00D55474" w:rsidP="001A46B8">
            <w:pPr>
              <w:spacing w:before="60" w:after="60"/>
              <w:rPr>
                <w:rFonts w:ascii="Calibri" w:eastAsia="Calibri" w:hAnsi="Calibri" w:cs="Calibri"/>
                <w:bCs/>
                <w:strike/>
              </w:rPr>
            </w:pPr>
            <w:r w:rsidRPr="006A7935">
              <w:rPr>
                <w:rFonts w:ascii="Calibri" w:eastAsia="Calibri" w:hAnsi="Calibri" w:cs="Calibri"/>
                <w:bCs/>
              </w:rPr>
              <w:t>Age _________   Name of vaccine _________________</w:t>
            </w:r>
          </w:p>
        </w:tc>
        <w:tc>
          <w:tcPr>
            <w:tcW w:w="1080" w:type="dxa"/>
          </w:tcPr>
          <w:p w14:paraId="06183D6D" w14:textId="77777777" w:rsidR="00D55474" w:rsidRPr="006A7935" w:rsidRDefault="00D55474" w:rsidP="001A46B8">
            <w:pPr>
              <w:spacing w:before="60" w:after="60"/>
              <w:rPr>
                <w:rFonts w:ascii="Calibri" w:eastAsia="Calibri" w:hAnsi="Calibri" w:cs="Calibri"/>
                <w:bCs/>
              </w:rPr>
            </w:pPr>
          </w:p>
        </w:tc>
      </w:tr>
    </w:tbl>
    <w:p w14:paraId="727651EE" w14:textId="77777777" w:rsidR="00D55474" w:rsidRPr="006A7935" w:rsidRDefault="00D55474" w:rsidP="00D55474">
      <w:pPr>
        <w:spacing w:after="160" w:line="259" w:lineRule="auto"/>
        <w:rPr>
          <w:rFonts w:cstheme="minorHAnsi"/>
          <w:b/>
          <w:i/>
          <w:iCs/>
          <w:sz w:val="28"/>
          <w:szCs w:val="28"/>
        </w:rPr>
      </w:pPr>
      <w:r w:rsidRPr="006A7935">
        <w:rPr>
          <w:rFonts w:cstheme="minorHAnsi"/>
          <w:b/>
          <w:i/>
          <w:iCs/>
          <w:sz w:val="28"/>
          <w:szCs w:val="28"/>
        </w:rPr>
        <w:br w:type="page"/>
      </w:r>
    </w:p>
    <w:p w14:paraId="4031FFB0" w14:textId="77777777" w:rsidR="00D55474" w:rsidRPr="006A7935" w:rsidRDefault="00D55474" w:rsidP="00D55474">
      <w:pPr>
        <w:spacing w:after="0"/>
        <w:ind w:left="-6"/>
        <w:rPr>
          <w:rFonts w:cstheme="minorHAnsi"/>
          <w:b/>
          <w:i/>
          <w:iCs/>
          <w:sz w:val="28"/>
          <w:szCs w:val="28"/>
        </w:rPr>
      </w:pPr>
      <w:r w:rsidRPr="006A7935">
        <w:rPr>
          <w:rFonts w:cstheme="minorHAnsi"/>
          <w:b/>
          <w:i/>
          <w:iCs/>
          <w:sz w:val="28"/>
          <w:szCs w:val="28"/>
        </w:rPr>
        <w:lastRenderedPageBreak/>
        <w:t>This text for explaining subsection Anthropometry to female respondent.</w:t>
      </w:r>
    </w:p>
    <w:p w14:paraId="592ACFE3" w14:textId="77777777" w:rsidR="00D55474" w:rsidRPr="006A7935" w:rsidRDefault="00D55474" w:rsidP="00D55474">
      <w:pPr>
        <w:spacing w:after="160" w:line="259" w:lineRule="auto"/>
        <w:rPr>
          <w:i/>
          <w:iCs/>
          <w:sz w:val="24"/>
          <w:szCs w:val="24"/>
        </w:rPr>
      </w:pPr>
      <w:r w:rsidRPr="006A7935">
        <w:rPr>
          <w:b/>
          <w:i/>
          <w:iCs/>
          <w:sz w:val="24"/>
          <w:szCs w:val="24"/>
        </w:rPr>
        <w:t>[Enumerator: I would now like measure …. (name of index child) and yourself]</w:t>
      </w:r>
    </w:p>
    <w:p w14:paraId="5A762635" w14:textId="77777777" w:rsidR="00D55474" w:rsidRPr="006A7935" w:rsidRDefault="00D55474" w:rsidP="00D55474">
      <w:pPr>
        <w:pStyle w:val="Heading2"/>
      </w:pPr>
      <w:r w:rsidRPr="006A7935">
        <w:t>Anthropometry documentation</w:t>
      </w:r>
    </w:p>
    <w:p w14:paraId="01A4AAEE" w14:textId="77777777" w:rsidR="00D55474" w:rsidRPr="006A7935" w:rsidRDefault="00D55474" w:rsidP="00D55474">
      <w:pPr>
        <w:spacing w:after="0"/>
        <w:rPr>
          <w:rFonts w:cstheme="minorHAnsi"/>
          <w:b/>
          <w:szCs w:val="24"/>
        </w:rPr>
      </w:pPr>
      <w:r w:rsidRPr="006A7935">
        <w:rPr>
          <w:rFonts w:cstheme="minorHAnsi"/>
          <w:b/>
          <w:szCs w:val="24"/>
        </w:rPr>
        <w:t>[Instruction to enumerator: Ensure accuracy of the measurements below. For weight, ensure that the scale is on a flat surface, and the person being measured is not touching/leaning on anything.</w:t>
      </w:r>
    </w:p>
    <w:p w14:paraId="253E209D" w14:textId="77777777" w:rsidR="00D55474" w:rsidRPr="006A7935" w:rsidRDefault="00D55474" w:rsidP="00D55474">
      <w:pPr>
        <w:rPr>
          <w:rFonts w:cstheme="minorHAnsi"/>
          <w:b/>
          <w:sz w:val="24"/>
          <w:u w:val="single"/>
          <w:lang w:val="en-US"/>
        </w:rPr>
      </w:pPr>
      <w:r w:rsidRPr="006A7935">
        <w:rPr>
          <w:rFonts w:cstheme="minorHAnsi"/>
          <w:szCs w:val="24"/>
        </w:rPr>
        <w:t>(same as in 24-h recall ie: Baseline and follow-up =Index child and female respondent)</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8"/>
        <w:gridCol w:w="4253"/>
        <w:gridCol w:w="3444"/>
      </w:tblGrid>
      <w:tr w:rsidR="00D55474" w:rsidRPr="006A7935" w14:paraId="57C4923D" w14:textId="77777777" w:rsidTr="0084211A">
        <w:trPr>
          <w:trHeight w:val="341"/>
        </w:trPr>
        <w:tc>
          <w:tcPr>
            <w:tcW w:w="964" w:type="pct"/>
            <w:shd w:val="clear" w:color="auto" w:fill="auto"/>
            <w:tcMar>
              <w:left w:w="57" w:type="dxa"/>
              <w:right w:w="57" w:type="dxa"/>
            </w:tcMar>
          </w:tcPr>
          <w:p w14:paraId="5B75EAB2" w14:textId="77777777" w:rsidR="00D55474" w:rsidRPr="006A7935" w:rsidRDefault="00D55474" w:rsidP="0084211A">
            <w:pPr>
              <w:spacing w:after="0"/>
              <w:rPr>
                <w:rFonts w:cstheme="minorHAnsi"/>
              </w:rPr>
            </w:pPr>
          </w:p>
        </w:tc>
        <w:tc>
          <w:tcPr>
            <w:tcW w:w="2230" w:type="pct"/>
            <w:tcMar>
              <w:left w:w="57" w:type="dxa"/>
              <w:right w:w="57" w:type="dxa"/>
            </w:tcMar>
          </w:tcPr>
          <w:p w14:paraId="55B994D4" w14:textId="77777777" w:rsidR="00D55474" w:rsidRPr="006A7935" w:rsidRDefault="00D55474" w:rsidP="0084211A">
            <w:pPr>
              <w:spacing w:after="0"/>
              <w:rPr>
                <w:rFonts w:cstheme="minorHAnsi"/>
              </w:rPr>
            </w:pPr>
          </w:p>
        </w:tc>
        <w:tc>
          <w:tcPr>
            <w:tcW w:w="1806" w:type="pct"/>
            <w:shd w:val="clear" w:color="auto" w:fill="E7E6E6" w:themeFill="background2"/>
            <w:tcMar>
              <w:left w:w="57" w:type="dxa"/>
              <w:right w:w="57" w:type="dxa"/>
            </w:tcMar>
            <w:vAlign w:val="center"/>
          </w:tcPr>
          <w:p w14:paraId="4B8F6939" w14:textId="77777777" w:rsidR="00D55474" w:rsidRPr="0084211A" w:rsidRDefault="00D55474" w:rsidP="0084211A">
            <w:pPr>
              <w:spacing w:after="0"/>
              <w:rPr>
                <w:rFonts w:cstheme="minorHAnsi"/>
                <w:b/>
                <w:bCs/>
                <w:sz w:val="20"/>
                <w:szCs w:val="20"/>
              </w:rPr>
            </w:pPr>
            <w:r w:rsidRPr="0084211A">
              <w:rPr>
                <w:rFonts w:cstheme="minorHAnsi"/>
                <w:b/>
                <w:bCs/>
                <w:sz w:val="20"/>
                <w:szCs w:val="20"/>
              </w:rPr>
              <w:t>Explanations</w:t>
            </w:r>
          </w:p>
        </w:tc>
      </w:tr>
      <w:tr w:rsidR="0084211A" w:rsidRPr="006A7935" w14:paraId="738184CC" w14:textId="77777777" w:rsidTr="0084211A">
        <w:trPr>
          <w:trHeight w:val="539"/>
        </w:trPr>
        <w:tc>
          <w:tcPr>
            <w:tcW w:w="964" w:type="pct"/>
            <w:vMerge w:val="restart"/>
            <w:shd w:val="clear" w:color="auto" w:fill="auto"/>
            <w:tcMar>
              <w:left w:w="57" w:type="dxa"/>
              <w:right w:w="57" w:type="dxa"/>
            </w:tcMar>
          </w:tcPr>
          <w:p w14:paraId="2B2B0288" w14:textId="77777777" w:rsidR="0084211A" w:rsidRPr="006A7935" w:rsidRDefault="0084211A" w:rsidP="001A46B8">
            <w:pPr>
              <w:spacing w:before="120"/>
              <w:rPr>
                <w:rFonts w:cstheme="minorHAnsi"/>
              </w:rPr>
            </w:pPr>
            <w:r w:rsidRPr="006A7935">
              <w:rPr>
                <w:rFonts w:cstheme="minorHAnsi"/>
              </w:rPr>
              <w:t>Index child (name):</w:t>
            </w:r>
          </w:p>
        </w:tc>
        <w:tc>
          <w:tcPr>
            <w:tcW w:w="2230" w:type="pct"/>
            <w:tcMar>
              <w:left w:w="57" w:type="dxa"/>
              <w:right w:w="57" w:type="dxa"/>
            </w:tcMar>
          </w:tcPr>
          <w:p w14:paraId="2C0CE31D" w14:textId="77777777" w:rsidR="0084211A" w:rsidRPr="006A7935" w:rsidRDefault="0084211A" w:rsidP="001A46B8">
            <w:pPr>
              <w:spacing w:before="120"/>
              <w:rPr>
                <w:rFonts w:cstheme="minorHAnsi"/>
                <w:color w:val="000000" w:themeColor="text1"/>
              </w:rPr>
            </w:pPr>
            <w:r w:rsidRPr="006A7935">
              <w:rPr>
                <w:rFonts w:cstheme="minorHAnsi"/>
                <w:color w:val="000000" w:themeColor="text1"/>
              </w:rPr>
              <w:t xml:space="preserve">Weight  (kg, 2 decimals) </w:t>
            </w:r>
          </w:p>
        </w:tc>
        <w:tc>
          <w:tcPr>
            <w:tcW w:w="1806" w:type="pct"/>
            <w:shd w:val="clear" w:color="auto" w:fill="E7E6E6" w:themeFill="background2"/>
            <w:tcMar>
              <w:left w:w="57" w:type="dxa"/>
              <w:right w:w="57" w:type="dxa"/>
            </w:tcMar>
            <w:vAlign w:val="center"/>
          </w:tcPr>
          <w:p w14:paraId="0571A2DC" w14:textId="77777777" w:rsidR="0084211A" w:rsidRPr="0084211A" w:rsidRDefault="0084211A" w:rsidP="0084211A">
            <w:pPr>
              <w:spacing w:after="0"/>
              <w:rPr>
                <w:rFonts w:cstheme="minorHAnsi"/>
                <w:sz w:val="20"/>
                <w:szCs w:val="20"/>
              </w:rPr>
            </w:pPr>
            <w:r w:rsidRPr="0084211A">
              <w:rPr>
                <w:rFonts w:cstheme="minorHAnsi"/>
                <w:sz w:val="20"/>
                <w:szCs w:val="20"/>
              </w:rPr>
              <w:t>Use mother-child scale, measure exact weight with 2 decimals</w:t>
            </w:r>
          </w:p>
        </w:tc>
      </w:tr>
      <w:tr w:rsidR="00D55474" w:rsidRPr="006A7935" w14:paraId="209EAB01" w14:textId="77777777" w:rsidTr="001A46B8">
        <w:tc>
          <w:tcPr>
            <w:tcW w:w="964" w:type="pct"/>
            <w:vMerge/>
            <w:shd w:val="clear" w:color="auto" w:fill="auto"/>
            <w:tcMar>
              <w:left w:w="57" w:type="dxa"/>
              <w:right w:w="57" w:type="dxa"/>
            </w:tcMar>
          </w:tcPr>
          <w:p w14:paraId="3EF5E597" w14:textId="77777777" w:rsidR="00D55474" w:rsidRPr="006A7935" w:rsidRDefault="00D55474" w:rsidP="001A46B8">
            <w:pPr>
              <w:spacing w:before="120"/>
              <w:rPr>
                <w:rFonts w:cstheme="minorHAnsi"/>
              </w:rPr>
            </w:pPr>
          </w:p>
        </w:tc>
        <w:tc>
          <w:tcPr>
            <w:tcW w:w="2230" w:type="pct"/>
            <w:tcMar>
              <w:left w:w="57" w:type="dxa"/>
              <w:right w:w="57" w:type="dxa"/>
            </w:tcMar>
          </w:tcPr>
          <w:p w14:paraId="7A759CB5"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 xml:space="preserve">Length (6-23 months) </w:t>
            </w:r>
          </w:p>
          <w:p w14:paraId="0D09B734"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48C60BA6" w14:textId="77777777" w:rsidR="00D55474" w:rsidRPr="0084211A" w:rsidRDefault="00D55474" w:rsidP="0084211A">
            <w:pPr>
              <w:spacing w:after="0"/>
              <w:rPr>
                <w:rFonts w:cstheme="minorHAnsi"/>
                <w:sz w:val="20"/>
                <w:szCs w:val="20"/>
              </w:rPr>
            </w:pPr>
            <w:r w:rsidRPr="0084211A">
              <w:rPr>
                <w:rFonts w:cstheme="minorHAnsi"/>
                <w:sz w:val="20"/>
                <w:szCs w:val="20"/>
              </w:rPr>
              <w:t>Use table measuring board</w:t>
            </w:r>
          </w:p>
          <w:p w14:paraId="70B9BD43" w14:textId="77777777" w:rsidR="00D55474" w:rsidRPr="0084211A" w:rsidRDefault="00D55474" w:rsidP="0084211A">
            <w:pPr>
              <w:spacing w:after="0"/>
              <w:rPr>
                <w:rFonts w:cstheme="minorHAnsi"/>
                <w:sz w:val="20"/>
                <w:szCs w:val="20"/>
              </w:rPr>
            </w:pPr>
            <w:r w:rsidRPr="0084211A">
              <w:rPr>
                <w:rFonts w:cstheme="minorHAnsi"/>
                <w:sz w:val="20"/>
                <w:szCs w:val="20"/>
              </w:rPr>
              <w:t>Make a comment in “other comments” in section “anthropometry documentation”, if you have measured height instead of length of a child below 24 months.</w:t>
            </w:r>
          </w:p>
        </w:tc>
      </w:tr>
      <w:tr w:rsidR="00D55474" w:rsidRPr="006A7935" w14:paraId="10070E6D" w14:textId="77777777" w:rsidTr="001A46B8">
        <w:tc>
          <w:tcPr>
            <w:tcW w:w="964" w:type="pct"/>
            <w:vMerge/>
            <w:shd w:val="clear" w:color="auto" w:fill="auto"/>
            <w:tcMar>
              <w:left w:w="57" w:type="dxa"/>
              <w:right w:w="57" w:type="dxa"/>
            </w:tcMar>
          </w:tcPr>
          <w:p w14:paraId="0212FBFD" w14:textId="77777777" w:rsidR="00D55474" w:rsidRPr="006A7935" w:rsidRDefault="00D55474" w:rsidP="001A46B8">
            <w:pPr>
              <w:spacing w:before="120"/>
              <w:rPr>
                <w:rFonts w:cstheme="minorHAnsi"/>
              </w:rPr>
            </w:pPr>
          </w:p>
        </w:tc>
        <w:tc>
          <w:tcPr>
            <w:tcW w:w="2230" w:type="pct"/>
            <w:tcMar>
              <w:left w:w="57" w:type="dxa"/>
              <w:right w:w="57" w:type="dxa"/>
            </w:tcMar>
          </w:tcPr>
          <w:p w14:paraId="2D59DC59"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Height (24 months or older)</w:t>
            </w:r>
          </w:p>
          <w:p w14:paraId="6B670817"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6AAE4F51" w14:textId="77777777" w:rsidR="00D55474" w:rsidRPr="0084211A" w:rsidRDefault="00D55474" w:rsidP="0084211A">
            <w:pPr>
              <w:spacing w:after="0"/>
              <w:rPr>
                <w:rFonts w:cstheme="minorHAnsi"/>
                <w:sz w:val="20"/>
                <w:szCs w:val="20"/>
              </w:rPr>
            </w:pPr>
            <w:r w:rsidRPr="0084211A">
              <w:rPr>
                <w:rFonts w:cstheme="minorHAnsi"/>
                <w:sz w:val="20"/>
                <w:szCs w:val="20"/>
              </w:rPr>
              <w:t>Use standing height measuring equipment (same as for mother)</w:t>
            </w:r>
          </w:p>
          <w:p w14:paraId="3C25C518" w14:textId="77777777" w:rsidR="00D55474" w:rsidRPr="0084211A" w:rsidRDefault="00D55474" w:rsidP="0084211A">
            <w:pPr>
              <w:spacing w:after="0"/>
              <w:rPr>
                <w:rFonts w:cstheme="minorHAnsi"/>
                <w:sz w:val="20"/>
                <w:szCs w:val="20"/>
              </w:rPr>
            </w:pPr>
            <w:r w:rsidRPr="0084211A">
              <w:rPr>
                <w:rFonts w:cstheme="minorHAnsi"/>
                <w:sz w:val="20"/>
                <w:szCs w:val="20"/>
              </w:rPr>
              <w:t>Make a comment in “other comments” in section “anthropometry documentation”, if you have measured length instead of height of a child 24 months and above.</w:t>
            </w:r>
          </w:p>
        </w:tc>
      </w:tr>
      <w:tr w:rsidR="00D55474" w:rsidRPr="006A7935" w14:paraId="7322091B" w14:textId="77777777" w:rsidTr="0084211A">
        <w:trPr>
          <w:trHeight w:val="665"/>
        </w:trPr>
        <w:tc>
          <w:tcPr>
            <w:tcW w:w="964" w:type="pct"/>
            <w:vMerge/>
            <w:shd w:val="clear" w:color="auto" w:fill="auto"/>
            <w:tcMar>
              <w:left w:w="57" w:type="dxa"/>
              <w:right w:w="57" w:type="dxa"/>
            </w:tcMar>
          </w:tcPr>
          <w:p w14:paraId="79C123DE" w14:textId="77777777" w:rsidR="00D55474" w:rsidRPr="006A7935" w:rsidRDefault="00D55474" w:rsidP="001A46B8">
            <w:pPr>
              <w:spacing w:before="120"/>
              <w:rPr>
                <w:rFonts w:cstheme="minorHAnsi"/>
              </w:rPr>
            </w:pPr>
          </w:p>
        </w:tc>
        <w:tc>
          <w:tcPr>
            <w:tcW w:w="2230" w:type="pct"/>
            <w:tcMar>
              <w:left w:w="57" w:type="dxa"/>
              <w:right w:w="57" w:type="dxa"/>
            </w:tcMar>
          </w:tcPr>
          <w:p w14:paraId="0189E54D"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 xml:space="preserve">MUAC (mid upper arm circumference) </w:t>
            </w:r>
          </w:p>
          <w:p w14:paraId="222E72F2"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6AFC7BB0" w14:textId="77777777" w:rsidR="00D55474" w:rsidRPr="0084211A" w:rsidRDefault="00D55474" w:rsidP="0084211A">
            <w:pPr>
              <w:spacing w:after="0"/>
              <w:rPr>
                <w:rFonts w:cstheme="minorHAnsi"/>
                <w:sz w:val="20"/>
                <w:szCs w:val="20"/>
              </w:rPr>
            </w:pPr>
            <w:r w:rsidRPr="0084211A">
              <w:rPr>
                <w:rFonts w:cstheme="minorHAnsi"/>
                <w:sz w:val="20"/>
                <w:szCs w:val="20"/>
              </w:rPr>
              <w:t>Use MUAC band, measure exact circumference with 1 decimal</w:t>
            </w:r>
          </w:p>
        </w:tc>
      </w:tr>
      <w:tr w:rsidR="00D55474" w:rsidRPr="006A7935" w14:paraId="47622FF3" w14:textId="77777777" w:rsidTr="001A46B8">
        <w:trPr>
          <w:trHeight w:val="114"/>
        </w:trPr>
        <w:tc>
          <w:tcPr>
            <w:tcW w:w="964" w:type="pct"/>
            <w:vMerge w:val="restart"/>
            <w:shd w:val="clear" w:color="auto" w:fill="auto"/>
            <w:tcMar>
              <w:left w:w="57" w:type="dxa"/>
              <w:right w:w="57" w:type="dxa"/>
            </w:tcMar>
          </w:tcPr>
          <w:p w14:paraId="7BC44445" w14:textId="77777777" w:rsidR="00D55474" w:rsidRPr="006A7935" w:rsidRDefault="00D55474" w:rsidP="001A46B8">
            <w:pPr>
              <w:spacing w:before="120"/>
              <w:rPr>
                <w:rFonts w:cstheme="minorHAnsi"/>
              </w:rPr>
            </w:pPr>
            <w:r w:rsidRPr="006A7935">
              <w:rPr>
                <w:rFonts w:cstheme="minorHAnsi"/>
              </w:rPr>
              <w:t>Female respondent (name):</w:t>
            </w:r>
          </w:p>
        </w:tc>
        <w:tc>
          <w:tcPr>
            <w:tcW w:w="2230" w:type="pct"/>
            <w:tcMar>
              <w:left w:w="57" w:type="dxa"/>
              <w:right w:w="57" w:type="dxa"/>
            </w:tcMar>
          </w:tcPr>
          <w:p w14:paraId="337C07D3"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Weight (kg, 2 decimals)</w:t>
            </w:r>
          </w:p>
        </w:tc>
        <w:tc>
          <w:tcPr>
            <w:tcW w:w="1806" w:type="pct"/>
            <w:shd w:val="clear" w:color="auto" w:fill="E7E6E6" w:themeFill="background2"/>
            <w:tcMar>
              <w:left w:w="57" w:type="dxa"/>
              <w:right w:w="57" w:type="dxa"/>
            </w:tcMar>
            <w:vAlign w:val="center"/>
          </w:tcPr>
          <w:p w14:paraId="3844EDC3" w14:textId="77777777" w:rsidR="00D55474" w:rsidRPr="0084211A" w:rsidRDefault="00D55474" w:rsidP="0084211A">
            <w:pPr>
              <w:spacing w:after="0"/>
              <w:rPr>
                <w:rFonts w:cstheme="minorHAnsi"/>
                <w:sz w:val="20"/>
                <w:szCs w:val="20"/>
              </w:rPr>
            </w:pPr>
            <w:r w:rsidRPr="0084211A">
              <w:rPr>
                <w:rFonts w:cstheme="minorHAnsi"/>
                <w:sz w:val="20"/>
                <w:szCs w:val="20"/>
              </w:rPr>
              <w:t>Use mother-child scale, measure exact weight with 2 decimals</w:t>
            </w:r>
          </w:p>
        </w:tc>
      </w:tr>
      <w:tr w:rsidR="00D55474" w:rsidRPr="006A7935" w14:paraId="7D9CEDC8" w14:textId="77777777" w:rsidTr="001A46B8">
        <w:trPr>
          <w:trHeight w:val="114"/>
        </w:trPr>
        <w:tc>
          <w:tcPr>
            <w:tcW w:w="964" w:type="pct"/>
            <w:vMerge/>
            <w:shd w:val="clear" w:color="auto" w:fill="auto"/>
            <w:tcMar>
              <w:left w:w="57" w:type="dxa"/>
              <w:right w:w="57" w:type="dxa"/>
            </w:tcMar>
          </w:tcPr>
          <w:p w14:paraId="1CD65C84" w14:textId="77777777" w:rsidR="00D55474" w:rsidRPr="006A7935" w:rsidRDefault="00D55474" w:rsidP="001A46B8">
            <w:pPr>
              <w:spacing w:before="120"/>
              <w:rPr>
                <w:rFonts w:cstheme="minorHAnsi"/>
              </w:rPr>
            </w:pPr>
          </w:p>
        </w:tc>
        <w:tc>
          <w:tcPr>
            <w:tcW w:w="2230" w:type="pct"/>
            <w:tcMar>
              <w:left w:w="57" w:type="dxa"/>
              <w:right w:w="57" w:type="dxa"/>
            </w:tcMar>
          </w:tcPr>
          <w:p w14:paraId="66A7E242"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Permanent traditional necklaces (yes/no)</w:t>
            </w:r>
          </w:p>
        </w:tc>
        <w:tc>
          <w:tcPr>
            <w:tcW w:w="1806" w:type="pct"/>
            <w:shd w:val="clear" w:color="auto" w:fill="E7E6E6" w:themeFill="background2"/>
            <w:tcMar>
              <w:left w:w="57" w:type="dxa"/>
              <w:right w:w="57" w:type="dxa"/>
            </w:tcMar>
            <w:vAlign w:val="center"/>
          </w:tcPr>
          <w:p w14:paraId="519FE18E" w14:textId="77777777" w:rsidR="00D55474" w:rsidRPr="0084211A" w:rsidRDefault="00D55474" w:rsidP="0084211A">
            <w:pPr>
              <w:spacing w:after="0"/>
              <w:rPr>
                <w:rFonts w:cstheme="minorHAnsi"/>
                <w:sz w:val="20"/>
                <w:szCs w:val="20"/>
              </w:rPr>
            </w:pPr>
            <w:r w:rsidRPr="0084211A">
              <w:rPr>
                <w:rFonts w:cstheme="minorHAnsi"/>
                <w:sz w:val="20"/>
                <w:szCs w:val="20"/>
              </w:rPr>
              <w:t xml:space="preserve">Add number of permanent necklaces </w:t>
            </w:r>
          </w:p>
        </w:tc>
      </w:tr>
      <w:tr w:rsidR="00D55474" w:rsidRPr="006A7935" w14:paraId="5108B3E3" w14:textId="77777777" w:rsidTr="0084211A">
        <w:trPr>
          <w:trHeight w:val="2825"/>
        </w:trPr>
        <w:tc>
          <w:tcPr>
            <w:tcW w:w="964" w:type="pct"/>
            <w:vMerge/>
            <w:shd w:val="clear" w:color="auto" w:fill="auto"/>
            <w:tcMar>
              <w:left w:w="57" w:type="dxa"/>
              <w:right w:w="57" w:type="dxa"/>
            </w:tcMar>
          </w:tcPr>
          <w:p w14:paraId="085B12C3" w14:textId="77777777" w:rsidR="00D55474" w:rsidRPr="006A7935" w:rsidRDefault="00D55474" w:rsidP="001A46B8">
            <w:pPr>
              <w:spacing w:before="120"/>
              <w:rPr>
                <w:rFonts w:cstheme="minorHAnsi"/>
              </w:rPr>
            </w:pPr>
          </w:p>
        </w:tc>
        <w:tc>
          <w:tcPr>
            <w:tcW w:w="2230" w:type="pct"/>
            <w:tcMar>
              <w:left w:w="57" w:type="dxa"/>
              <w:right w:w="57" w:type="dxa"/>
            </w:tcMar>
          </w:tcPr>
          <w:p w14:paraId="28EB751E" w14:textId="77777777" w:rsidR="00D55474" w:rsidRPr="006A7935" w:rsidRDefault="00D55474" w:rsidP="0084211A">
            <w:pPr>
              <w:spacing w:after="0"/>
              <w:rPr>
                <w:rFonts w:cstheme="minorHAnsi"/>
                <w:b/>
                <w:i/>
                <w:iCs/>
                <w:color w:val="000000" w:themeColor="text1"/>
              </w:rPr>
            </w:pPr>
            <w:r w:rsidRPr="006A7935">
              <w:rPr>
                <w:rFonts w:cstheme="minorHAnsi"/>
                <w:color w:val="000000" w:themeColor="text1"/>
              </w:rPr>
              <w:t>Height</w:t>
            </w:r>
            <w:r w:rsidRPr="006A7935">
              <w:rPr>
                <w:rFonts w:cstheme="minorHAnsi"/>
                <w:b/>
                <w:color w:val="000000" w:themeColor="text1"/>
              </w:rPr>
              <w:t xml:space="preserve"> </w:t>
            </w:r>
            <w:r w:rsidRPr="006A7935">
              <w:rPr>
                <w:rFonts w:cstheme="minorHAnsi"/>
                <w:b/>
                <w:i/>
                <w:iCs/>
                <w:color w:val="000000" w:themeColor="text1"/>
              </w:rPr>
              <w:t xml:space="preserve">(note: only at baseline) </w:t>
            </w:r>
          </w:p>
          <w:p w14:paraId="6BF8D52A"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4416A139" w14:textId="77777777" w:rsidR="00D55474" w:rsidRPr="0084211A" w:rsidRDefault="00D55474" w:rsidP="0084211A">
            <w:pPr>
              <w:spacing w:after="0"/>
              <w:rPr>
                <w:rFonts w:cstheme="minorHAnsi"/>
                <w:sz w:val="20"/>
                <w:szCs w:val="20"/>
              </w:rPr>
            </w:pPr>
            <w:r w:rsidRPr="0084211A">
              <w:rPr>
                <w:rFonts w:cstheme="minorHAnsi"/>
                <w:sz w:val="20"/>
                <w:szCs w:val="20"/>
              </w:rPr>
              <w:t>Use standing height measuring equipment (same as for child 24months  and older)</w:t>
            </w:r>
          </w:p>
          <w:p w14:paraId="0E2C3562" w14:textId="7053581C" w:rsidR="00D55474" w:rsidRPr="0084211A" w:rsidRDefault="00D55474" w:rsidP="0084211A">
            <w:pPr>
              <w:spacing w:after="0"/>
              <w:rPr>
                <w:rFonts w:cstheme="minorHAnsi"/>
                <w:sz w:val="20"/>
                <w:szCs w:val="20"/>
              </w:rPr>
            </w:pPr>
            <w:r w:rsidRPr="0084211A">
              <w:rPr>
                <w:rFonts w:cstheme="minorHAnsi"/>
                <w:sz w:val="20"/>
                <w:szCs w:val="20"/>
              </w:rPr>
              <w:t>If a person refuses to take off their shoes, take the measurements (height and weight) and a comment in the “other comments” in section “anthropometry documentation”. The comment should also include an estimate of the added height caused by the shoe.</w:t>
            </w:r>
          </w:p>
        </w:tc>
      </w:tr>
      <w:tr w:rsidR="00D55474" w:rsidRPr="006A7935" w14:paraId="00BBB0C9" w14:textId="77777777" w:rsidTr="001A46B8">
        <w:trPr>
          <w:trHeight w:val="113"/>
        </w:trPr>
        <w:tc>
          <w:tcPr>
            <w:tcW w:w="964" w:type="pct"/>
            <w:vMerge/>
            <w:shd w:val="clear" w:color="auto" w:fill="auto"/>
            <w:tcMar>
              <w:left w:w="57" w:type="dxa"/>
              <w:right w:w="57" w:type="dxa"/>
            </w:tcMar>
          </w:tcPr>
          <w:p w14:paraId="55E9E9A6" w14:textId="77777777" w:rsidR="00D55474" w:rsidRPr="006A7935" w:rsidRDefault="00D55474" w:rsidP="001A46B8">
            <w:pPr>
              <w:spacing w:before="120"/>
              <w:rPr>
                <w:rFonts w:cstheme="minorHAnsi"/>
              </w:rPr>
            </w:pPr>
          </w:p>
        </w:tc>
        <w:tc>
          <w:tcPr>
            <w:tcW w:w="2230" w:type="pct"/>
            <w:tcMar>
              <w:left w:w="57" w:type="dxa"/>
              <w:right w:w="57" w:type="dxa"/>
            </w:tcMar>
          </w:tcPr>
          <w:p w14:paraId="09B56B83"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 xml:space="preserve">MUAC (mid upper arm circumference) </w:t>
            </w:r>
          </w:p>
          <w:p w14:paraId="0FEA2AC7"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2577D1E3" w14:textId="77777777" w:rsidR="00D55474" w:rsidRPr="0084211A" w:rsidRDefault="00D55474" w:rsidP="0084211A">
            <w:pPr>
              <w:spacing w:after="0"/>
              <w:rPr>
                <w:rFonts w:cstheme="minorHAnsi"/>
                <w:sz w:val="20"/>
                <w:szCs w:val="20"/>
              </w:rPr>
            </w:pPr>
            <w:r w:rsidRPr="0084211A">
              <w:rPr>
                <w:rFonts w:cstheme="minorHAnsi"/>
                <w:sz w:val="20"/>
                <w:szCs w:val="20"/>
              </w:rPr>
              <w:t>Use MUAC band, measure exact circumference with 1 decimal</w:t>
            </w:r>
          </w:p>
        </w:tc>
      </w:tr>
    </w:tbl>
    <w:p w14:paraId="60C97B35" w14:textId="77777777" w:rsidR="00D55474" w:rsidRPr="006A7935" w:rsidRDefault="00D55474" w:rsidP="00D55474">
      <w:pPr>
        <w:spacing w:after="0"/>
        <w:rPr>
          <w:rFonts w:cstheme="minorHAnsi"/>
          <w:b/>
          <w:sz w:val="24"/>
          <w:szCs w:val="24"/>
        </w:rPr>
      </w:pPr>
    </w:p>
    <w:tbl>
      <w:tblPr>
        <w:tblStyle w:val="TableGrid"/>
        <w:tblW w:w="5000" w:type="pct"/>
        <w:tblLook w:val="04A0" w:firstRow="1" w:lastRow="0" w:firstColumn="1" w:lastColumn="0" w:noHBand="0" w:noVBand="1"/>
      </w:tblPr>
      <w:tblGrid>
        <w:gridCol w:w="1997"/>
        <w:gridCol w:w="4002"/>
        <w:gridCol w:w="3621"/>
      </w:tblGrid>
      <w:tr w:rsidR="00D55474" w:rsidRPr="006A7935" w14:paraId="03EDEBEB" w14:textId="77777777" w:rsidTr="001A46B8">
        <w:trPr>
          <w:trHeight w:val="507"/>
        </w:trPr>
        <w:tc>
          <w:tcPr>
            <w:tcW w:w="1038" w:type="pct"/>
          </w:tcPr>
          <w:p w14:paraId="2C8890F3" w14:textId="77777777" w:rsidR="00D55474" w:rsidRPr="006A7935" w:rsidRDefault="00D55474" w:rsidP="001A46B8">
            <w:pPr>
              <w:spacing w:after="0"/>
              <w:rPr>
                <w:rFonts w:cstheme="minorHAnsi"/>
                <w:sz w:val="20"/>
              </w:rPr>
            </w:pPr>
            <w:r w:rsidRPr="006A7935">
              <w:rPr>
                <w:rFonts w:cstheme="minorHAnsi"/>
                <w:sz w:val="20"/>
              </w:rPr>
              <w:t>Other comments</w:t>
            </w:r>
          </w:p>
        </w:tc>
        <w:tc>
          <w:tcPr>
            <w:tcW w:w="2080" w:type="pct"/>
          </w:tcPr>
          <w:p w14:paraId="0E2D74F3" w14:textId="77777777" w:rsidR="00D55474" w:rsidRPr="006A7935" w:rsidRDefault="00D55474" w:rsidP="001A46B8">
            <w:pPr>
              <w:spacing w:after="0"/>
              <w:rPr>
                <w:rFonts w:cstheme="minorHAnsi"/>
                <w:sz w:val="20"/>
              </w:rPr>
            </w:pPr>
            <w:r w:rsidRPr="006A7935">
              <w:rPr>
                <w:rFonts w:cstheme="minorHAnsi"/>
                <w:sz w:val="20"/>
              </w:rPr>
              <w:t>______________________________________</w:t>
            </w:r>
          </w:p>
        </w:tc>
        <w:tc>
          <w:tcPr>
            <w:tcW w:w="1882" w:type="pct"/>
            <w:shd w:val="clear" w:color="auto" w:fill="E7E6E6" w:themeFill="background2"/>
          </w:tcPr>
          <w:p w14:paraId="00EC4A60" w14:textId="77777777" w:rsidR="00D55474" w:rsidRPr="006A7935" w:rsidRDefault="00D55474" w:rsidP="001A46B8">
            <w:pPr>
              <w:spacing w:after="0"/>
              <w:rPr>
                <w:rFonts w:cstheme="minorHAnsi"/>
                <w:sz w:val="20"/>
              </w:rPr>
            </w:pPr>
          </w:p>
        </w:tc>
      </w:tr>
    </w:tbl>
    <w:p w14:paraId="59803BD6" w14:textId="77777777" w:rsidR="00D55474" w:rsidRPr="006A7935" w:rsidRDefault="00D55474" w:rsidP="00D55474">
      <w:pPr>
        <w:spacing w:after="0"/>
        <w:rPr>
          <w:rFonts w:cstheme="minorHAnsi"/>
          <w:b/>
          <w:sz w:val="24"/>
          <w:szCs w:val="24"/>
        </w:rPr>
      </w:pPr>
    </w:p>
    <w:p w14:paraId="27845F30" w14:textId="77777777" w:rsidR="00D55474" w:rsidRPr="006A7935" w:rsidRDefault="00D55474" w:rsidP="00D55474">
      <w:pPr>
        <w:spacing w:after="0"/>
        <w:rPr>
          <w:rFonts w:cstheme="minorHAnsi"/>
          <w:b/>
          <w:sz w:val="24"/>
          <w:szCs w:val="24"/>
        </w:rPr>
      </w:pPr>
    </w:p>
    <w:p w14:paraId="1C4471E2" w14:textId="77777777" w:rsidR="00D55474" w:rsidRPr="006A7935" w:rsidRDefault="00D55474" w:rsidP="00D55474">
      <w:pPr>
        <w:spacing w:after="0"/>
        <w:jc w:val="center"/>
        <w:rPr>
          <w:rFonts w:cstheme="minorHAnsi"/>
          <w:b/>
          <w:sz w:val="36"/>
          <w:szCs w:val="36"/>
        </w:rPr>
      </w:pPr>
      <w:r w:rsidRPr="006A7935">
        <w:rPr>
          <w:rFonts w:cstheme="minorHAnsi"/>
          <w:b/>
          <w:sz w:val="36"/>
          <w:szCs w:val="36"/>
        </w:rPr>
        <w:t>[Enumerator: Thank the female participant for her time]</w:t>
      </w:r>
    </w:p>
    <w:p w14:paraId="08D19C7C" w14:textId="77777777" w:rsidR="00D55474" w:rsidRPr="006A7935" w:rsidRDefault="00D55474" w:rsidP="00D55474">
      <w:pPr>
        <w:spacing w:after="0"/>
        <w:rPr>
          <w:rFonts w:cstheme="minorHAnsi"/>
          <w:b/>
          <w:sz w:val="28"/>
          <w:szCs w:val="28"/>
        </w:rPr>
      </w:pPr>
    </w:p>
    <w:p w14:paraId="6C6CE90E"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2935BE24" w14:textId="77777777" w:rsidR="00D55474" w:rsidRPr="006A7935" w:rsidRDefault="00D55474" w:rsidP="00D55474">
      <w:pPr>
        <w:spacing w:after="160" w:line="259" w:lineRule="auto"/>
        <w:rPr>
          <w:rFonts w:cstheme="minorHAnsi"/>
          <w:b/>
          <w:sz w:val="24"/>
          <w:szCs w:val="24"/>
        </w:rPr>
      </w:pPr>
    </w:p>
    <w:p w14:paraId="0DCC2EE4" w14:textId="77777777" w:rsidR="00D55474" w:rsidRPr="006A7935" w:rsidRDefault="00D55474" w:rsidP="00D55474">
      <w:pPr>
        <w:spacing w:after="160" w:line="259" w:lineRule="auto"/>
        <w:rPr>
          <w:rFonts w:cstheme="minorHAnsi"/>
          <w:b/>
          <w:sz w:val="24"/>
          <w:szCs w:val="24"/>
        </w:rPr>
      </w:pPr>
    </w:p>
    <w:p w14:paraId="578F8C88" w14:textId="77777777" w:rsidR="00D55474" w:rsidRPr="006A7935" w:rsidRDefault="00D55474" w:rsidP="00D55474">
      <w:pPr>
        <w:pStyle w:val="Heading1"/>
      </w:pPr>
      <w:r w:rsidRPr="006A7935">
        <w:lastRenderedPageBreak/>
        <w:t xml:space="preserve">Meta data (2) – post-interview </w:t>
      </w:r>
    </w:p>
    <w:p w14:paraId="390F10A7" w14:textId="77777777" w:rsidR="00D55474" w:rsidRPr="006A7935" w:rsidRDefault="00D55474" w:rsidP="00D55474"/>
    <w:tbl>
      <w:tblPr>
        <w:tblStyle w:val="TableGrid"/>
        <w:tblW w:w="9625" w:type="dxa"/>
        <w:tblLayout w:type="fixed"/>
        <w:tblLook w:val="04A0" w:firstRow="1" w:lastRow="0" w:firstColumn="1" w:lastColumn="0" w:noHBand="0" w:noVBand="1"/>
      </w:tblPr>
      <w:tblGrid>
        <w:gridCol w:w="3055"/>
        <w:gridCol w:w="1800"/>
        <w:gridCol w:w="4770"/>
      </w:tblGrid>
      <w:tr w:rsidR="00D55474" w:rsidRPr="006A7935" w14:paraId="197BD516" w14:textId="77777777" w:rsidTr="001A46B8">
        <w:trPr>
          <w:trHeight w:val="800"/>
        </w:trPr>
        <w:tc>
          <w:tcPr>
            <w:tcW w:w="3055" w:type="dxa"/>
          </w:tcPr>
          <w:p w14:paraId="11FEA8F1" w14:textId="77777777" w:rsidR="00D55474" w:rsidRPr="006A7935" w:rsidRDefault="00D55474" w:rsidP="001A46B8">
            <w:pPr>
              <w:spacing w:before="60" w:after="60"/>
              <w:rPr>
                <w:rFonts w:cstheme="minorHAnsi"/>
              </w:rPr>
            </w:pPr>
            <w:r w:rsidRPr="006A7935">
              <w:rPr>
                <w:rFonts w:cstheme="minorHAnsi"/>
              </w:rPr>
              <w:t>Phone number respondent or contact person</w:t>
            </w:r>
          </w:p>
          <w:p w14:paraId="71A3E9F5" w14:textId="77777777" w:rsidR="00D55474" w:rsidRPr="006A7935" w:rsidRDefault="00D55474" w:rsidP="001A46B8">
            <w:pPr>
              <w:spacing w:before="60" w:after="60"/>
              <w:rPr>
                <w:rFonts w:cstheme="minorHAnsi"/>
              </w:rPr>
            </w:pPr>
          </w:p>
        </w:tc>
        <w:tc>
          <w:tcPr>
            <w:tcW w:w="1800" w:type="dxa"/>
          </w:tcPr>
          <w:p w14:paraId="385355FD" w14:textId="77777777" w:rsidR="00D55474" w:rsidRPr="006A7935" w:rsidRDefault="00D55474" w:rsidP="001A46B8">
            <w:pPr>
              <w:spacing w:before="60" w:after="60"/>
              <w:rPr>
                <w:rFonts w:cstheme="minorHAnsi"/>
              </w:rPr>
            </w:pPr>
            <w:r w:rsidRPr="006A7935">
              <w:rPr>
                <w:rFonts w:cstheme="minorHAnsi"/>
              </w:rPr>
              <w:t>Phone number woman ________________</w:t>
            </w:r>
          </w:p>
          <w:p w14:paraId="701699A8" w14:textId="77777777" w:rsidR="00D55474" w:rsidRPr="006A7935" w:rsidRDefault="00D55474" w:rsidP="001A46B8">
            <w:pPr>
              <w:spacing w:before="60" w:after="60"/>
              <w:rPr>
                <w:rFonts w:cstheme="minorHAnsi"/>
              </w:rPr>
            </w:pPr>
            <w:r w:rsidRPr="006A7935">
              <w:rPr>
                <w:rFonts w:cstheme="minorHAnsi"/>
              </w:rPr>
              <w:t>Phone number man __________________</w:t>
            </w:r>
          </w:p>
          <w:p w14:paraId="2E11BE90" w14:textId="77777777" w:rsidR="00D55474" w:rsidRPr="006A7935" w:rsidRDefault="00D55474" w:rsidP="001A46B8">
            <w:pPr>
              <w:spacing w:before="60" w:after="60"/>
              <w:rPr>
                <w:rFonts w:cstheme="minorHAnsi"/>
              </w:rPr>
            </w:pPr>
            <w:r w:rsidRPr="006A7935">
              <w:rPr>
                <w:rFonts w:cstheme="minorHAnsi"/>
              </w:rPr>
              <w:t>If no number: Name / phone number of contact person/next of kin _____</w:t>
            </w:r>
          </w:p>
        </w:tc>
        <w:tc>
          <w:tcPr>
            <w:tcW w:w="4770" w:type="dxa"/>
            <w:shd w:val="clear" w:color="auto" w:fill="E7E6E6" w:themeFill="background2"/>
          </w:tcPr>
          <w:p w14:paraId="79C86FF4" w14:textId="77777777" w:rsidR="00D55474" w:rsidRPr="006A7935" w:rsidRDefault="00D55474" w:rsidP="001A46B8">
            <w:pPr>
              <w:spacing w:before="60" w:after="60"/>
              <w:rPr>
                <w:rFonts w:cstheme="minorHAnsi"/>
              </w:rPr>
            </w:pPr>
            <w:r w:rsidRPr="006A7935">
              <w:rPr>
                <w:rFonts w:cstheme="minorHAnsi"/>
              </w:rPr>
              <w:t>Write phone numbers for both male and female respondent. If none of them has phone, then write the number they suggest for a contact person, e.g. neighbour or relative who can reach them with information within 1-2 days</w:t>
            </w:r>
          </w:p>
        </w:tc>
      </w:tr>
    </w:tbl>
    <w:p w14:paraId="3EAA60C5" w14:textId="77777777" w:rsidR="00D55474" w:rsidRPr="006A7935" w:rsidRDefault="00D55474" w:rsidP="00D55474">
      <w:pPr>
        <w:spacing w:after="160" w:line="259" w:lineRule="auto"/>
        <w:rPr>
          <w:rFonts w:cstheme="minorHAnsi"/>
          <w:b/>
          <w:sz w:val="24"/>
          <w:szCs w:val="24"/>
        </w:rPr>
      </w:pPr>
    </w:p>
    <w:tbl>
      <w:tblPr>
        <w:tblStyle w:val="TableGrid"/>
        <w:tblW w:w="9535" w:type="dxa"/>
        <w:tblLook w:val="04A0" w:firstRow="1" w:lastRow="0" w:firstColumn="1" w:lastColumn="0" w:noHBand="0" w:noVBand="1"/>
      </w:tblPr>
      <w:tblGrid>
        <w:gridCol w:w="2115"/>
        <w:gridCol w:w="4630"/>
        <w:gridCol w:w="2790"/>
      </w:tblGrid>
      <w:tr w:rsidR="00D55474" w:rsidRPr="006A7935" w14:paraId="77B2BF9A" w14:textId="77777777" w:rsidTr="001A46B8">
        <w:trPr>
          <w:trHeight w:val="3779"/>
        </w:trPr>
        <w:tc>
          <w:tcPr>
            <w:tcW w:w="2115" w:type="dxa"/>
          </w:tcPr>
          <w:p w14:paraId="294F2CC0" w14:textId="77777777" w:rsidR="00D55474" w:rsidRPr="006A7935" w:rsidRDefault="00D55474" w:rsidP="001A46B8">
            <w:pPr>
              <w:spacing w:before="60" w:after="60"/>
              <w:rPr>
                <w:rFonts w:cstheme="minorHAnsi"/>
                <w:b/>
                <w:lang w:val="en-US"/>
              </w:rPr>
            </w:pPr>
            <w:r w:rsidRPr="006A7935">
              <w:rPr>
                <w:rFonts w:cstheme="minorHAnsi"/>
                <w:b/>
                <w:lang w:val="en-US"/>
              </w:rPr>
              <w:t>Result of Interview</w:t>
            </w:r>
          </w:p>
          <w:p w14:paraId="5D748AA7" w14:textId="77777777" w:rsidR="00D55474" w:rsidRPr="006A7935" w:rsidRDefault="00D55474" w:rsidP="001A46B8">
            <w:pPr>
              <w:spacing w:before="60" w:after="60"/>
              <w:rPr>
                <w:rFonts w:cstheme="minorHAnsi"/>
                <w:lang w:val="en-US"/>
              </w:rPr>
            </w:pPr>
            <w:r w:rsidRPr="006A7935">
              <w:rPr>
                <w:rFonts w:cstheme="minorHAnsi"/>
              </w:rPr>
              <w:t>(</w:t>
            </w:r>
            <w:r w:rsidRPr="006A7935">
              <w:rPr>
                <w:rFonts w:cstheme="minorHAnsi"/>
                <w:lang w:val="en-US"/>
              </w:rPr>
              <w:t>one option possible)</w:t>
            </w:r>
          </w:p>
        </w:tc>
        <w:tc>
          <w:tcPr>
            <w:tcW w:w="4630" w:type="dxa"/>
          </w:tcPr>
          <w:p w14:paraId="5AF81EC1" w14:textId="77777777" w:rsidR="00D55474" w:rsidRPr="006A7935" w:rsidRDefault="00D55474" w:rsidP="001A46B8">
            <w:pPr>
              <w:spacing w:before="60" w:after="60"/>
              <w:rPr>
                <w:rFonts w:cstheme="minorHAnsi"/>
                <w:lang w:val="en-US"/>
              </w:rPr>
            </w:pPr>
            <w:r w:rsidRPr="006A7935">
              <w:rPr>
                <w:rFonts w:cstheme="minorHAnsi"/>
                <w:lang w:val="en-US"/>
              </w:rPr>
              <w:t xml:space="preserve">1. Completed </w:t>
            </w:r>
          </w:p>
          <w:p w14:paraId="7BC0B624" w14:textId="77777777" w:rsidR="00D55474" w:rsidRPr="006A7935" w:rsidRDefault="00D55474" w:rsidP="001A46B8">
            <w:pPr>
              <w:spacing w:before="60" w:after="60"/>
              <w:rPr>
                <w:rFonts w:cstheme="minorHAnsi"/>
                <w:lang w:val="en-US"/>
              </w:rPr>
            </w:pPr>
            <w:r w:rsidRPr="006A7935">
              <w:rPr>
                <w:rFonts w:cstheme="minorHAnsi"/>
                <w:lang w:val="en-US"/>
              </w:rPr>
              <w:t>2. No household member at home or no qualified  respondent at home at time of visit</w:t>
            </w:r>
          </w:p>
          <w:p w14:paraId="2B186FBA" w14:textId="77777777" w:rsidR="00D55474" w:rsidRPr="006A7935" w:rsidRDefault="00D55474" w:rsidP="001A46B8">
            <w:pPr>
              <w:spacing w:before="60" w:after="60"/>
              <w:rPr>
                <w:rFonts w:cstheme="minorHAnsi"/>
                <w:lang w:val="en-US"/>
              </w:rPr>
            </w:pPr>
            <w:r w:rsidRPr="006A7935">
              <w:rPr>
                <w:rFonts w:cstheme="minorHAnsi"/>
                <w:lang w:val="en-US"/>
              </w:rPr>
              <w:t>3. Entire household absent for extended period of time</w:t>
            </w:r>
          </w:p>
          <w:p w14:paraId="6382F4BB" w14:textId="77777777" w:rsidR="00D55474" w:rsidRPr="006A7935" w:rsidRDefault="00D55474" w:rsidP="001A46B8">
            <w:pPr>
              <w:spacing w:before="60" w:after="60"/>
              <w:rPr>
                <w:rFonts w:cstheme="minorHAnsi"/>
                <w:lang w:val="en-US"/>
              </w:rPr>
            </w:pPr>
            <w:r w:rsidRPr="006A7935">
              <w:rPr>
                <w:rFonts w:cstheme="minorHAnsi"/>
                <w:lang w:val="en-US"/>
              </w:rPr>
              <w:t>4. Postponed</w:t>
            </w:r>
          </w:p>
          <w:p w14:paraId="31F392AF" w14:textId="77777777" w:rsidR="00D55474" w:rsidRPr="006A7935" w:rsidRDefault="00D55474" w:rsidP="001A46B8">
            <w:pPr>
              <w:spacing w:before="60" w:after="60"/>
              <w:rPr>
                <w:rFonts w:cstheme="minorHAnsi"/>
                <w:lang w:val="en-US"/>
              </w:rPr>
            </w:pPr>
            <w:r w:rsidRPr="006A7935">
              <w:rPr>
                <w:rFonts w:cstheme="minorHAnsi"/>
                <w:lang w:val="en-US"/>
              </w:rPr>
              <w:t>5. Not willing to participate</w:t>
            </w:r>
          </w:p>
          <w:p w14:paraId="684F1ADD" w14:textId="77777777" w:rsidR="00D55474" w:rsidRPr="006A7935" w:rsidRDefault="00D55474" w:rsidP="001A46B8">
            <w:pPr>
              <w:spacing w:before="60" w:after="60"/>
              <w:rPr>
                <w:rFonts w:cstheme="minorHAnsi"/>
                <w:lang w:val="en-US"/>
              </w:rPr>
            </w:pPr>
            <w:r w:rsidRPr="006A7935">
              <w:rPr>
                <w:rFonts w:cstheme="minorHAnsi"/>
                <w:lang w:val="en-US"/>
              </w:rPr>
              <w:t>6. Dwelling vacant or address not at dwelling</w:t>
            </w:r>
          </w:p>
          <w:p w14:paraId="3DC68194" w14:textId="77777777" w:rsidR="00D55474" w:rsidRPr="006A7935" w:rsidRDefault="00D55474" w:rsidP="001A46B8">
            <w:pPr>
              <w:spacing w:before="60" w:after="60"/>
              <w:rPr>
                <w:rFonts w:cstheme="minorHAnsi"/>
                <w:lang w:val="en-US"/>
              </w:rPr>
            </w:pPr>
            <w:r w:rsidRPr="006A7935">
              <w:rPr>
                <w:rFonts w:cstheme="minorHAnsi"/>
                <w:lang w:val="en-US"/>
              </w:rPr>
              <w:t>7. Dwelling destroyed</w:t>
            </w:r>
          </w:p>
          <w:p w14:paraId="0365D6D2" w14:textId="77777777" w:rsidR="00D55474" w:rsidRPr="006A7935" w:rsidRDefault="00D55474" w:rsidP="001A46B8">
            <w:pPr>
              <w:spacing w:before="60" w:after="60"/>
              <w:rPr>
                <w:rFonts w:cstheme="minorHAnsi"/>
                <w:lang w:val="en-US"/>
              </w:rPr>
            </w:pPr>
            <w:r w:rsidRPr="006A7935">
              <w:rPr>
                <w:rFonts w:cstheme="minorHAnsi"/>
                <w:lang w:val="en-US"/>
              </w:rPr>
              <w:t>8. Dwelling not found</w:t>
            </w:r>
          </w:p>
          <w:p w14:paraId="74EEF7C6" w14:textId="77777777" w:rsidR="00D55474" w:rsidRPr="006A7935" w:rsidRDefault="00D55474" w:rsidP="001A46B8">
            <w:pPr>
              <w:spacing w:before="60" w:after="60"/>
              <w:rPr>
                <w:rFonts w:cstheme="minorHAnsi"/>
                <w:lang w:val="en-US"/>
              </w:rPr>
            </w:pPr>
            <w:r w:rsidRPr="006A7935">
              <w:rPr>
                <w:rFonts w:cstheme="minorHAnsi"/>
                <w:lang w:val="en-US"/>
              </w:rPr>
              <w:t>9. Other:_______________________________</w:t>
            </w:r>
          </w:p>
        </w:tc>
        <w:tc>
          <w:tcPr>
            <w:tcW w:w="2790" w:type="dxa"/>
            <w:shd w:val="clear" w:color="auto" w:fill="E7E6E6" w:themeFill="background2"/>
          </w:tcPr>
          <w:p w14:paraId="0EA45DB2" w14:textId="77777777" w:rsidR="00D55474" w:rsidRPr="006A7935" w:rsidRDefault="00D55474" w:rsidP="001A46B8">
            <w:pPr>
              <w:spacing w:before="60" w:after="60"/>
              <w:rPr>
                <w:rFonts w:cstheme="minorHAnsi"/>
                <w:b/>
                <w:bCs/>
                <w:lang w:val="en-US"/>
              </w:rPr>
            </w:pPr>
            <w:r w:rsidRPr="006A7935">
              <w:rPr>
                <w:rFonts w:cstheme="minorHAnsi"/>
                <w:b/>
                <w:bCs/>
                <w:lang w:val="en-US"/>
              </w:rPr>
              <w:t>Explanation:</w:t>
            </w:r>
          </w:p>
          <w:p w14:paraId="52AB2564" w14:textId="77777777" w:rsidR="00D55474" w:rsidRPr="006A7935" w:rsidRDefault="00D55474" w:rsidP="001A46B8">
            <w:pPr>
              <w:spacing w:before="60" w:after="60"/>
              <w:rPr>
                <w:rFonts w:cstheme="minorHAnsi"/>
                <w:lang w:val="en-US"/>
              </w:rPr>
            </w:pPr>
            <w:r w:rsidRPr="006A7935">
              <w:rPr>
                <w:rFonts w:cstheme="minorHAnsi"/>
                <w:lang w:val="en-US"/>
              </w:rPr>
              <w:t xml:space="preserve">Report outcome of contact – successful or not. </w:t>
            </w:r>
          </w:p>
          <w:p w14:paraId="0AC66238" w14:textId="77777777" w:rsidR="00D55474" w:rsidRPr="006A7935" w:rsidRDefault="00D55474" w:rsidP="001A46B8">
            <w:pPr>
              <w:spacing w:before="60" w:after="60"/>
              <w:rPr>
                <w:rFonts w:cstheme="minorHAnsi"/>
                <w:lang w:val="en-US"/>
              </w:rPr>
            </w:pPr>
            <w:r w:rsidRPr="006A7935">
              <w:rPr>
                <w:rFonts w:cstheme="minorHAnsi"/>
                <w:lang w:val="en-US"/>
              </w:rPr>
              <w:t>Select only one option.</w:t>
            </w:r>
          </w:p>
        </w:tc>
      </w:tr>
    </w:tbl>
    <w:p w14:paraId="1F6D7F2B" w14:textId="77777777" w:rsidR="00D55474" w:rsidRPr="006A7935" w:rsidRDefault="00D55474" w:rsidP="00D55474">
      <w:pPr>
        <w:spacing w:after="160" w:line="259" w:lineRule="auto"/>
        <w:rPr>
          <w:rFonts w:cstheme="minorHAnsi"/>
          <w:b/>
          <w:sz w:val="24"/>
          <w:szCs w:val="24"/>
          <w:lang w:val="en-US"/>
        </w:rPr>
      </w:pPr>
    </w:p>
    <w:p w14:paraId="46B450CA"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0E8C29C1" w14:textId="77777777" w:rsidR="00D55474" w:rsidRPr="00C1693D" w:rsidRDefault="00D55474" w:rsidP="00D55474">
      <w:pPr>
        <w:spacing w:after="0"/>
        <w:rPr>
          <w:rFonts w:cstheme="minorHAnsi"/>
          <w:b/>
          <w:sz w:val="24"/>
          <w:szCs w:val="24"/>
        </w:rPr>
      </w:pPr>
      <w:r w:rsidRPr="006A7935">
        <w:rPr>
          <w:rFonts w:cstheme="minorHAnsi"/>
          <w:b/>
          <w:sz w:val="24"/>
          <w:szCs w:val="24"/>
        </w:rPr>
        <w:t>===============================================================================</w:t>
      </w:r>
    </w:p>
    <w:p w14:paraId="50AC5B94" w14:textId="379FCCE9" w:rsidR="00D44A73" w:rsidRDefault="00D44A73" w:rsidP="00AC036D">
      <w:pPr>
        <w:spacing w:after="160" w:line="259" w:lineRule="auto"/>
        <w:rPr>
          <w:rFonts w:cstheme="minorHAnsi"/>
          <w:b/>
          <w:sz w:val="24"/>
          <w:szCs w:val="24"/>
        </w:rPr>
      </w:pPr>
    </w:p>
    <w:sectPr w:rsidR="00D44A73" w:rsidSect="007F603D">
      <w:footerReference w:type="default" r:id="rId8"/>
      <w:pgSz w:w="11906" w:h="16838" w:code="9"/>
      <w:pgMar w:top="810" w:right="836"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B731" w14:textId="77777777" w:rsidR="00B66793" w:rsidRDefault="00B66793" w:rsidP="0064743A">
      <w:pPr>
        <w:spacing w:after="0"/>
      </w:pPr>
      <w:r>
        <w:separator/>
      </w:r>
    </w:p>
  </w:endnote>
  <w:endnote w:type="continuationSeparator" w:id="0">
    <w:p w14:paraId="6C06AF88" w14:textId="77777777" w:rsidR="00B66793" w:rsidRDefault="00B66793" w:rsidP="006474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99730"/>
      <w:docPartObj>
        <w:docPartGallery w:val="Page Numbers (Bottom of Page)"/>
        <w:docPartUnique/>
      </w:docPartObj>
    </w:sdtPr>
    <w:sdtContent>
      <w:sdt>
        <w:sdtPr>
          <w:id w:val="-1769616900"/>
          <w:docPartObj>
            <w:docPartGallery w:val="Page Numbers (Top of Page)"/>
            <w:docPartUnique/>
          </w:docPartObj>
        </w:sdtPr>
        <w:sdtContent>
          <w:p w14:paraId="258BFA4D" w14:textId="6D7BF990" w:rsidR="00DA41E1" w:rsidRDefault="00DA41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44</w:t>
            </w:r>
            <w:r>
              <w:rPr>
                <w:b/>
                <w:bCs/>
                <w:sz w:val="24"/>
                <w:szCs w:val="24"/>
              </w:rPr>
              <w:fldChar w:fldCharType="end"/>
            </w:r>
          </w:p>
        </w:sdtContent>
      </w:sdt>
    </w:sdtContent>
  </w:sdt>
  <w:p w14:paraId="5010DFAA" w14:textId="77777777" w:rsidR="00DA41E1" w:rsidRDefault="00DA4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F42E" w14:textId="77777777" w:rsidR="00B66793" w:rsidRDefault="00B66793" w:rsidP="0064743A">
      <w:pPr>
        <w:spacing w:after="0"/>
      </w:pPr>
      <w:r>
        <w:separator/>
      </w:r>
    </w:p>
  </w:footnote>
  <w:footnote w:type="continuationSeparator" w:id="0">
    <w:p w14:paraId="37EB0726" w14:textId="77777777" w:rsidR="00B66793" w:rsidRDefault="00B66793" w:rsidP="006474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509"/>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EF8"/>
    <w:multiLevelType w:val="hybridMultilevel"/>
    <w:tmpl w:val="FDAC33F0"/>
    <w:lvl w:ilvl="0" w:tplc="041D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361079"/>
    <w:multiLevelType w:val="hybridMultilevel"/>
    <w:tmpl w:val="5DFE60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F3F5E3B"/>
    <w:multiLevelType w:val="hybridMultilevel"/>
    <w:tmpl w:val="B1C8C422"/>
    <w:lvl w:ilvl="0" w:tplc="0409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02432BB"/>
    <w:multiLevelType w:val="hybridMultilevel"/>
    <w:tmpl w:val="DC1EF1CE"/>
    <w:lvl w:ilvl="0" w:tplc="C802929E">
      <w:start w:val="1"/>
      <w:numFmt w:val="decimal"/>
      <w:lvlText w:val="%1."/>
      <w:lvlJc w:val="left"/>
      <w:pPr>
        <w:ind w:left="360" w:hanging="360"/>
      </w:pPr>
      <w:rPr>
        <w:rFonts w:hint="default"/>
        <w:b w:val="0"/>
      </w:rPr>
    </w:lvl>
    <w:lvl w:ilvl="1" w:tplc="1B620440">
      <w:start w:val="1"/>
      <w:numFmt w:val="lowerLetter"/>
      <w:lvlText w:val="%2)"/>
      <w:lvlJc w:val="left"/>
      <w:pPr>
        <w:ind w:left="1080" w:hanging="360"/>
      </w:pPr>
      <w:rPr>
        <w:rFonts w:hint="default"/>
      </w:r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60B3C62"/>
    <w:multiLevelType w:val="hybridMultilevel"/>
    <w:tmpl w:val="69820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254D7"/>
    <w:multiLevelType w:val="hybridMultilevel"/>
    <w:tmpl w:val="F6A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47F9B"/>
    <w:multiLevelType w:val="hybridMultilevel"/>
    <w:tmpl w:val="72D26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9773B9B"/>
    <w:multiLevelType w:val="hybridMultilevel"/>
    <w:tmpl w:val="D450A83E"/>
    <w:lvl w:ilvl="0" w:tplc="041D0017">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D756868"/>
    <w:multiLevelType w:val="hybridMultilevel"/>
    <w:tmpl w:val="6E02A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43244"/>
    <w:multiLevelType w:val="hybridMultilevel"/>
    <w:tmpl w:val="232E23B2"/>
    <w:lvl w:ilvl="0" w:tplc="041D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D47744"/>
    <w:multiLevelType w:val="hybridMultilevel"/>
    <w:tmpl w:val="5EA44AC2"/>
    <w:lvl w:ilvl="0" w:tplc="0809000F">
      <w:start w:val="1"/>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39D16CF"/>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53A99"/>
    <w:multiLevelType w:val="hybridMultilevel"/>
    <w:tmpl w:val="6F10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600F6"/>
    <w:multiLevelType w:val="hybridMultilevel"/>
    <w:tmpl w:val="3B0A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876D7"/>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E6152"/>
    <w:multiLevelType w:val="hybridMultilevel"/>
    <w:tmpl w:val="D416CB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4558BC"/>
    <w:multiLevelType w:val="hybridMultilevel"/>
    <w:tmpl w:val="C4A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97270"/>
    <w:multiLevelType w:val="hybridMultilevel"/>
    <w:tmpl w:val="3B0A6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B519A"/>
    <w:multiLevelType w:val="hybridMultilevel"/>
    <w:tmpl w:val="97365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8469D"/>
    <w:multiLevelType w:val="hybridMultilevel"/>
    <w:tmpl w:val="4AE0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E2E16"/>
    <w:multiLevelType w:val="hybridMultilevel"/>
    <w:tmpl w:val="75605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A2E4A"/>
    <w:multiLevelType w:val="multilevel"/>
    <w:tmpl w:val="D87A5D74"/>
    <w:lvl w:ilvl="0">
      <w:start w:val="1"/>
      <w:numFmt w:val="upperLetter"/>
      <w:pStyle w:val="Heading1"/>
      <w:lvlText w:val="Section %1."/>
      <w:lvlJc w:val="left"/>
      <w:pPr>
        <w:ind w:left="1702" w:firstLine="0"/>
      </w:pPr>
      <w:rPr>
        <w:rFonts w:hint="default"/>
        <w:color w:val="00B0F0"/>
        <w:lang w:val="en-GB"/>
      </w:rPr>
    </w:lvl>
    <w:lvl w:ilvl="1">
      <w:start w:val="1"/>
      <w:numFmt w:val="decimalZero"/>
      <w:pStyle w:val="Heading2"/>
      <w:isLgl/>
      <w:lvlText w:val="%1.%2"/>
      <w:lvlJc w:val="left"/>
      <w:pPr>
        <w:ind w:left="0" w:firstLine="0"/>
      </w:pPr>
      <w:rPr>
        <w:rFonts w:hint="default"/>
      </w:rPr>
    </w:lvl>
    <w:lvl w:ilvl="2">
      <w:start w:val="1"/>
      <w:numFmt w:val="lowerLetter"/>
      <w:pStyle w:val="Heading3"/>
      <w:lvlText w:val="(%3)"/>
      <w:lvlJc w:val="left"/>
      <w:pPr>
        <w:ind w:left="-3392" w:hanging="432"/>
      </w:pPr>
      <w:rPr>
        <w:rFonts w:hint="default"/>
      </w:rPr>
    </w:lvl>
    <w:lvl w:ilvl="3">
      <w:start w:val="1"/>
      <w:numFmt w:val="lowerRoman"/>
      <w:pStyle w:val="Heading4"/>
      <w:lvlText w:val="(%4)"/>
      <w:lvlJc w:val="right"/>
      <w:pPr>
        <w:ind w:left="-3248" w:hanging="144"/>
      </w:pPr>
      <w:rPr>
        <w:rFonts w:hint="default"/>
      </w:rPr>
    </w:lvl>
    <w:lvl w:ilvl="4">
      <w:start w:val="1"/>
      <w:numFmt w:val="decimal"/>
      <w:pStyle w:val="Heading5"/>
      <w:lvlText w:val="%5)"/>
      <w:lvlJc w:val="left"/>
      <w:pPr>
        <w:ind w:left="-3104" w:hanging="432"/>
      </w:pPr>
      <w:rPr>
        <w:rFonts w:hint="default"/>
      </w:rPr>
    </w:lvl>
    <w:lvl w:ilvl="5">
      <w:start w:val="1"/>
      <w:numFmt w:val="lowerLetter"/>
      <w:pStyle w:val="Heading6"/>
      <w:lvlText w:val="%6)"/>
      <w:lvlJc w:val="left"/>
      <w:pPr>
        <w:ind w:left="-2960" w:hanging="432"/>
      </w:pPr>
      <w:rPr>
        <w:rFonts w:hint="default"/>
      </w:rPr>
    </w:lvl>
    <w:lvl w:ilvl="6">
      <w:start w:val="1"/>
      <w:numFmt w:val="lowerRoman"/>
      <w:pStyle w:val="Heading7"/>
      <w:lvlText w:val="%7)"/>
      <w:lvlJc w:val="right"/>
      <w:pPr>
        <w:ind w:left="-2816" w:hanging="288"/>
      </w:pPr>
      <w:rPr>
        <w:rFonts w:hint="default"/>
      </w:rPr>
    </w:lvl>
    <w:lvl w:ilvl="7">
      <w:start w:val="1"/>
      <w:numFmt w:val="lowerLetter"/>
      <w:pStyle w:val="Heading8"/>
      <w:lvlText w:val="%8."/>
      <w:lvlJc w:val="left"/>
      <w:pPr>
        <w:ind w:left="-2672" w:hanging="432"/>
      </w:pPr>
      <w:rPr>
        <w:rFonts w:hint="default"/>
      </w:rPr>
    </w:lvl>
    <w:lvl w:ilvl="8">
      <w:start w:val="1"/>
      <w:numFmt w:val="lowerRoman"/>
      <w:pStyle w:val="Heading9"/>
      <w:lvlText w:val="%9."/>
      <w:lvlJc w:val="right"/>
      <w:pPr>
        <w:ind w:left="-2528" w:hanging="144"/>
      </w:pPr>
      <w:rPr>
        <w:rFonts w:hint="default"/>
      </w:rPr>
    </w:lvl>
  </w:abstractNum>
  <w:abstractNum w:abstractNumId="23" w15:restartNumberingAfterBreak="0">
    <w:nsid w:val="73740A99"/>
    <w:multiLevelType w:val="hybridMultilevel"/>
    <w:tmpl w:val="F6A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B76E82"/>
    <w:multiLevelType w:val="hybridMultilevel"/>
    <w:tmpl w:val="4AE0D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E5732F"/>
    <w:multiLevelType w:val="hybridMultilevel"/>
    <w:tmpl w:val="5660004E"/>
    <w:lvl w:ilvl="0" w:tplc="6B728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51874"/>
    <w:multiLevelType w:val="hybridMultilevel"/>
    <w:tmpl w:val="386AB7E6"/>
    <w:lvl w:ilvl="0" w:tplc="659EBB20">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24548E"/>
    <w:multiLevelType w:val="hybridMultilevel"/>
    <w:tmpl w:val="8B34BB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3388737">
    <w:abstractNumId w:val="22"/>
  </w:num>
  <w:num w:numId="2" w16cid:durableId="1616255236">
    <w:abstractNumId w:val="16"/>
  </w:num>
  <w:num w:numId="3" w16cid:durableId="1166633045">
    <w:abstractNumId w:val="27"/>
  </w:num>
  <w:num w:numId="4" w16cid:durableId="1646156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7908146">
    <w:abstractNumId w:val="9"/>
  </w:num>
  <w:num w:numId="6" w16cid:durableId="428476037">
    <w:abstractNumId w:val="7"/>
  </w:num>
  <w:num w:numId="7" w16cid:durableId="862204885">
    <w:abstractNumId w:val="26"/>
  </w:num>
  <w:num w:numId="8" w16cid:durableId="1904901219">
    <w:abstractNumId w:val="11"/>
  </w:num>
  <w:num w:numId="9" w16cid:durableId="1232617735">
    <w:abstractNumId w:val="21"/>
  </w:num>
  <w:num w:numId="10" w16cid:durableId="449516272">
    <w:abstractNumId w:val="14"/>
  </w:num>
  <w:num w:numId="11" w16cid:durableId="1446389750">
    <w:abstractNumId w:val="20"/>
  </w:num>
  <w:num w:numId="12" w16cid:durableId="434522422">
    <w:abstractNumId w:val="10"/>
  </w:num>
  <w:num w:numId="13" w16cid:durableId="1872257630">
    <w:abstractNumId w:val="1"/>
  </w:num>
  <w:num w:numId="14" w16cid:durableId="890389095">
    <w:abstractNumId w:val="25"/>
  </w:num>
  <w:num w:numId="15" w16cid:durableId="1989967547">
    <w:abstractNumId w:val="18"/>
  </w:num>
  <w:num w:numId="16" w16cid:durableId="415327667">
    <w:abstractNumId w:val="24"/>
  </w:num>
  <w:num w:numId="17" w16cid:durableId="1365902132">
    <w:abstractNumId w:val="6"/>
  </w:num>
  <w:num w:numId="18" w16cid:durableId="246505316">
    <w:abstractNumId w:val="0"/>
  </w:num>
  <w:num w:numId="19" w16cid:durableId="1974946821">
    <w:abstractNumId w:val="13"/>
  </w:num>
  <w:num w:numId="20" w16cid:durableId="1067725365">
    <w:abstractNumId w:val="3"/>
  </w:num>
  <w:num w:numId="21" w16cid:durableId="511378339">
    <w:abstractNumId w:val="23"/>
  </w:num>
  <w:num w:numId="22" w16cid:durableId="833035811">
    <w:abstractNumId w:val="12"/>
  </w:num>
  <w:num w:numId="23" w16cid:durableId="171067006">
    <w:abstractNumId w:val="15"/>
  </w:num>
  <w:num w:numId="24" w16cid:durableId="1417553503">
    <w:abstractNumId w:val="17"/>
  </w:num>
  <w:num w:numId="25" w16cid:durableId="1027220591">
    <w:abstractNumId w:val="19"/>
  </w:num>
  <w:num w:numId="26" w16cid:durableId="1821996125">
    <w:abstractNumId w:val="5"/>
  </w:num>
  <w:num w:numId="27" w16cid:durableId="1829594681">
    <w:abstractNumId w:val="4"/>
  </w:num>
  <w:num w:numId="28" w16cid:durableId="637417115">
    <w:abstractNumId w:val="8"/>
  </w:num>
  <w:num w:numId="29" w16cid:durableId="1133447226">
    <w:abstractNumId w:val="22"/>
  </w:num>
  <w:num w:numId="30" w16cid:durableId="360013071">
    <w:abstractNumId w:val="2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neta Hörnell">
    <w15:presenceInfo w15:providerId="AD" w15:userId="S-1-5-21-1004336348-1177238915-682003330-44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35"/>
    <w:rsid w:val="0000088F"/>
    <w:rsid w:val="00001D31"/>
    <w:rsid w:val="00002A15"/>
    <w:rsid w:val="00002AD3"/>
    <w:rsid w:val="00003064"/>
    <w:rsid w:val="0000327E"/>
    <w:rsid w:val="00004389"/>
    <w:rsid w:val="00005D22"/>
    <w:rsid w:val="00007070"/>
    <w:rsid w:val="00007C75"/>
    <w:rsid w:val="000103A6"/>
    <w:rsid w:val="000107EF"/>
    <w:rsid w:val="00010D45"/>
    <w:rsid w:val="0001144F"/>
    <w:rsid w:val="00012CC1"/>
    <w:rsid w:val="00013CF1"/>
    <w:rsid w:val="00014C1D"/>
    <w:rsid w:val="000152D2"/>
    <w:rsid w:val="00015D45"/>
    <w:rsid w:val="0001620A"/>
    <w:rsid w:val="00016B02"/>
    <w:rsid w:val="00016EF7"/>
    <w:rsid w:val="00017243"/>
    <w:rsid w:val="00020671"/>
    <w:rsid w:val="000220D2"/>
    <w:rsid w:val="000237D3"/>
    <w:rsid w:val="00023CCD"/>
    <w:rsid w:val="00024242"/>
    <w:rsid w:val="00024403"/>
    <w:rsid w:val="00025F5D"/>
    <w:rsid w:val="000262B7"/>
    <w:rsid w:val="00026D2B"/>
    <w:rsid w:val="000278A5"/>
    <w:rsid w:val="0003099D"/>
    <w:rsid w:val="00030AD4"/>
    <w:rsid w:val="00031C62"/>
    <w:rsid w:val="000323E3"/>
    <w:rsid w:val="00032FFB"/>
    <w:rsid w:val="00033535"/>
    <w:rsid w:val="00035F8E"/>
    <w:rsid w:val="00036069"/>
    <w:rsid w:val="0003634E"/>
    <w:rsid w:val="00036B00"/>
    <w:rsid w:val="000378B6"/>
    <w:rsid w:val="000401A9"/>
    <w:rsid w:val="00040F3D"/>
    <w:rsid w:val="000413EB"/>
    <w:rsid w:val="00042DFB"/>
    <w:rsid w:val="000434C5"/>
    <w:rsid w:val="000443EF"/>
    <w:rsid w:val="000444D8"/>
    <w:rsid w:val="00044735"/>
    <w:rsid w:val="00044C75"/>
    <w:rsid w:val="00044F18"/>
    <w:rsid w:val="00045670"/>
    <w:rsid w:val="00045E40"/>
    <w:rsid w:val="000462FE"/>
    <w:rsid w:val="00046D86"/>
    <w:rsid w:val="00046DBF"/>
    <w:rsid w:val="0004730E"/>
    <w:rsid w:val="00047640"/>
    <w:rsid w:val="0004774D"/>
    <w:rsid w:val="00052735"/>
    <w:rsid w:val="000546A7"/>
    <w:rsid w:val="00054FB2"/>
    <w:rsid w:val="000553AA"/>
    <w:rsid w:val="000556DA"/>
    <w:rsid w:val="0005698F"/>
    <w:rsid w:val="000628B7"/>
    <w:rsid w:val="00064631"/>
    <w:rsid w:val="00065427"/>
    <w:rsid w:val="0006554A"/>
    <w:rsid w:val="00066A69"/>
    <w:rsid w:val="00066AB7"/>
    <w:rsid w:val="00066AE3"/>
    <w:rsid w:val="00066C5B"/>
    <w:rsid w:val="00070BD6"/>
    <w:rsid w:val="00071597"/>
    <w:rsid w:val="00074F2D"/>
    <w:rsid w:val="00074FF6"/>
    <w:rsid w:val="000769E5"/>
    <w:rsid w:val="000771B4"/>
    <w:rsid w:val="000775C6"/>
    <w:rsid w:val="000819BF"/>
    <w:rsid w:val="00082A6D"/>
    <w:rsid w:val="00082C65"/>
    <w:rsid w:val="00083546"/>
    <w:rsid w:val="00083E1D"/>
    <w:rsid w:val="00083EE7"/>
    <w:rsid w:val="000847C3"/>
    <w:rsid w:val="00084A4D"/>
    <w:rsid w:val="00085D5D"/>
    <w:rsid w:val="00086485"/>
    <w:rsid w:val="00086EBA"/>
    <w:rsid w:val="000878AB"/>
    <w:rsid w:val="00090D44"/>
    <w:rsid w:val="00091808"/>
    <w:rsid w:val="00091945"/>
    <w:rsid w:val="00091DDB"/>
    <w:rsid w:val="0009223F"/>
    <w:rsid w:val="00092DF7"/>
    <w:rsid w:val="00092E72"/>
    <w:rsid w:val="00093114"/>
    <w:rsid w:val="0009321D"/>
    <w:rsid w:val="00093341"/>
    <w:rsid w:val="000933A4"/>
    <w:rsid w:val="00093E54"/>
    <w:rsid w:val="000940E1"/>
    <w:rsid w:val="0009425F"/>
    <w:rsid w:val="000955A0"/>
    <w:rsid w:val="000956D2"/>
    <w:rsid w:val="000956DD"/>
    <w:rsid w:val="00097367"/>
    <w:rsid w:val="00097D9B"/>
    <w:rsid w:val="000A0FBD"/>
    <w:rsid w:val="000A101C"/>
    <w:rsid w:val="000A1DD8"/>
    <w:rsid w:val="000A1F05"/>
    <w:rsid w:val="000A204C"/>
    <w:rsid w:val="000A2B3D"/>
    <w:rsid w:val="000A340B"/>
    <w:rsid w:val="000A35B4"/>
    <w:rsid w:val="000A5B14"/>
    <w:rsid w:val="000A5E45"/>
    <w:rsid w:val="000A6C41"/>
    <w:rsid w:val="000A71A7"/>
    <w:rsid w:val="000A7603"/>
    <w:rsid w:val="000A7ED4"/>
    <w:rsid w:val="000B05BF"/>
    <w:rsid w:val="000B05F5"/>
    <w:rsid w:val="000B14F2"/>
    <w:rsid w:val="000B188F"/>
    <w:rsid w:val="000B1E9E"/>
    <w:rsid w:val="000B269A"/>
    <w:rsid w:val="000B32CE"/>
    <w:rsid w:val="000B32F6"/>
    <w:rsid w:val="000B347B"/>
    <w:rsid w:val="000B3583"/>
    <w:rsid w:val="000B37CA"/>
    <w:rsid w:val="000B3EEC"/>
    <w:rsid w:val="000B45F5"/>
    <w:rsid w:val="000B4C46"/>
    <w:rsid w:val="000B5FCF"/>
    <w:rsid w:val="000B6C75"/>
    <w:rsid w:val="000B7C32"/>
    <w:rsid w:val="000B7D7D"/>
    <w:rsid w:val="000C039D"/>
    <w:rsid w:val="000C0A4F"/>
    <w:rsid w:val="000C131B"/>
    <w:rsid w:val="000C1593"/>
    <w:rsid w:val="000C1996"/>
    <w:rsid w:val="000C26C7"/>
    <w:rsid w:val="000C296C"/>
    <w:rsid w:val="000C2A85"/>
    <w:rsid w:val="000C330A"/>
    <w:rsid w:val="000C38E8"/>
    <w:rsid w:val="000C41E7"/>
    <w:rsid w:val="000C4506"/>
    <w:rsid w:val="000C4612"/>
    <w:rsid w:val="000C4934"/>
    <w:rsid w:val="000C51FE"/>
    <w:rsid w:val="000C6FC7"/>
    <w:rsid w:val="000C706B"/>
    <w:rsid w:val="000C76C4"/>
    <w:rsid w:val="000D0648"/>
    <w:rsid w:val="000D0A5E"/>
    <w:rsid w:val="000D11A0"/>
    <w:rsid w:val="000D17E6"/>
    <w:rsid w:val="000D2625"/>
    <w:rsid w:val="000D3A99"/>
    <w:rsid w:val="000D434D"/>
    <w:rsid w:val="000D4610"/>
    <w:rsid w:val="000D4847"/>
    <w:rsid w:val="000D6604"/>
    <w:rsid w:val="000D77D9"/>
    <w:rsid w:val="000E2F73"/>
    <w:rsid w:val="000E4B02"/>
    <w:rsid w:val="000E56C4"/>
    <w:rsid w:val="000E59E6"/>
    <w:rsid w:val="000E766C"/>
    <w:rsid w:val="000E7F53"/>
    <w:rsid w:val="000F002B"/>
    <w:rsid w:val="000F058E"/>
    <w:rsid w:val="000F2911"/>
    <w:rsid w:val="000F32E2"/>
    <w:rsid w:val="000F47E2"/>
    <w:rsid w:val="000F4809"/>
    <w:rsid w:val="000F5076"/>
    <w:rsid w:val="000F68B5"/>
    <w:rsid w:val="000F68EB"/>
    <w:rsid w:val="000F698D"/>
    <w:rsid w:val="000F73E1"/>
    <w:rsid w:val="000F776A"/>
    <w:rsid w:val="000F7F3F"/>
    <w:rsid w:val="00101A64"/>
    <w:rsid w:val="00101C77"/>
    <w:rsid w:val="001024D3"/>
    <w:rsid w:val="00105B04"/>
    <w:rsid w:val="00105C15"/>
    <w:rsid w:val="001071AB"/>
    <w:rsid w:val="00107ED3"/>
    <w:rsid w:val="00112C74"/>
    <w:rsid w:val="0011357C"/>
    <w:rsid w:val="00114580"/>
    <w:rsid w:val="001151ED"/>
    <w:rsid w:val="00116256"/>
    <w:rsid w:val="00116D3D"/>
    <w:rsid w:val="00116F04"/>
    <w:rsid w:val="0011799D"/>
    <w:rsid w:val="00121050"/>
    <w:rsid w:val="001225FF"/>
    <w:rsid w:val="00122B02"/>
    <w:rsid w:val="00123586"/>
    <w:rsid w:val="00124410"/>
    <w:rsid w:val="00124E80"/>
    <w:rsid w:val="00125BCD"/>
    <w:rsid w:val="00125CE8"/>
    <w:rsid w:val="001264E1"/>
    <w:rsid w:val="001269C9"/>
    <w:rsid w:val="00126C90"/>
    <w:rsid w:val="00127301"/>
    <w:rsid w:val="0012746B"/>
    <w:rsid w:val="0012759E"/>
    <w:rsid w:val="00131B9B"/>
    <w:rsid w:val="00131F77"/>
    <w:rsid w:val="00132418"/>
    <w:rsid w:val="00132DB7"/>
    <w:rsid w:val="001333CD"/>
    <w:rsid w:val="001340BC"/>
    <w:rsid w:val="001345E8"/>
    <w:rsid w:val="0013543F"/>
    <w:rsid w:val="00135918"/>
    <w:rsid w:val="001363AA"/>
    <w:rsid w:val="00137966"/>
    <w:rsid w:val="00137F10"/>
    <w:rsid w:val="001408D0"/>
    <w:rsid w:val="00142520"/>
    <w:rsid w:val="001432B6"/>
    <w:rsid w:val="00145140"/>
    <w:rsid w:val="00145236"/>
    <w:rsid w:val="0014554D"/>
    <w:rsid w:val="00145A42"/>
    <w:rsid w:val="00145E12"/>
    <w:rsid w:val="00145FFE"/>
    <w:rsid w:val="0014693E"/>
    <w:rsid w:val="00146A8F"/>
    <w:rsid w:val="00146FBA"/>
    <w:rsid w:val="00147291"/>
    <w:rsid w:val="00147AA4"/>
    <w:rsid w:val="0015019F"/>
    <w:rsid w:val="001502C9"/>
    <w:rsid w:val="001505F7"/>
    <w:rsid w:val="0015076C"/>
    <w:rsid w:val="00150C66"/>
    <w:rsid w:val="00150DA2"/>
    <w:rsid w:val="00150E22"/>
    <w:rsid w:val="0015233B"/>
    <w:rsid w:val="001527AA"/>
    <w:rsid w:val="00152E79"/>
    <w:rsid w:val="00153549"/>
    <w:rsid w:val="0015422E"/>
    <w:rsid w:val="001545CC"/>
    <w:rsid w:val="00155433"/>
    <w:rsid w:val="001567C1"/>
    <w:rsid w:val="00156D81"/>
    <w:rsid w:val="00156E1A"/>
    <w:rsid w:val="00157190"/>
    <w:rsid w:val="001573EE"/>
    <w:rsid w:val="001577AE"/>
    <w:rsid w:val="00157C6C"/>
    <w:rsid w:val="001604EE"/>
    <w:rsid w:val="00160C79"/>
    <w:rsid w:val="0016103D"/>
    <w:rsid w:val="001610A7"/>
    <w:rsid w:val="00162576"/>
    <w:rsid w:val="001627F3"/>
    <w:rsid w:val="001631DC"/>
    <w:rsid w:val="00164CD0"/>
    <w:rsid w:val="00164F61"/>
    <w:rsid w:val="001655B8"/>
    <w:rsid w:val="001657AE"/>
    <w:rsid w:val="00165DB9"/>
    <w:rsid w:val="0016682F"/>
    <w:rsid w:val="00166BF0"/>
    <w:rsid w:val="001673A4"/>
    <w:rsid w:val="001678DA"/>
    <w:rsid w:val="001715DC"/>
    <w:rsid w:val="00172941"/>
    <w:rsid w:val="00172A21"/>
    <w:rsid w:val="00173D9C"/>
    <w:rsid w:val="00174072"/>
    <w:rsid w:val="001746E8"/>
    <w:rsid w:val="0017535D"/>
    <w:rsid w:val="00175604"/>
    <w:rsid w:val="0017636C"/>
    <w:rsid w:val="00176E74"/>
    <w:rsid w:val="00177B77"/>
    <w:rsid w:val="00177D0A"/>
    <w:rsid w:val="00180AC8"/>
    <w:rsid w:val="00180B82"/>
    <w:rsid w:val="0018120E"/>
    <w:rsid w:val="00181B7A"/>
    <w:rsid w:val="00181EBC"/>
    <w:rsid w:val="00182728"/>
    <w:rsid w:val="00182DBA"/>
    <w:rsid w:val="001831CA"/>
    <w:rsid w:val="00183799"/>
    <w:rsid w:val="00183D33"/>
    <w:rsid w:val="00184F92"/>
    <w:rsid w:val="00185C15"/>
    <w:rsid w:val="00186913"/>
    <w:rsid w:val="00187674"/>
    <w:rsid w:val="00187A71"/>
    <w:rsid w:val="00187E91"/>
    <w:rsid w:val="001924E6"/>
    <w:rsid w:val="00193E73"/>
    <w:rsid w:val="00194206"/>
    <w:rsid w:val="0019461D"/>
    <w:rsid w:val="00194EEB"/>
    <w:rsid w:val="00194F09"/>
    <w:rsid w:val="0019585A"/>
    <w:rsid w:val="0019591E"/>
    <w:rsid w:val="001A20A4"/>
    <w:rsid w:val="001A4463"/>
    <w:rsid w:val="001A58FC"/>
    <w:rsid w:val="001A70F1"/>
    <w:rsid w:val="001A7E82"/>
    <w:rsid w:val="001B0006"/>
    <w:rsid w:val="001B037A"/>
    <w:rsid w:val="001B15CF"/>
    <w:rsid w:val="001B2094"/>
    <w:rsid w:val="001B320A"/>
    <w:rsid w:val="001B39D5"/>
    <w:rsid w:val="001B444B"/>
    <w:rsid w:val="001B53F2"/>
    <w:rsid w:val="001B5F61"/>
    <w:rsid w:val="001B62DB"/>
    <w:rsid w:val="001B6488"/>
    <w:rsid w:val="001B6583"/>
    <w:rsid w:val="001B781A"/>
    <w:rsid w:val="001B7A25"/>
    <w:rsid w:val="001C01BA"/>
    <w:rsid w:val="001C17E1"/>
    <w:rsid w:val="001C3202"/>
    <w:rsid w:val="001C3371"/>
    <w:rsid w:val="001C51A1"/>
    <w:rsid w:val="001C5DAE"/>
    <w:rsid w:val="001C6CB4"/>
    <w:rsid w:val="001C7A81"/>
    <w:rsid w:val="001C7FDD"/>
    <w:rsid w:val="001D08B7"/>
    <w:rsid w:val="001D0E01"/>
    <w:rsid w:val="001D320B"/>
    <w:rsid w:val="001D37F5"/>
    <w:rsid w:val="001D58F5"/>
    <w:rsid w:val="001D5E3E"/>
    <w:rsid w:val="001D7960"/>
    <w:rsid w:val="001D7D45"/>
    <w:rsid w:val="001D7DB7"/>
    <w:rsid w:val="001E1364"/>
    <w:rsid w:val="001E1EB1"/>
    <w:rsid w:val="001E34E8"/>
    <w:rsid w:val="001E39D7"/>
    <w:rsid w:val="001E40D4"/>
    <w:rsid w:val="001E5947"/>
    <w:rsid w:val="001E5F19"/>
    <w:rsid w:val="001E6454"/>
    <w:rsid w:val="001E7299"/>
    <w:rsid w:val="001F1E1C"/>
    <w:rsid w:val="001F2182"/>
    <w:rsid w:val="001F21A2"/>
    <w:rsid w:val="001F2F39"/>
    <w:rsid w:val="001F33E9"/>
    <w:rsid w:val="001F4635"/>
    <w:rsid w:val="001F4C6D"/>
    <w:rsid w:val="001F53A3"/>
    <w:rsid w:val="001F6A9A"/>
    <w:rsid w:val="001F6DD4"/>
    <w:rsid w:val="0020091B"/>
    <w:rsid w:val="00202917"/>
    <w:rsid w:val="00202C64"/>
    <w:rsid w:val="0020310C"/>
    <w:rsid w:val="00204161"/>
    <w:rsid w:val="002044E7"/>
    <w:rsid w:val="002047ED"/>
    <w:rsid w:val="00204D40"/>
    <w:rsid w:val="002053E3"/>
    <w:rsid w:val="00205798"/>
    <w:rsid w:val="00206D3A"/>
    <w:rsid w:val="00210CFC"/>
    <w:rsid w:val="002114BD"/>
    <w:rsid w:val="002115B1"/>
    <w:rsid w:val="002121D9"/>
    <w:rsid w:val="00212A63"/>
    <w:rsid w:val="00212A91"/>
    <w:rsid w:val="00214672"/>
    <w:rsid w:val="00214E3C"/>
    <w:rsid w:val="002168B3"/>
    <w:rsid w:val="00217430"/>
    <w:rsid w:val="002175F6"/>
    <w:rsid w:val="0021760C"/>
    <w:rsid w:val="0021773D"/>
    <w:rsid w:val="0022007A"/>
    <w:rsid w:val="00220438"/>
    <w:rsid w:val="00220EDA"/>
    <w:rsid w:val="00221335"/>
    <w:rsid w:val="002223E9"/>
    <w:rsid w:val="00224074"/>
    <w:rsid w:val="00224D63"/>
    <w:rsid w:val="00227B62"/>
    <w:rsid w:val="00230C67"/>
    <w:rsid w:val="00230D9E"/>
    <w:rsid w:val="00230E86"/>
    <w:rsid w:val="00230EBC"/>
    <w:rsid w:val="002312D6"/>
    <w:rsid w:val="00231324"/>
    <w:rsid w:val="0023166C"/>
    <w:rsid w:val="002330D6"/>
    <w:rsid w:val="00233331"/>
    <w:rsid w:val="00233B9B"/>
    <w:rsid w:val="00233F7B"/>
    <w:rsid w:val="00234AB1"/>
    <w:rsid w:val="00235588"/>
    <w:rsid w:val="002359D7"/>
    <w:rsid w:val="00235E19"/>
    <w:rsid w:val="002365D3"/>
    <w:rsid w:val="00236B38"/>
    <w:rsid w:val="002378A4"/>
    <w:rsid w:val="00237A43"/>
    <w:rsid w:val="002407D4"/>
    <w:rsid w:val="00240C2E"/>
    <w:rsid w:val="00240D72"/>
    <w:rsid w:val="00240E0D"/>
    <w:rsid w:val="00240F4C"/>
    <w:rsid w:val="00241053"/>
    <w:rsid w:val="0024120E"/>
    <w:rsid w:val="00241261"/>
    <w:rsid w:val="00242522"/>
    <w:rsid w:val="00242530"/>
    <w:rsid w:val="002434F4"/>
    <w:rsid w:val="002443CB"/>
    <w:rsid w:val="00245083"/>
    <w:rsid w:val="002457B6"/>
    <w:rsid w:val="00245909"/>
    <w:rsid w:val="00245C1B"/>
    <w:rsid w:val="002465D5"/>
    <w:rsid w:val="00246872"/>
    <w:rsid w:val="00250E01"/>
    <w:rsid w:val="00251237"/>
    <w:rsid w:val="00251E69"/>
    <w:rsid w:val="00251F1A"/>
    <w:rsid w:val="00252229"/>
    <w:rsid w:val="00253149"/>
    <w:rsid w:val="00253D4D"/>
    <w:rsid w:val="002544ED"/>
    <w:rsid w:val="00254BB7"/>
    <w:rsid w:val="0025509C"/>
    <w:rsid w:val="002562BD"/>
    <w:rsid w:val="00256980"/>
    <w:rsid w:val="002574C6"/>
    <w:rsid w:val="002577C7"/>
    <w:rsid w:val="0026011C"/>
    <w:rsid w:val="00260A02"/>
    <w:rsid w:val="0026247E"/>
    <w:rsid w:val="00262A65"/>
    <w:rsid w:val="00262D0A"/>
    <w:rsid w:val="002637BF"/>
    <w:rsid w:val="00265E34"/>
    <w:rsid w:val="00266E40"/>
    <w:rsid w:val="002675CD"/>
    <w:rsid w:val="00267830"/>
    <w:rsid w:val="00267935"/>
    <w:rsid w:val="00267B80"/>
    <w:rsid w:val="00270BAE"/>
    <w:rsid w:val="00270E3A"/>
    <w:rsid w:val="0027117D"/>
    <w:rsid w:val="00271809"/>
    <w:rsid w:val="00271BCD"/>
    <w:rsid w:val="00273B5D"/>
    <w:rsid w:val="00273BAA"/>
    <w:rsid w:val="00273F05"/>
    <w:rsid w:val="002741B4"/>
    <w:rsid w:val="00280481"/>
    <w:rsid w:val="00280A42"/>
    <w:rsid w:val="00283F1E"/>
    <w:rsid w:val="00283FEE"/>
    <w:rsid w:val="002859AC"/>
    <w:rsid w:val="00286873"/>
    <w:rsid w:val="00287044"/>
    <w:rsid w:val="0028739D"/>
    <w:rsid w:val="00287603"/>
    <w:rsid w:val="0028786E"/>
    <w:rsid w:val="002905E4"/>
    <w:rsid w:val="00290BE3"/>
    <w:rsid w:val="00290F50"/>
    <w:rsid w:val="002918A9"/>
    <w:rsid w:val="00291C04"/>
    <w:rsid w:val="00291CF2"/>
    <w:rsid w:val="00292240"/>
    <w:rsid w:val="002927FB"/>
    <w:rsid w:val="00292BC9"/>
    <w:rsid w:val="00292CAB"/>
    <w:rsid w:val="00293822"/>
    <w:rsid w:val="00296C0B"/>
    <w:rsid w:val="00297254"/>
    <w:rsid w:val="00297ADE"/>
    <w:rsid w:val="00297B96"/>
    <w:rsid w:val="00297F8B"/>
    <w:rsid w:val="002A04CE"/>
    <w:rsid w:val="002A0554"/>
    <w:rsid w:val="002A1352"/>
    <w:rsid w:val="002A1F79"/>
    <w:rsid w:val="002A452D"/>
    <w:rsid w:val="002A4B3D"/>
    <w:rsid w:val="002A4BFD"/>
    <w:rsid w:val="002B36D5"/>
    <w:rsid w:val="002B3AE1"/>
    <w:rsid w:val="002B43B6"/>
    <w:rsid w:val="002B45D8"/>
    <w:rsid w:val="002B4D35"/>
    <w:rsid w:val="002B67D9"/>
    <w:rsid w:val="002B6FF2"/>
    <w:rsid w:val="002B78B2"/>
    <w:rsid w:val="002B7B4D"/>
    <w:rsid w:val="002C071B"/>
    <w:rsid w:val="002C1151"/>
    <w:rsid w:val="002C19ED"/>
    <w:rsid w:val="002C1C1A"/>
    <w:rsid w:val="002C2C8C"/>
    <w:rsid w:val="002C3CF5"/>
    <w:rsid w:val="002C57D4"/>
    <w:rsid w:val="002C59DB"/>
    <w:rsid w:val="002C75BC"/>
    <w:rsid w:val="002C76C6"/>
    <w:rsid w:val="002C76EF"/>
    <w:rsid w:val="002C7E2F"/>
    <w:rsid w:val="002D013B"/>
    <w:rsid w:val="002D081F"/>
    <w:rsid w:val="002D125B"/>
    <w:rsid w:val="002D1A4F"/>
    <w:rsid w:val="002D1E6C"/>
    <w:rsid w:val="002D2D6E"/>
    <w:rsid w:val="002D3DDD"/>
    <w:rsid w:val="002D4805"/>
    <w:rsid w:val="002D4B82"/>
    <w:rsid w:val="002D4FC7"/>
    <w:rsid w:val="002D763C"/>
    <w:rsid w:val="002D773D"/>
    <w:rsid w:val="002D7782"/>
    <w:rsid w:val="002D7D81"/>
    <w:rsid w:val="002D7D87"/>
    <w:rsid w:val="002E1BB0"/>
    <w:rsid w:val="002E25C9"/>
    <w:rsid w:val="002E38A0"/>
    <w:rsid w:val="002E3C9F"/>
    <w:rsid w:val="002E4006"/>
    <w:rsid w:val="002E498A"/>
    <w:rsid w:val="002E5501"/>
    <w:rsid w:val="002E557D"/>
    <w:rsid w:val="002E5B8E"/>
    <w:rsid w:val="002E752D"/>
    <w:rsid w:val="002E7553"/>
    <w:rsid w:val="002E7700"/>
    <w:rsid w:val="002F0484"/>
    <w:rsid w:val="002F0DD8"/>
    <w:rsid w:val="002F1227"/>
    <w:rsid w:val="002F1AB6"/>
    <w:rsid w:val="002F34D6"/>
    <w:rsid w:val="002F3603"/>
    <w:rsid w:val="002F3BA5"/>
    <w:rsid w:val="002F3E12"/>
    <w:rsid w:val="002F43D3"/>
    <w:rsid w:val="002F558F"/>
    <w:rsid w:val="002F5BB8"/>
    <w:rsid w:val="002F67E4"/>
    <w:rsid w:val="002F7980"/>
    <w:rsid w:val="00300686"/>
    <w:rsid w:val="00300B1B"/>
    <w:rsid w:val="00301F36"/>
    <w:rsid w:val="00302637"/>
    <w:rsid w:val="00303FBB"/>
    <w:rsid w:val="0030533D"/>
    <w:rsid w:val="0030533E"/>
    <w:rsid w:val="003054E3"/>
    <w:rsid w:val="00306376"/>
    <w:rsid w:val="00306B8B"/>
    <w:rsid w:val="00307C0C"/>
    <w:rsid w:val="00310FF9"/>
    <w:rsid w:val="0031279D"/>
    <w:rsid w:val="00313154"/>
    <w:rsid w:val="00313921"/>
    <w:rsid w:val="003139AD"/>
    <w:rsid w:val="00314C4D"/>
    <w:rsid w:val="00314F87"/>
    <w:rsid w:val="00315C6D"/>
    <w:rsid w:val="00317635"/>
    <w:rsid w:val="0032003D"/>
    <w:rsid w:val="003206F2"/>
    <w:rsid w:val="00321570"/>
    <w:rsid w:val="00321D33"/>
    <w:rsid w:val="00322D43"/>
    <w:rsid w:val="00323436"/>
    <w:rsid w:val="00324A48"/>
    <w:rsid w:val="003250D7"/>
    <w:rsid w:val="003258A5"/>
    <w:rsid w:val="00325960"/>
    <w:rsid w:val="0032728D"/>
    <w:rsid w:val="003300B4"/>
    <w:rsid w:val="00331277"/>
    <w:rsid w:val="00331571"/>
    <w:rsid w:val="00331ABF"/>
    <w:rsid w:val="00331BA9"/>
    <w:rsid w:val="00331FDA"/>
    <w:rsid w:val="00332D68"/>
    <w:rsid w:val="0033381D"/>
    <w:rsid w:val="00333C66"/>
    <w:rsid w:val="00333E8D"/>
    <w:rsid w:val="00335392"/>
    <w:rsid w:val="0033585F"/>
    <w:rsid w:val="00335999"/>
    <w:rsid w:val="00335E58"/>
    <w:rsid w:val="00336168"/>
    <w:rsid w:val="0033684D"/>
    <w:rsid w:val="00336967"/>
    <w:rsid w:val="00336AED"/>
    <w:rsid w:val="0033742D"/>
    <w:rsid w:val="00337451"/>
    <w:rsid w:val="00337570"/>
    <w:rsid w:val="00337B16"/>
    <w:rsid w:val="00337B61"/>
    <w:rsid w:val="00343594"/>
    <w:rsid w:val="0034465E"/>
    <w:rsid w:val="00346FE7"/>
    <w:rsid w:val="0035041B"/>
    <w:rsid w:val="00350BA1"/>
    <w:rsid w:val="0035200B"/>
    <w:rsid w:val="00353566"/>
    <w:rsid w:val="00353AEE"/>
    <w:rsid w:val="0035427B"/>
    <w:rsid w:val="00355070"/>
    <w:rsid w:val="00355DED"/>
    <w:rsid w:val="00356273"/>
    <w:rsid w:val="00356AF2"/>
    <w:rsid w:val="0035785A"/>
    <w:rsid w:val="003608FE"/>
    <w:rsid w:val="00360E16"/>
    <w:rsid w:val="003610F9"/>
    <w:rsid w:val="0036149F"/>
    <w:rsid w:val="00362F2B"/>
    <w:rsid w:val="00363927"/>
    <w:rsid w:val="00363A7A"/>
    <w:rsid w:val="00364032"/>
    <w:rsid w:val="0036550B"/>
    <w:rsid w:val="00366D63"/>
    <w:rsid w:val="0036795F"/>
    <w:rsid w:val="00367BA4"/>
    <w:rsid w:val="00370426"/>
    <w:rsid w:val="00370E2D"/>
    <w:rsid w:val="003721BF"/>
    <w:rsid w:val="003741CF"/>
    <w:rsid w:val="00374AEA"/>
    <w:rsid w:val="00375114"/>
    <w:rsid w:val="003752A0"/>
    <w:rsid w:val="00375336"/>
    <w:rsid w:val="00375D3E"/>
    <w:rsid w:val="003763CD"/>
    <w:rsid w:val="003765A9"/>
    <w:rsid w:val="00376964"/>
    <w:rsid w:val="0037739E"/>
    <w:rsid w:val="00377B15"/>
    <w:rsid w:val="00377E58"/>
    <w:rsid w:val="003803C8"/>
    <w:rsid w:val="003805E6"/>
    <w:rsid w:val="00381C8C"/>
    <w:rsid w:val="00381DBF"/>
    <w:rsid w:val="0038219D"/>
    <w:rsid w:val="00382B9F"/>
    <w:rsid w:val="003832E9"/>
    <w:rsid w:val="003835BB"/>
    <w:rsid w:val="0038384B"/>
    <w:rsid w:val="00383C4F"/>
    <w:rsid w:val="00384AE6"/>
    <w:rsid w:val="00384C0E"/>
    <w:rsid w:val="00385D3C"/>
    <w:rsid w:val="00386ADD"/>
    <w:rsid w:val="00386D28"/>
    <w:rsid w:val="00387019"/>
    <w:rsid w:val="0038712A"/>
    <w:rsid w:val="00387B42"/>
    <w:rsid w:val="003904B0"/>
    <w:rsid w:val="003906B8"/>
    <w:rsid w:val="00391228"/>
    <w:rsid w:val="00391B23"/>
    <w:rsid w:val="00392448"/>
    <w:rsid w:val="00393462"/>
    <w:rsid w:val="00397D7B"/>
    <w:rsid w:val="003A081A"/>
    <w:rsid w:val="003A165F"/>
    <w:rsid w:val="003A1AE0"/>
    <w:rsid w:val="003A3F76"/>
    <w:rsid w:val="003A58B5"/>
    <w:rsid w:val="003A6332"/>
    <w:rsid w:val="003A63CD"/>
    <w:rsid w:val="003B0465"/>
    <w:rsid w:val="003B064F"/>
    <w:rsid w:val="003B09D1"/>
    <w:rsid w:val="003B1579"/>
    <w:rsid w:val="003B40C6"/>
    <w:rsid w:val="003B42F0"/>
    <w:rsid w:val="003B673E"/>
    <w:rsid w:val="003B6B9E"/>
    <w:rsid w:val="003B6D8D"/>
    <w:rsid w:val="003B6DC0"/>
    <w:rsid w:val="003B7183"/>
    <w:rsid w:val="003B7C54"/>
    <w:rsid w:val="003C35CE"/>
    <w:rsid w:val="003C42CF"/>
    <w:rsid w:val="003C4CDC"/>
    <w:rsid w:val="003C5E4C"/>
    <w:rsid w:val="003C60F8"/>
    <w:rsid w:val="003C614C"/>
    <w:rsid w:val="003C65AC"/>
    <w:rsid w:val="003C7416"/>
    <w:rsid w:val="003C7950"/>
    <w:rsid w:val="003D0492"/>
    <w:rsid w:val="003D16E2"/>
    <w:rsid w:val="003D1DFE"/>
    <w:rsid w:val="003D2A19"/>
    <w:rsid w:val="003D2D6B"/>
    <w:rsid w:val="003D39B4"/>
    <w:rsid w:val="003D3D01"/>
    <w:rsid w:val="003D515A"/>
    <w:rsid w:val="003D5263"/>
    <w:rsid w:val="003D5E85"/>
    <w:rsid w:val="003D78AB"/>
    <w:rsid w:val="003E079E"/>
    <w:rsid w:val="003E0831"/>
    <w:rsid w:val="003E1EB3"/>
    <w:rsid w:val="003E23C1"/>
    <w:rsid w:val="003E45B0"/>
    <w:rsid w:val="003E4DB1"/>
    <w:rsid w:val="003E5643"/>
    <w:rsid w:val="003E58DE"/>
    <w:rsid w:val="003E621E"/>
    <w:rsid w:val="003E6748"/>
    <w:rsid w:val="003E79EE"/>
    <w:rsid w:val="003F01A2"/>
    <w:rsid w:val="003F06EA"/>
    <w:rsid w:val="003F1A05"/>
    <w:rsid w:val="003F1BC2"/>
    <w:rsid w:val="003F1BC9"/>
    <w:rsid w:val="003F23EF"/>
    <w:rsid w:val="003F29FC"/>
    <w:rsid w:val="003F37DF"/>
    <w:rsid w:val="003F420C"/>
    <w:rsid w:val="003F5145"/>
    <w:rsid w:val="003F5C9C"/>
    <w:rsid w:val="003F60EC"/>
    <w:rsid w:val="003F639E"/>
    <w:rsid w:val="003F66B6"/>
    <w:rsid w:val="0040041E"/>
    <w:rsid w:val="0040196D"/>
    <w:rsid w:val="00401B27"/>
    <w:rsid w:val="00402514"/>
    <w:rsid w:val="0040402A"/>
    <w:rsid w:val="00404095"/>
    <w:rsid w:val="004047D3"/>
    <w:rsid w:val="0040570B"/>
    <w:rsid w:val="00405A2F"/>
    <w:rsid w:val="0040775C"/>
    <w:rsid w:val="00407821"/>
    <w:rsid w:val="00410B78"/>
    <w:rsid w:val="00412485"/>
    <w:rsid w:val="00413102"/>
    <w:rsid w:val="004145AF"/>
    <w:rsid w:val="00415D03"/>
    <w:rsid w:val="00416805"/>
    <w:rsid w:val="00416D3D"/>
    <w:rsid w:val="00416E47"/>
    <w:rsid w:val="004174B8"/>
    <w:rsid w:val="00420080"/>
    <w:rsid w:val="00420B95"/>
    <w:rsid w:val="00420B9F"/>
    <w:rsid w:val="004218B3"/>
    <w:rsid w:val="00423A59"/>
    <w:rsid w:val="00423F7F"/>
    <w:rsid w:val="004243A9"/>
    <w:rsid w:val="004251D6"/>
    <w:rsid w:val="0042675F"/>
    <w:rsid w:val="00426A59"/>
    <w:rsid w:val="00426C19"/>
    <w:rsid w:val="00431234"/>
    <w:rsid w:val="004314DA"/>
    <w:rsid w:val="00432E33"/>
    <w:rsid w:val="0043557C"/>
    <w:rsid w:val="00436575"/>
    <w:rsid w:val="00440E38"/>
    <w:rsid w:val="00441011"/>
    <w:rsid w:val="00441068"/>
    <w:rsid w:val="00441317"/>
    <w:rsid w:val="004413F5"/>
    <w:rsid w:val="00441DC3"/>
    <w:rsid w:val="00442EA3"/>
    <w:rsid w:val="00442FFB"/>
    <w:rsid w:val="0044389C"/>
    <w:rsid w:val="00443D2B"/>
    <w:rsid w:val="00444542"/>
    <w:rsid w:val="00445D59"/>
    <w:rsid w:val="00446A7E"/>
    <w:rsid w:val="00446D05"/>
    <w:rsid w:val="00450A6D"/>
    <w:rsid w:val="0045140C"/>
    <w:rsid w:val="004516F9"/>
    <w:rsid w:val="00451793"/>
    <w:rsid w:val="00451910"/>
    <w:rsid w:val="004527BA"/>
    <w:rsid w:val="00453FD5"/>
    <w:rsid w:val="00454A3F"/>
    <w:rsid w:val="0045636D"/>
    <w:rsid w:val="00456CB7"/>
    <w:rsid w:val="00456D2A"/>
    <w:rsid w:val="004570CE"/>
    <w:rsid w:val="004571E6"/>
    <w:rsid w:val="00457C76"/>
    <w:rsid w:val="00462A1D"/>
    <w:rsid w:val="004635B0"/>
    <w:rsid w:val="00463744"/>
    <w:rsid w:val="0046405E"/>
    <w:rsid w:val="00465814"/>
    <w:rsid w:val="00465D49"/>
    <w:rsid w:val="00467A30"/>
    <w:rsid w:val="00472212"/>
    <w:rsid w:val="00472225"/>
    <w:rsid w:val="004728C9"/>
    <w:rsid w:val="00472E64"/>
    <w:rsid w:val="00473016"/>
    <w:rsid w:val="004735E4"/>
    <w:rsid w:val="004762C2"/>
    <w:rsid w:val="00476A5F"/>
    <w:rsid w:val="0047725D"/>
    <w:rsid w:val="004807C3"/>
    <w:rsid w:val="00483081"/>
    <w:rsid w:val="0048542C"/>
    <w:rsid w:val="00485DB5"/>
    <w:rsid w:val="00486D1D"/>
    <w:rsid w:val="00486F58"/>
    <w:rsid w:val="004872F2"/>
    <w:rsid w:val="004876BD"/>
    <w:rsid w:val="00487FED"/>
    <w:rsid w:val="00491519"/>
    <w:rsid w:val="0049302E"/>
    <w:rsid w:val="00494B6D"/>
    <w:rsid w:val="0049701D"/>
    <w:rsid w:val="00497203"/>
    <w:rsid w:val="00497E72"/>
    <w:rsid w:val="004A0EC6"/>
    <w:rsid w:val="004A1792"/>
    <w:rsid w:val="004A1D22"/>
    <w:rsid w:val="004A2AAE"/>
    <w:rsid w:val="004A3C71"/>
    <w:rsid w:val="004A491C"/>
    <w:rsid w:val="004A4F7E"/>
    <w:rsid w:val="004A60AF"/>
    <w:rsid w:val="004A6714"/>
    <w:rsid w:val="004A71C5"/>
    <w:rsid w:val="004A73B5"/>
    <w:rsid w:val="004B06B2"/>
    <w:rsid w:val="004B0C41"/>
    <w:rsid w:val="004B1440"/>
    <w:rsid w:val="004B1F1E"/>
    <w:rsid w:val="004B2B05"/>
    <w:rsid w:val="004B3705"/>
    <w:rsid w:val="004B3B99"/>
    <w:rsid w:val="004B42AB"/>
    <w:rsid w:val="004B42EF"/>
    <w:rsid w:val="004B46C6"/>
    <w:rsid w:val="004B55D7"/>
    <w:rsid w:val="004B5DF5"/>
    <w:rsid w:val="004B73BD"/>
    <w:rsid w:val="004B74B4"/>
    <w:rsid w:val="004C08C9"/>
    <w:rsid w:val="004C0B6B"/>
    <w:rsid w:val="004C3AC0"/>
    <w:rsid w:val="004C46A7"/>
    <w:rsid w:val="004C495F"/>
    <w:rsid w:val="004C4C15"/>
    <w:rsid w:val="004C522B"/>
    <w:rsid w:val="004C5E4F"/>
    <w:rsid w:val="004C6383"/>
    <w:rsid w:val="004C685D"/>
    <w:rsid w:val="004C69D1"/>
    <w:rsid w:val="004C70E3"/>
    <w:rsid w:val="004D224E"/>
    <w:rsid w:val="004D27E1"/>
    <w:rsid w:val="004D2C53"/>
    <w:rsid w:val="004D2D0B"/>
    <w:rsid w:val="004D3511"/>
    <w:rsid w:val="004D38A0"/>
    <w:rsid w:val="004D6D97"/>
    <w:rsid w:val="004D75AE"/>
    <w:rsid w:val="004E02C7"/>
    <w:rsid w:val="004E0513"/>
    <w:rsid w:val="004E0ECC"/>
    <w:rsid w:val="004E3225"/>
    <w:rsid w:val="004E3CDA"/>
    <w:rsid w:val="004E3D9D"/>
    <w:rsid w:val="004E4970"/>
    <w:rsid w:val="004E4FF9"/>
    <w:rsid w:val="004E5E3B"/>
    <w:rsid w:val="004E6262"/>
    <w:rsid w:val="004E76D2"/>
    <w:rsid w:val="004E7831"/>
    <w:rsid w:val="004E7850"/>
    <w:rsid w:val="004F00E6"/>
    <w:rsid w:val="004F0B5F"/>
    <w:rsid w:val="004F24C4"/>
    <w:rsid w:val="004F34DB"/>
    <w:rsid w:val="004F558D"/>
    <w:rsid w:val="004F5738"/>
    <w:rsid w:val="004F5970"/>
    <w:rsid w:val="004F5AE4"/>
    <w:rsid w:val="004F60DC"/>
    <w:rsid w:val="004F66AA"/>
    <w:rsid w:val="004F6713"/>
    <w:rsid w:val="004F6D44"/>
    <w:rsid w:val="004F6D8C"/>
    <w:rsid w:val="00500294"/>
    <w:rsid w:val="00503EFF"/>
    <w:rsid w:val="00504C05"/>
    <w:rsid w:val="005053AB"/>
    <w:rsid w:val="00506968"/>
    <w:rsid w:val="00507A8D"/>
    <w:rsid w:val="00510B2F"/>
    <w:rsid w:val="00510FA3"/>
    <w:rsid w:val="00512472"/>
    <w:rsid w:val="005126F8"/>
    <w:rsid w:val="00512A24"/>
    <w:rsid w:val="00512E81"/>
    <w:rsid w:val="00512F82"/>
    <w:rsid w:val="00513069"/>
    <w:rsid w:val="0051620A"/>
    <w:rsid w:val="00517216"/>
    <w:rsid w:val="005204C8"/>
    <w:rsid w:val="00521957"/>
    <w:rsid w:val="00521BB9"/>
    <w:rsid w:val="005234EA"/>
    <w:rsid w:val="00523631"/>
    <w:rsid w:val="00524D49"/>
    <w:rsid w:val="0052517B"/>
    <w:rsid w:val="00525C21"/>
    <w:rsid w:val="00525DAD"/>
    <w:rsid w:val="00526577"/>
    <w:rsid w:val="00526634"/>
    <w:rsid w:val="00530230"/>
    <w:rsid w:val="005305DE"/>
    <w:rsid w:val="0053092D"/>
    <w:rsid w:val="005312F0"/>
    <w:rsid w:val="00531F18"/>
    <w:rsid w:val="005323F7"/>
    <w:rsid w:val="00532A46"/>
    <w:rsid w:val="00532BE3"/>
    <w:rsid w:val="00532F60"/>
    <w:rsid w:val="00533E62"/>
    <w:rsid w:val="0053437A"/>
    <w:rsid w:val="0053460F"/>
    <w:rsid w:val="00534E78"/>
    <w:rsid w:val="0053598F"/>
    <w:rsid w:val="005360C7"/>
    <w:rsid w:val="00536206"/>
    <w:rsid w:val="00536CEB"/>
    <w:rsid w:val="00540243"/>
    <w:rsid w:val="005402AF"/>
    <w:rsid w:val="00540EC2"/>
    <w:rsid w:val="00541553"/>
    <w:rsid w:val="00542E5D"/>
    <w:rsid w:val="005442B1"/>
    <w:rsid w:val="0054472C"/>
    <w:rsid w:val="00544EF9"/>
    <w:rsid w:val="005454E5"/>
    <w:rsid w:val="00547C17"/>
    <w:rsid w:val="00547F69"/>
    <w:rsid w:val="0055099D"/>
    <w:rsid w:val="00551335"/>
    <w:rsid w:val="00552151"/>
    <w:rsid w:val="0055288E"/>
    <w:rsid w:val="00553074"/>
    <w:rsid w:val="00554F85"/>
    <w:rsid w:val="005550BD"/>
    <w:rsid w:val="00555483"/>
    <w:rsid w:val="0055573E"/>
    <w:rsid w:val="00555CBA"/>
    <w:rsid w:val="005562D9"/>
    <w:rsid w:val="00556313"/>
    <w:rsid w:val="00556694"/>
    <w:rsid w:val="005570B3"/>
    <w:rsid w:val="00560003"/>
    <w:rsid w:val="0056112C"/>
    <w:rsid w:val="00561533"/>
    <w:rsid w:val="0056191C"/>
    <w:rsid w:val="0056396E"/>
    <w:rsid w:val="00564E12"/>
    <w:rsid w:val="0056547E"/>
    <w:rsid w:val="00565BF4"/>
    <w:rsid w:val="0056604B"/>
    <w:rsid w:val="0056704D"/>
    <w:rsid w:val="00567C65"/>
    <w:rsid w:val="00571B51"/>
    <w:rsid w:val="00571B62"/>
    <w:rsid w:val="00571CB2"/>
    <w:rsid w:val="005730C8"/>
    <w:rsid w:val="0057328F"/>
    <w:rsid w:val="005738FC"/>
    <w:rsid w:val="00573EF4"/>
    <w:rsid w:val="00574508"/>
    <w:rsid w:val="00574924"/>
    <w:rsid w:val="00575EFB"/>
    <w:rsid w:val="00575F18"/>
    <w:rsid w:val="0057600C"/>
    <w:rsid w:val="00576AEC"/>
    <w:rsid w:val="00580BCE"/>
    <w:rsid w:val="00580D0A"/>
    <w:rsid w:val="00581538"/>
    <w:rsid w:val="00581AF4"/>
    <w:rsid w:val="00581C53"/>
    <w:rsid w:val="005831C8"/>
    <w:rsid w:val="005839E4"/>
    <w:rsid w:val="00583B96"/>
    <w:rsid w:val="00584393"/>
    <w:rsid w:val="00584C57"/>
    <w:rsid w:val="005859F6"/>
    <w:rsid w:val="00585C68"/>
    <w:rsid w:val="00586E11"/>
    <w:rsid w:val="005873A4"/>
    <w:rsid w:val="005875C7"/>
    <w:rsid w:val="0059037C"/>
    <w:rsid w:val="005919EA"/>
    <w:rsid w:val="00591F9C"/>
    <w:rsid w:val="00592097"/>
    <w:rsid w:val="00592616"/>
    <w:rsid w:val="00592857"/>
    <w:rsid w:val="005936DA"/>
    <w:rsid w:val="0059437E"/>
    <w:rsid w:val="0059557D"/>
    <w:rsid w:val="00595B4B"/>
    <w:rsid w:val="00596336"/>
    <w:rsid w:val="00597167"/>
    <w:rsid w:val="005A0385"/>
    <w:rsid w:val="005A0620"/>
    <w:rsid w:val="005A155C"/>
    <w:rsid w:val="005A1C1D"/>
    <w:rsid w:val="005A3059"/>
    <w:rsid w:val="005A3A81"/>
    <w:rsid w:val="005A49FE"/>
    <w:rsid w:val="005A52DD"/>
    <w:rsid w:val="005A6800"/>
    <w:rsid w:val="005A6997"/>
    <w:rsid w:val="005A7756"/>
    <w:rsid w:val="005B04BC"/>
    <w:rsid w:val="005B07C2"/>
    <w:rsid w:val="005B0A0F"/>
    <w:rsid w:val="005B0DDF"/>
    <w:rsid w:val="005B167A"/>
    <w:rsid w:val="005B2357"/>
    <w:rsid w:val="005B26DE"/>
    <w:rsid w:val="005B44E2"/>
    <w:rsid w:val="005B4745"/>
    <w:rsid w:val="005B5010"/>
    <w:rsid w:val="005B6658"/>
    <w:rsid w:val="005B7D40"/>
    <w:rsid w:val="005B7EBD"/>
    <w:rsid w:val="005C0494"/>
    <w:rsid w:val="005C153D"/>
    <w:rsid w:val="005C1DA7"/>
    <w:rsid w:val="005C2FF8"/>
    <w:rsid w:val="005C3451"/>
    <w:rsid w:val="005C4296"/>
    <w:rsid w:val="005C4455"/>
    <w:rsid w:val="005C4685"/>
    <w:rsid w:val="005C4695"/>
    <w:rsid w:val="005C592E"/>
    <w:rsid w:val="005C601A"/>
    <w:rsid w:val="005C6FD9"/>
    <w:rsid w:val="005D04F2"/>
    <w:rsid w:val="005D1C0D"/>
    <w:rsid w:val="005D31A2"/>
    <w:rsid w:val="005D3F63"/>
    <w:rsid w:val="005D418E"/>
    <w:rsid w:val="005D4C08"/>
    <w:rsid w:val="005D4EDB"/>
    <w:rsid w:val="005D6B16"/>
    <w:rsid w:val="005D6E17"/>
    <w:rsid w:val="005E0216"/>
    <w:rsid w:val="005E0551"/>
    <w:rsid w:val="005E0BD2"/>
    <w:rsid w:val="005E120B"/>
    <w:rsid w:val="005E29C1"/>
    <w:rsid w:val="005E302C"/>
    <w:rsid w:val="005E423B"/>
    <w:rsid w:val="005E5529"/>
    <w:rsid w:val="005E55EE"/>
    <w:rsid w:val="005E64A3"/>
    <w:rsid w:val="005E6C66"/>
    <w:rsid w:val="005E71A2"/>
    <w:rsid w:val="005E755D"/>
    <w:rsid w:val="005E7EE9"/>
    <w:rsid w:val="005F0319"/>
    <w:rsid w:val="005F2B12"/>
    <w:rsid w:val="005F2E13"/>
    <w:rsid w:val="005F34F8"/>
    <w:rsid w:val="005F36EC"/>
    <w:rsid w:val="005F407D"/>
    <w:rsid w:val="005F4638"/>
    <w:rsid w:val="005F4A86"/>
    <w:rsid w:val="005F4AA6"/>
    <w:rsid w:val="005F53A4"/>
    <w:rsid w:val="005F6950"/>
    <w:rsid w:val="005F6ABE"/>
    <w:rsid w:val="005F6B10"/>
    <w:rsid w:val="005F78F9"/>
    <w:rsid w:val="006007AD"/>
    <w:rsid w:val="00600A22"/>
    <w:rsid w:val="0060143F"/>
    <w:rsid w:val="00601953"/>
    <w:rsid w:val="00601DC2"/>
    <w:rsid w:val="006024D1"/>
    <w:rsid w:val="0060390B"/>
    <w:rsid w:val="00604B60"/>
    <w:rsid w:val="00605155"/>
    <w:rsid w:val="0060581B"/>
    <w:rsid w:val="00605E69"/>
    <w:rsid w:val="00605EC0"/>
    <w:rsid w:val="0060630D"/>
    <w:rsid w:val="00606942"/>
    <w:rsid w:val="006101F4"/>
    <w:rsid w:val="006106F5"/>
    <w:rsid w:val="00610E39"/>
    <w:rsid w:val="00611110"/>
    <w:rsid w:val="00611B81"/>
    <w:rsid w:val="00611D1D"/>
    <w:rsid w:val="00611D85"/>
    <w:rsid w:val="00612451"/>
    <w:rsid w:val="00612795"/>
    <w:rsid w:val="00612A08"/>
    <w:rsid w:val="00612C63"/>
    <w:rsid w:val="00612CFE"/>
    <w:rsid w:val="00612E83"/>
    <w:rsid w:val="00612FD6"/>
    <w:rsid w:val="006133C9"/>
    <w:rsid w:val="00614318"/>
    <w:rsid w:val="00614704"/>
    <w:rsid w:val="006161A7"/>
    <w:rsid w:val="006206C2"/>
    <w:rsid w:val="00620852"/>
    <w:rsid w:val="006215CE"/>
    <w:rsid w:val="0062172D"/>
    <w:rsid w:val="00622494"/>
    <w:rsid w:val="0062310E"/>
    <w:rsid w:val="006231D7"/>
    <w:rsid w:val="006235B0"/>
    <w:rsid w:val="006244F9"/>
    <w:rsid w:val="006257D9"/>
    <w:rsid w:val="00625A1F"/>
    <w:rsid w:val="0062722C"/>
    <w:rsid w:val="00630A4C"/>
    <w:rsid w:val="00630D29"/>
    <w:rsid w:val="006328C0"/>
    <w:rsid w:val="00632A4E"/>
    <w:rsid w:val="00632EDD"/>
    <w:rsid w:val="00632EF3"/>
    <w:rsid w:val="006344AD"/>
    <w:rsid w:val="00635143"/>
    <w:rsid w:val="00635203"/>
    <w:rsid w:val="0063528C"/>
    <w:rsid w:val="00635662"/>
    <w:rsid w:val="00636400"/>
    <w:rsid w:val="006365E6"/>
    <w:rsid w:val="006366BC"/>
    <w:rsid w:val="00637759"/>
    <w:rsid w:val="0064001C"/>
    <w:rsid w:val="006407E7"/>
    <w:rsid w:val="0064097E"/>
    <w:rsid w:val="00640985"/>
    <w:rsid w:val="00640ED4"/>
    <w:rsid w:val="00641D00"/>
    <w:rsid w:val="00641D41"/>
    <w:rsid w:val="006451DE"/>
    <w:rsid w:val="00645818"/>
    <w:rsid w:val="006459D5"/>
    <w:rsid w:val="00645BA4"/>
    <w:rsid w:val="00646353"/>
    <w:rsid w:val="006473C4"/>
    <w:rsid w:val="0064743A"/>
    <w:rsid w:val="006476B7"/>
    <w:rsid w:val="006477B1"/>
    <w:rsid w:val="00647891"/>
    <w:rsid w:val="00647B8E"/>
    <w:rsid w:val="00650F0E"/>
    <w:rsid w:val="00651B5C"/>
    <w:rsid w:val="006541AA"/>
    <w:rsid w:val="00655C6E"/>
    <w:rsid w:val="00656124"/>
    <w:rsid w:val="00656FE1"/>
    <w:rsid w:val="00657CD4"/>
    <w:rsid w:val="00660673"/>
    <w:rsid w:val="006611BD"/>
    <w:rsid w:val="006617DD"/>
    <w:rsid w:val="00661CBB"/>
    <w:rsid w:val="00662A94"/>
    <w:rsid w:val="00662FAE"/>
    <w:rsid w:val="00663114"/>
    <w:rsid w:val="00663B87"/>
    <w:rsid w:val="006642D4"/>
    <w:rsid w:val="006646B8"/>
    <w:rsid w:val="00665039"/>
    <w:rsid w:val="00665BAF"/>
    <w:rsid w:val="00666640"/>
    <w:rsid w:val="00666CCF"/>
    <w:rsid w:val="006672ED"/>
    <w:rsid w:val="00670785"/>
    <w:rsid w:val="00670DCF"/>
    <w:rsid w:val="00670F72"/>
    <w:rsid w:val="006711A8"/>
    <w:rsid w:val="0067152B"/>
    <w:rsid w:val="006747A7"/>
    <w:rsid w:val="006751D8"/>
    <w:rsid w:val="00677508"/>
    <w:rsid w:val="00677B74"/>
    <w:rsid w:val="00680457"/>
    <w:rsid w:val="00680500"/>
    <w:rsid w:val="00680654"/>
    <w:rsid w:val="00680961"/>
    <w:rsid w:val="006822EA"/>
    <w:rsid w:val="006822FE"/>
    <w:rsid w:val="006846F1"/>
    <w:rsid w:val="00684F37"/>
    <w:rsid w:val="006856F7"/>
    <w:rsid w:val="00685DCF"/>
    <w:rsid w:val="00686036"/>
    <w:rsid w:val="0068620E"/>
    <w:rsid w:val="006864B3"/>
    <w:rsid w:val="00686D56"/>
    <w:rsid w:val="0069074F"/>
    <w:rsid w:val="00691F09"/>
    <w:rsid w:val="0069249A"/>
    <w:rsid w:val="0069250D"/>
    <w:rsid w:val="00693740"/>
    <w:rsid w:val="0069381D"/>
    <w:rsid w:val="00694708"/>
    <w:rsid w:val="00696A9D"/>
    <w:rsid w:val="00696FA7"/>
    <w:rsid w:val="006972D6"/>
    <w:rsid w:val="006A1980"/>
    <w:rsid w:val="006A1A21"/>
    <w:rsid w:val="006A1D14"/>
    <w:rsid w:val="006A33CF"/>
    <w:rsid w:val="006A441C"/>
    <w:rsid w:val="006A4B6E"/>
    <w:rsid w:val="006A570D"/>
    <w:rsid w:val="006A57F3"/>
    <w:rsid w:val="006A586B"/>
    <w:rsid w:val="006A6FAF"/>
    <w:rsid w:val="006A74E7"/>
    <w:rsid w:val="006A7935"/>
    <w:rsid w:val="006B08EA"/>
    <w:rsid w:val="006B1708"/>
    <w:rsid w:val="006B18BA"/>
    <w:rsid w:val="006B2600"/>
    <w:rsid w:val="006B2ED8"/>
    <w:rsid w:val="006B361B"/>
    <w:rsid w:val="006B5C43"/>
    <w:rsid w:val="006B6D8D"/>
    <w:rsid w:val="006C0530"/>
    <w:rsid w:val="006C076C"/>
    <w:rsid w:val="006C09ED"/>
    <w:rsid w:val="006C0B7C"/>
    <w:rsid w:val="006C0C5F"/>
    <w:rsid w:val="006C116D"/>
    <w:rsid w:val="006C24E7"/>
    <w:rsid w:val="006C5F5F"/>
    <w:rsid w:val="006C6BE1"/>
    <w:rsid w:val="006C6E45"/>
    <w:rsid w:val="006D0736"/>
    <w:rsid w:val="006D26AB"/>
    <w:rsid w:val="006D2BDC"/>
    <w:rsid w:val="006D2C47"/>
    <w:rsid w:val="006D3C4C"/>
    <w:rsid w:val="006D4F38"/>
    <w:rsid w:val="006D51E0"/>
    <w:rsid w:val="006D6513"/>
    <w:rsid w:val="006D6F3F"/>
    <w:rsid w:val="006D7D48"/>
    <w:rsid w:val="006E0820"/>
    <w:rsid w:val="006E0F21"/>
    <w:rsid w:val="006E2743"/>
    <w:rsid w:val="006E27FD"/>
    <w:rsid w:val="006E2827"/>
    <w:rsid w:val="006E3499"/>
    <w:rsid w:val="006E4BC9"/>
    <w:rsid w:val="006E4E54"/>
    <w:rsid w:val="006E5435"/>
    <w:rsid w:val="006E5B7F"/>
    <w:rsid w:val="006E6049"/>
    <w:rsid w:val="006F03BE"/>
    <w:rsid w:val="006F04C5"/>
    <w:rsid w:val="006F1EA5"/>
    <w:rsid w:val="006F2366"/>
    <w:rsid w:val="006F2539"/>
    <w:rsid w:val="006F2A77"/>
    <w:rsid w:val="006F2D5B"/>
    <w:rsid w:val="006F33D4"/>
    <w:rsid w:val="006F4F1C"/>
    <w:rsid w:val="006F65F7"/>
    <w:rsid w:val="006F704F"/>
    <w:rsid w:val="006F746E"/>
    <w:rsid w:val="00700074"/>
    <w:rsid w:val="00700415"/>
    <w:rsid w:val="007019F9"/>
    <w:rsid w:val="007020FB"/>
    <w:rsid w:val="00702B90"/>
    <w:rsid w:val="00702F02"/>
    <w:rsid w:val="00703703"/>
    <w:rsid w:val="00704212"/>
    <w:rsid w:val="0070538B"/>
    <w:rsid w:val="00705790"/>
    <w:rsid w:val="0070581F"/>
    <w:rsid w:val="00705B23"/>
    <w:rsid w:val="00705CBF"/>
    <w:rsid w:val="00707285"/>
    <w:rsid w:val="00707F7F"/>
    <w:rsid w:val="0071052D"/>
    <w:rsid w:val="00710795"/>
    <w:rsid w:val="00711A4D"/>
    <w:rsid w:val="00711C41"/>
    <w:rsid w:val="007123D5"/>
    <w:rsid w:val="007128E6"/>
    <w:rsid w:val="00714150"/>
    <w:rsid w:val="0071500D"/>
    <w:rsid w:val="00715975"/>
    <w:rsid w:val="007164D7"/>
    <w:rsid w:val="00716574"/>
    <w:rsid w:val="0071697E"/>
    <w:rsid w:val="00716BDE"/>
    <w:rsid w:val="007173DA"/>
    <w:rsid w:val="0072064F"/>
    <w:rsid w:val="0072140D"/>
    <w:rsid w:val="00722EEB"/>
    <w:rsid w:val="00724029"/>
    <w:rsid w:val="0072529E"/>
    <w:rsid w:val="00725822"/>
    <w:rsid w:val="0072587B"/>
    <w:rsid w:val="007258EE"/>
    <w:rsid w:val="007266B5"/>
    <w:rsid w:val="007269A4"/>
    <w:rsid w:val="00726D21"/>
    <w:rsid w:val="00727A8A"/>
    <w:rsid w:val="00730373"/>
    <w:rsid w:val="00731AEB"/>
    <w:rsid w:val="00732CBB"/>
    <w:rsid w:val="007345C2"/>
    <w:rsid w:val="0073561C"/>
    <w:rsid w:val="00736143"/>
    <w:rsid w:val="007364D5"/>
    <w:rsid w:val="00736642"/>
    <w:rsid w:val="007402FA"/>
    <w:rsid w:val="00741824"/>
    <w:rsid w:val="007426CB"/>
    <w:rsid w:val="007435E8"/>
    <w:rsid w:val="007450C5"/>
    <w:rsid w:val="007457D4"/>
    <w:rsid w:val="00747AF1"/>
    <w:rsid w:val="007505F0"/>
    <w:rsid w:val="00750780"/>
    <w:rsid w:val="00750ED8"/>
    <w:rsid w:val="00751C4B"/>
    <w:rsid w:val="00752204"/>
    <w:rsid w:val="00753AC3"/>
    <w:rsid w:val="00753BE1"/>
    <w:rsid w:val="007555A1"/>
    <w:rsid w:val="0075562C"/>
    <w:rsid w:val="00755830"/>
    <w:rsid w:val="00755C0B"/>
    <w:rsid w:val="00756768"/>
    <w:rsid w:val="00756991"/>
    <w:rsid w:val="00756D5E"/>
    <w:rsid w:val="007613B4"/>
    <w:rsid w:val="0076187A"/>
    <w:rsid w:val="00762989"/>
    <w:rsid w:val="00763F3D"/>
    <w:rsid w:val="00764461"/>
    <w:rsid w:val="00764550"/>
    <w:rsid w:val="00764DA3"/>
    <w:rsid w:val="00764DC5"/>
    <w:rsid w:val="0076574A"/>
    <w:rsid w:val="007657AA"/>
    <w:rsid w:val="00765DA6"/>
    <w:rsid w:val="00766C89"/>
    <w:rsid w:val="00767224"/>
    <w:rsid w:val="0076743F"/>
    <w:rsid w:val="007675AD"/>
    <w:rsid w:val="00767C07"/>
    <w:rsid w:val="00771154"/>
    <w:rsid w:val="007718CD"/>
    <w:rsid w:val="00771C72"/>
    <w:rsid w:val="00772308"/>
    <w:rsid w:val="007723E3"/>
    <w:rsid w:val="0077268D"/>
    <w:rsid w:val="00774975"/>
    <w:rsid w:val="00774991"/>
    <w:rsid w:val="00775353"/>
    <w:rsid w:val="007756B5"/>
    <w:rsid w:val="007762C9"/>
    <w:rsid w:val="00776B91"/>
    <w:rsid w:val="0077787D"/>
    <w:rsid w:val="00781947"/>
    <w:rsid w:val="0078257B"/>
    <w:rsid w:val="00782D83"/>
    <w:rsid w:val="00783B54"/>
    <w:rsid w:val="00784742"/>
    <w:rsid w:val="00784DB3"/>
    <w:rsid w:val="007853BD"/>
    <w:rsid w:val="007862D5"/>
    <w:rsid w:val="007868D9"/>
    <w:rsid w:val="0078787F"/>
    <w:rsid w:val="00790D90"/>
    <w:rsid w:val="00791A51"/>
    <w:rsid w:val="00792277"/>
    <w:rsid w:val="007923A9"/>
    <w:rsid w:val="007924DA"/>
    <w:rsid w:val="0079451A"/>
    <w:rsid w:val="007952FA"/>
    <w:rsid w:val="00795374"/>
    <w:rsid w:val="007953E7"/>
    <w:rsid w:val="00795FFB"/>
    <w:rsid w:val="007964D8"/>
    <w:rsid w:val="00797712"/>
    <w:rsid w:val="007A7E99"/>
    <w:rsid w:val="007B0245"/>
    <w:rsid w:val="007B155F"/>
    <w:rsid w:val="007B2616"/>
    <w:rsid w:val="007B2FF4"/>
    <w:rsid w:val="007B3065"/>
    <w:rsid w:val="007B3895"/>
    <w:rsid w:val="007B4CC0"/>
    <w:rsid w:val="007B5238"/>
    <w:rsid w:val="007B52E2"/>
    <w:rsid w:val="007B61D1"/>
    <w:rsid w:val="007B66C3"/>
    <w:rsid w:val="007B689D"/>
    <w:rsid w:val="007B7034"/>
    <w:rsid w:val="007B70FA"/>
    <w:rsid w:val="007B764A"/>
    <w:rsid w:val="007C18F9"/>
    <w:rsid w:val="007C2C94"/>
    <w:rsid w:val="007C3195"/>
    <w:rsid w:val="007C36C9"/>
    <w:rsid w:val="007C54E5"/>
    <w:rsid w:val="007C6CB7"/>
    <w:rsid w:val="007C7B8E"/>
    <w:rsid w:val="007C7F2A"/>
    <w:rsid w:val="007D0811"/>
    <w:rsid w:val="007D0F9D"/>
    <w:rsid w:val="007D1EA9"/>
    <w:rsid w:val="007D2510"/>
    <w:rsid w:val="007D280E"/>
    <w:rsid w:val="007D3503"/>
    <w:rsid w:val="007D38B6"/>
    <w:rsid w:val="007D48D2"/>
    <w:rsid w:val="007D52B1"/>
    <w:rsid w:val="007D55D8"/>
    <w:rsid w:val="007D57B0"/>
    <w:rsid w:val="007D60D1"/>
    <w:rsid w:val="007D7639"/>
    <w:rsid w:val="007D79B5"/>
    <w:rsid w:val="007E08F7"/>
    <w:rsid w:val="007E0D72"/>
    <w:rsid w:val="007E0F68"/>
    <w:rsid w:val="007E27A0"/>
    <w:rsid w:val="007E55EA"/>
    <w:rsid w:val="007E5C50"/>
    <w:rsid w:val="007E762E"/>
    <w:rsid w:val="007E7A0C"/>
    <w:rsid w:val="007F0F83"/>
    <w:rsid w:val="007F118D"/>
    <w:rsid w:val="007F11E8"/>
    <w:rsid w:val="007F1574"/>
    <w:rsid w:val="007F2491"/>
    <w:rsid w:val="007F24F4"/>
    <w:rsid w:val="007F2F08"/>
    <w:rsid w:val="007F5016"/>
    <w:rsid w:val="007F534B"/>
    <w:rsid w:val="007F544E"/>
    <w:rsid w:val="007F57BB"/>
    <w:rsid w:val="007F603D"/>
    <w:rsid w:val="007F6552"/>
    <w:rsid w:val="007F6746"/>
    <w:rsid w:val="007F6F9C"/>
    <w:rsid w:val="007F75C5"/>
    <w:rsid w:val="007F78B3"/>
    <w:rsid w:val="007F7B5B"/>
    <w:rsid w:val="007F7E86"/>
    <w:rsid w:val="00800268"/>
    <w:rsid w:val="00801146"/>
    <w:rsid w:val="0080301F"/>
    <w:rsid w:val="00807727"/>
    <w:rsid w:val="00807912"/>
    <w:rsid w:val="00807ABF"/>
    <w:rsid w:val="00807AD8"/>
    <w:rsid w:val="008100EA"/>
    <w:rsid w:val="00810455"/>
    <w:rsid w:val="00810655"/>
    <w:rsid w:val="008119B7"/>
    <w:rsid w:val="0081228D"/>
    <w:rsid w:val="00812D56"/>
    <w:rsid w:val="008139D7"/>
    <w:rsid w:val="008155FF"/>
    <w:rsid w:val="0081579C"/>
    <w:rsid w:val="00815CDE"/>
    <w:rsid w:val="00816D60"/>
    <w:rsid w:val="00817117"/>
    <w:rsid w:val="0081729A"/>
    <w:rsid w:val="00817815"/>
    <w:rsid w:val="0082021B"/>
    <w:rsid w:val="00820339"/>
    <w:rsid w:val="00820A3A"/>
    <w:rsid w:val="00821C7F"/>
    <w:rsid w:val="008223A5"/>
    <w:rsid w:val="0082278B"/>
    <w:rsid w:val="00822ADA"/>
    <w:rsid w:val="00822BC2"/>
    <w:rsid w:val="00825C18"/>
    <w:rsid w:val="00825C83"/>
    <w:rsid w:val="00827D50"/>
    <w:rsid w:val="008300DB"/>
    <w:rsid w:val="00831283"/>
    <w:rsid w:val="00831A33"/>
    <w:rsid w:val="00832E3C"/>
    <w:rsid w:val="00834868"/>
    <w:rsid w:val="00834B98"/>
    <w:rsid w:val="008355B4"/>
    <w:rsid w:val="00835AC2"/>
    <w:rsid w:val="0083665B"/>
    <w:rsid w:val="0083674F"/>
    <w:rsid w:val="008368E6"/>
    <w:rsid w:val="00836D21"/>
    <w:rsid w:val="00836FC7"/>
    <w:rsid w:val="00837DFA"/>
    <w:rsid w:val="008412F5"/>
    <w:rsid w:val="0084174A"/>
    <w:rsid w:val="00841ED4"/>
    <w:rsid w:val="0084211A"/>
    <w:rsid w:val="00842975"/>
    <w:rsid w:val="00842CDD"/>
    <w:rsid w:val="00843161"/>
    <w:rsid w:val="0084319D"/>
    <w:rsid w:val="00844B32"/>
    <w:rsid w:val="00845D5F"/>
    <w:rsid w:val="00846CE6"/>
    <w:rsid w:val="00850776"/>
    <w:rsid w:val="00850BDD"/>
    <w:rsid w:val="00850D31"/>
    <w:rsid w:val="0085123D"/>
    <w:rsid w:val="00851F53"/>
    <w:rsid w:val="00853E36"/>
    <w:rsid w:val="0085472C"/>
    <w:rsid w:val="008549E5"/>
    <w:rsid w:val="00854F48"/>
    <w:rsid w:val="00855CF2"/>
    <w:rsid w:val="0085629D"/>
    <w:rsid w:val="00856520"/>
    <w:rsid w:val="00856605"/>
    <w:rsid w:val="00857AE9"/>
    <w:rsid w:val="00857B14"/>
    <w:rsid w:val="0086091D"/>
    <w:rsid w:val="00861347"/>
    <w:rsid w:val="0086156F"/>
    <w:rsid w:val="00861A29"/>
    <w:rsid w:val="00861E87"/>
    <w:rsid w:val="00862AF2"/>
    <w:rsid w:val="00864701"/>
    <w:rsid w:val="00864EAA"/>
    <w:rsid w:val="00865057"/>
    <w:rsid w:val="00866182"/>
    <w:rsid w:val="00867E69"/>
    <w:rsid w:val="008716BD"/>
    <w:rsid w:val="00871D8C"/>
    <w:rsid w:val="00872A14"/>
    <w:rsid w:val="0087310B"/>
    <w:rsid w:val="008737FB"/>
    <w:rsid w:val="00874185"/>
    <w:rsid w:val="00874CAF"/>
    <w:rsid w:val="00874DCD"/>
    <w:rsid w:val="008751CE"/>
    <w:rsid w:val="00876D59"/>
    <w:rsid w:val="00877048"/>
    <w:rsid w:val="00880FD8"/>
    <w:rsid w:val="00882706"/>
    <w:rsid w:val="00882DA4"/>
    <w:rsid w:val="00883159"/>
    <w:rsid w:val="00883304"/>
    <w:rsid w:val="008835BA"/>
    <w:rsid w:val="0088388D"/>
    <w:rsid w:val="008846E7"/>
    <w:rsid w:val="00884E8F"/>
    <w:rsid w:val="00885F80"/>
    <w:rsid w:val="0088689A"/>
    <w:rsid w:val="0088695E"/>
    <w:rsid w:val="00886F81"/>
    <w:rsid w:val="00887871"/>
    <w:rsid w:val="00887C4B"/>
    <w:rsid w:val="00890136"/>
    <w:rsid w:val="00890141"/>
    <w:rsid w:val="00890760"/>
    <w:rsid w:val="00890BA5"/>
    <w:rsid w:val="00891291"/>
    <w:rsid w:val="00891AA4"/>
    <w:rsid w:val="008922F5"/>
    <w:rsid w:val="0089259D"/>
    <w:rsid w:val="00892834"/>
    <w:rsid w:val="00892E80"/>
    <w:rsid w:val="00893102"/>
    <w:rsid w:val="00893DE5"/>
    <w:rsid w:val="008953A8"/>
    <w:rsid w:val="008954F7"/>
    <w:rsid w:val="00895B33"/>
    <w:rsid w:val="00895CBE"/>
    <w:rsid w:val="00895F72"/>
    <w:rsid w:val="008970DD"/>
    <w:rsid w:val="008973E7"/>
    <w:rsid w:val="00897995"/>
    <w:rsid w:val="008A080F"/>
    <w:rsid w:val="008A0E48"/>
    <w:rsid w:val="008A16DC"/>
    <w:rsid w:val="008A22FF"/>
    <w:rsid w:val="008A2594"/>
    <w:rsid w:val="008A4217"/>
    <w:rsid w:val="008A52C6"/>
    <w:rsid w:val="008A6053"/>
    <w:rsid w:val="008A6279"/>
    <w:rsid w:val="008A6E15"/>
    <w:rsid w:val="008B0AAF"/>
    <w:rsid w:val="008B0C1D"/>
    <w:rsid w:val="008B0F5F"/>
    <w:rsid w:val="008B1457"/>
    <w:rsid w:val="008B279B"/>
    <w:rsid w:val="008B2E51"/>
    <w:rsid w:val="008B3214"/>
    <w:rsid w:val="008B3442"/>
    <w:rsid w:val="008B39CB"/>
    <w:rsid w:val="008B3D78"/>
    <w:rsid w:val="008B473C"/>
    <w:rsid w:val="008B4985"/>
    <w:rsid w:val="008B4E99"/>
    <w:rsid w:val="008B70C0"/>
    <w:rsid w:val="008C0FF5"/>
    <w:rsid w:val="008C197E"/>
    <w:rsid w:val="008C1C2C"/>
    <w:rsid w:val="008C2A35"/>
    <w:rsid w:val="008C3827"/>
    <w:rsid w:val="008C3A9C"/>
    <w:rsid w:val="008C48F7"/>
    <w:rsid w:val="008C4945"/>
    <w:rsid w:val="008C4AEF"/>
    <w:rsid w:val="008C562D"/>
    <w:rsid w:val="008C5A3A"/>
    <w:rsid w:val="008C5BDB"/>
    <w:rsid w:val="008C60E4"/>
    <w:rsid w:val="008D04FA"/>
    <w:rsid w:val="008D199B"/>
    <w:rsid w:val="008D19A8"/>
    <w:rsid w:val="008D2965"/>
    <w:rsid w:val="008D2E49"/>
    <w:rsid w:val="008D2E75"/>
    <w:rsid w:val="008D3905"/>
    <w:rsid w:val="008D42D4"/>
    <w:rsid w:val="008D46E6"/>
    <w:rsid w:val="008D48D1"/>
    <w:rsid w:val="008D5B09"/>
    <w:rsid w:val="008D60E5"/>
    <w:rsid w:val="008D6121"/>
    <w:rsid w:val="008D6F85"/>
    <w:rsid w:val="008D707F"/>
    <w:rsid w:val="008D7D30"/>
    <w:rsid w:val="008E1DE6"/>
    <w:rsid w:val="008E2F86"/>
    <w:rsid w:val="008E3B6D"/>
    <w:rsid w:val="008E3FD0"/>
    <w:rsid w:val="008E4EE7"/>
    <w:rsid w:val="008E4F16"/>
    <w:rsid w:val="008E6269"/>
    <w:rsid w:val="008E69DA"/>
    <w:rsid w:val="008F0886"/>
    <w:rsid w:val="008F18FD"/>
    <w:rsid w:val="008F30FF"/>
    <w:rsid w:val="008F3320"/>
    <w:rsid w:val="008F4C7B"/>
    <w:rsid w:val="008F4C88"/>
    <w:rsid w:val="008F4F26"/>
    <w:rsid w:val="008F532E"/>
    <w:rsid w:val="008F5A8C"/>
    <w:rsid w:val="008F5E48"/>
    <w:rsid w:val="008F5F2D"/>
    <w:rsid w:val="008F6C0D"/>
    <w:rsid w:val="00900773"/>
    <w:rsid w:val="00900A55"/>
    <w:rsid w:val="0090143E"/>
    <w:rsid w:val="00901503"/>
    <w:rsid w:val="009021D9"/>
    <w:rsid w:val="00903986"/>
    <w:rsid w:val="0090437F"/>
    <w:rsid w:val="00904629"/>
    <w:rsid w:val="00905797"/>
    <w:rsid w:val="00905C3A"/>
    <w:rsid w:val="00905D88"/>
    <w:rsid w:val="00910A22"/>
    <w:rsid w:val="009120E1"/>
    <w:rsid w:val="009122E3"/>
    <w:rsid w:val="009123CD"/>
    <w:rsid w:val="0091275D"/>
    <w:rsid w:val="00913AF8"/>
    <w:rsid w:val="00914DD5"/>
    <w:rsid w:val="0091554B"/>
    <w:rsid w:val="009162AE"/>
    <w:rsid w:val="009164F2"/>
    <w:rsid w:val="00916807"/>
    <w:rsid w:val="009169A8"/>
    <w:rsid w:val="0091789E"/>
    <w:rsid w:val="00917A87"/>
    <w:rsid w:val="00920F1B"/>
    <w:rsid w:val="0092171A"/>
    <w:rsid w:val="00921778"/>
    <w:rsid w:val="00922B13"/>
    <w:rsid w:val="009234BC"/>
    <w:rsid w:val="00924DC9"/>
    <w:rsid w:val="00925785"/>
    <w:rsid w:val="00926202"/>
    <w:rsid w:val="00926F68"/>
    <w:rsid w:val="0093011E"/>
    <w:rsid w:val="00930446"/>
    <w:rsid w:val="00932EC5"/>
    <w:rsid w:val="0093301D"/>
    <w:rsid w:val="009331B2"/>
    <w:rsid w:val="0093465D"/>
    <w:rsid w:val="009349F0"/>
    <w:rsid w:val="00934FD1"/>
    <w:rsid w:val="009354ED"/>
    <w:rsid w:val="00936D40"/>
    <w:rsid w:val="00937689"/>
    <w:rsid w:val="00937CF1"/>
    <w:rsid w:val="00940A0E"/>
    <w:rsid w:val="00940A84"/>
    <w:rsid w:val="009415F7"/>
    <w:rsid w:val="00942934"/>
    <w:rsid w:val="0094297B"/>
    <w:rsid w:val="00942AF5"/>
    <w:rsid w:val="00943713"/>
    <w:rsid w:val="00945092"/>
    <w:rsid w:val="0094525E"/>
    <w:rsid w:val="00945923"/>
    <w:rsid w:val="0094621A"/>
    <w:rsid w:val="00946406"/>
    <w:rsid w:val="0094798C"/>
    <w:rsid w:val="009502B6"/>
    <w:rsid w:val="00950C28"/>
    <w:rsid w:val="00951CE7"/>
    <w:rsid w:val="00952916"/>
    <w:rsid w:val="00952D05"/>
    <w:rsid w:val="00952F07"/>
    <w:rsid w:val="00954155"/>
    <w:rsid w:val="009556CE"/>
    <w:rsid w:val="0095715B"/>
    <w:rsid w:val="0096005E"/>
    <w:rsid w:val="00960FFE"/>
    <w:rsid w:val="00962BD3"/>
    <w:rsid w:val="00964827"/>
    <w:rsid w:val="00964B29"/>
    <w:rsid w:val="00965018"/>
    <w:rsid w:val="00965EC1"/>
    <w:rsid w:val="00967CE6"/>
    <w:rsid w:val="00971640"/>
    <w:rsid w:val="00971E9F"/>
    <w:rsid w:val="009724C4"/>
    <w:rsid w:val="0097375C"/>
    <w:rsid w:val="00973BEA"/>
    <w:rsid w:val="00974C0D"/>
    <w:rsid w:val="00974E9C"/>
    <w:rsid w:val="00975626"/>
    <w:rsid w:val="00975637"/>
    <w:rsid w:val="009769A2"/>
    <w:rsid w:val="00976D46"/>
    <w:rsid w:val="0098017F"/>
    <w:rsid w:val="00980AB6"/>
    <w:rsid w:val="00981205"/>
    <w:rsid w:val="00981536"/>
    <w:rsid w:val="00982249"/>
    <w:rsid w:val="00982311"/>
    <w:rsid w:val="0098303E"/>
    <w:rsid w:val="009834A8"/>
    <w:rsid w:val="00983E9B"/>
    <w:rsid w:val="00983FBD"/>
    <w:rsid w:val="0098448E"/>
    <w:rsid w:val="00984580"/>
    <w:rsid w:val="009846B9"/>
    <w:rsid w:val="00985249"/>
    <w:rsid w:val="0098571D"/>
    <w:rsid w:val="00985E47"/>
    <w:rsid w:val="00985F2F"/>
    <w:rsid w:val="00986024"/>
    <w:rsid w:val="009863E8"/>
    <w:rsid w:val="00986D3B"/>
    <w:rsid w:val="00987514"/>
    <w:rsid w:val="00987BF4"/>
    <w:rsid w:val="00991702"/>
    <w:rsid w:val="0099191B"/>
    <w:rsid w:val="00991E97"/>
    <w:rsid w:val="00993D9A"/>
    <w:rsid w:val="00993E44"/>
    <w:rsid w:val="00993F99"/>
    <w:rsid w:val="00994FA1"/>
    <w:rsid w:val="009950A2"/>
    <w:rsid w:val="0099560D"/>
    <w:rsid w:val="00995CD4"/>
    <w:rsid w:val="00996A0E"/>
    <w:rsid w:val="009A0746"/>
    <w:rsid w:val="009A1787"/>
    <w:rsid w:val="009A2245"/>
    <w:rsid w:val="009A2A00"/>
    <w:rsid w:val="009A2A7C"/>
    <w:rsid w:val="009A347B"/>
    <w:rsid w:val="009A3605"/>
    <w:rsid w:val="009A37FF"/>
    <w:rsid w:val="009A39E5"/>
    <w:rsid w:val="009A54D4"/>
    <w:rsid w:val="009A561F"/>
    <w:rsid w:val="009A5CBE"/>
    <w:rsid w:val="009A7099"/>
    <w:rsid w:val="009A7989"/>
    <w:rsid w:val="009A7FAF"/>
    <w:rsid w:val="009B31E3"/>
    <w:rsid w:val="009B336F"/>
    <w:rsid w:val="009B3D59"/>
    <w:rsid w:val="009B7F4A"/>
    <w:rsid w:val="009C0141"/>
    <w:rsid w:val="009C0380"/>
    <w:rsid w:val="009C10A5"/>
    <w:rsid w:val="009C15CA"/>
    <w:rsid w:val="009C1CB8"/>
    <w:rsid w:val="009C2938"/>
    <w:rsid w:val="009C3D22"/>
    <w:rsid w:val="009C3DD3"/>
    <w:rsid w:val="009C4C22"/>
    <w:rsid w:val="009C5068"/>
    <w:rsid w:val="009C566C"/>
    <w:rsid w:val="009C60D3"/>
    <w:rsid w:val="009C61C3"/>
    <w:rsid w:val="009C61EE"/>
    <w:rsid w:val="009C6D4B"/>
    <w:rsid w:val="009C7C1A"/>
    <w:rsid w:val="009D0049"/>
    <w:rsid w:val="009D022B"/>
    <w:rsid w:val="009D07F3"/>
    <w:rsid w:val="009D0861"/>
    <w:rsid w:val="009D0B24"/>
    <w:rsid w:val="009D1972"/>
    <w:rsid w:val="009D2012"/>
    <w:rsid w:val="009D295B"/>
    <w:rsid w:val="009D2A37"/>
    <w:rsid w:val="009D38DC"/>
    <w:rsid w:val="009D4657"/>
    <w:rsid w:val="009D47EC"/>
    <w:rsid w:val="009D5332"/>
    <w:rsid w:val="009D5DD5"/>
    <w:rsid w:val="009D7B48"/>
    <w:rsid w:val="009D7BFD"/>
    <w:rsid w:val="009E009F"/>
    <w:rsid w:val="009E066F"/>
    <w:rsid w:val="009E19C3"/>
    <w:rsid w:val="009E1EE9"/>
    <w:rsid w:val="009E3619"/>
    <w:rsid w:val="009E45D0"/>
    <w:rsid w:val="009E5152"/>
    <w:rsid w:val="009E5A37"/>
    <w:rsid w:val="009E62EE"/>
    <w:rsid w:val="009E6606"/>
    <w:rsid w:val="009E6F46"/>
    <w:rsid w:val="009E707B"/>
    <w:rsid w:val="009E7D96"/>
    <w:rsid w:val="009F02E4"/>
    <w:rsid w:val="009F1BEE"/>
    <w:rsid w:val="009F29DE"/>
    <w:rsid w:val="009F3626"/>
    <w:rsid w:val="009F4B8F"/>
    <w:rsid w:val="009F544C"/>
    <w:rsid w:val="009F5739"/>
    <w:rsid w:val="009F5859"/>
    <w:rsid w:val="009F5A3B"/>
    <w:rsid w:val="009F5CA3"/>
    <w:rsid w:val="009F6C1D"/>
    <w:rsid w:val="009F70F7"/>
    <w:rsid w:val="009F73F5"/>
    <w:rsid w:val="00A009C0"/>
    <w:rsid w:val="00A025E2"/>
    <w:rsid w:val="00A029E4"/>
    <w:rsid w:val="00A03926"/>
    <w:rsid w:val="00A041BA"/>
    <w:rsid w:val="00A0463C"/>
    <w:rsid w:val="00A04DC7"/>
    <w:rsid w:val="00A0502B"/>
    <w:rsid w:val="00A0606D"/>
    <w:rsid w:val="00A06244"/>
    <w:rsid w:val="00A06B3B"/>
    <w:rsid w:val="00A103A3"/>
    <w:rsid w:val="00A110CB"/>
    <w:rsid w:val="00A1309C"/>
    <w:rsid w:val="00A13659"/>
    <w:rsid w:val="00A13B35"/>
    <w:rsid w:val="00A13B52"/>
    <w:rsid w:val="00A14786"/>
    <w:rsid w:val="00A14FA6"/>
    <w:rsid w:val="00A172B2"/>
    <w:rsid w:val="00A174B4"/>
    <w:rsid w:val="00A17572"/>
    <w:rsid w:val="00A17E82"/>
    <w:rsid w:val="00A20270"/>
    <w:rsid w:val="00A2075B"/>
    <w:rsid w:val="00A20D1D"/>
    <w:rsid w:val="00A21754"/>
    <w:rsid w:val="00A21A04"/>
    <w:rsid w:val="00A22497"/>
    <w:rsid w:val="00A22A5E"/>
    <w:rsid w:val="00A2311A"/>
    <w:rsid w:val="00A23596"/>
    <w:rsid w:val="00A23CBA"/>
    <w:rsid w:val="00A2442B"/>
    <w:rsid w:val="00A244DD"/>
    <w:rsid w:val="00A24749"/>
    <w:rsid w:val="00A24E64"/>
    <w:rsid w:val="00A25B9E"/>
    <w:rsid w:val="00A263D1"/>
    <w:rsid w:val="00A27949"/>
    <w:rsid w:val="00A31251"/>
    <w:rsid w:val="00A315A9"/>
    <w:rsid w:val="00A31854"/>
    <w:rsid w:val="00A318EF"/>
    <w:rsid w:val="00A319A8"/>
    <w:rsid w:val="00A33FE7"/>
    <w:rsid w:val="00A34919"/>
    <w:rsid w:val="00A34CFB"/>
    <w:rsid w:val="00A35A3C"/>
    <w:rsid w:val="00A41952"/>
    <w:rsid w:val="00A41C71"/>
    <w:rsid w:val="00A422B9"/>
    <w:rsid w:val="00A42656"/>
    <w:rsid w:val="00A42700"/>
    <w:rsid w:val="00A44A65"/>
    <w:rsid w:val="00A45AA6"/>
    <w:rsid w:val="00A45D08"/>
    <w:rsid w:val="00A45E30"/>
    <w:rsid w:val="00A46F68"/>
    <w:rsid w:val="00A474DD"/>
    <w:rsid w:val="00A5043A"/>
    <w:rsid w:val="00A505EB"/>
    <w:rsid w:val="00A517DE"/>
    <w:rsid w:val="00A52512"/>
    <w:rsid w:val="00A52A94"/>
    <w:rsid w:val="00A52DD7"/>
    <w:rsid w:val="00A53F68"/>
    <w:rsid w:val="00A5406A"/>
    <w:rsid w:val="00A5453A"/>
    <w:rsid w:val="00A555DB"/>
    <w:rsid w:val="00A57580"/>
    <w:rsid w:val="00A6142F"/>
    <w:rsid w:val="00A6163E"/>
    <w:rsid w:val="00A616A6"/>
    <w:rsid w:val="00A61E7F"/>
    <w:rsid w:val="00A61EEC"/>
    <w:rsid w:val="00A62BE5"/>
    <w:rsid w:val="00A63171"/>
    <w:rsid w:val="00A63EC1"/>
    <w:rsid w:val="00A6464E"/>
    <w:rsid w:val="00A65079"/>
    <w:rsid w:val="00A654DF"/>
    <w:rsid w:val="00A663B7"/>
    <w:rsid w:val="00A6661F"/>
    <w:rsid w:val="00A66997"/>
    <w:rsid w:val="00A67BA9"/>
    <w:rsid w:val="00A70905"/>
    <w:rsid w:val="00A71CD2"/>
    <w:rsid w:val="00A72519"/>
    <w:rsid w:val="00A7257C"/>
    <w:rsid w:val="00A7261C"/>
    <w:rsid w:val="00A72DF5"/>
    <w:rsid w:val="00A72E58"/>
    <w:rsid w:val="00A73519"/>
    <w:rsid w:val="00A738AA"/>
    <w:rsid w:val="00A73F62"/>
    <w:rsid w:val="00A73F87"/>
    <w:rsid w:val="00A7464D"/>
    <w:rsid w:val="00A75808"/>
    <w:rsid w:val="00A759FF"/>
    <w:rsid w:val="00A76030"/>
    <w:rsid w:val="00A76643"/>
    <w:rsid w:val="00A80BD3"/>
    <w:rsid w:val="00A82322"/>
    <w:rsid w:val="00A82A8B"/>
    <w:rsid w:val="00A848B2"/>
    <w:rsid w:val="00A84DC5"/>
    <w:rsid w:val="00A84E5D"/>
    <w:rsid w:val="00A85C63"/>
    <w:rsid w:val="00A86734"/>
    <w:rsid w:val="00A8690B"/>
    <w:rsid w:val="00A87038"/>
    <w:rsid w:val="00A870E5"/>
    <w:rsid w:val="00A872ED"/>
    <w:rsid w:val="00A875F3"/>
    <w:rsid w:val="00A90323"/>
    <w:rsid w:val="00A908B5"/>
    <w:rsid w:val="00A9152D"/>
    <w:rsid w:val="00A92C32"/>
    <w:rsid w:val="00A93C75"/>
    <w:rsid w:val="00A944BE"/>
    <w:rsid w:val="00A95178"/>
    <w:rsid w:val="00A95B3E"/>
    <w:rsid w:val="00AA01DB"/>
    <w:rsid w:val="00AA135F"/>
    <w:rsid w:val="00AA1FF1"/>
    <w:rsid w:val="00AA415B"/>
    <w:rsid w:val="00AA417D"/>
    <w:rsid w:val="00AA4296"/>
    <w:rsid w:val="00AA4D96"/>
    <w:rsid w:val="00AA4E39"/>
    <w:rsid w:val="00AA554C"/>
    <w:rsid w:val="00AA5DA9"/>
    <w:rsid w:val="00AA602D"/>
    <w:rsid w:val="00AB030E"/>
    <w:rsid w:val="00AB0A0E"/>
    <w:rsid w:val="00AB0FFF"/>
    <w:rsid w:val="00AB1369"/>
    <w:rsid w:val="00AB4369"/>
    <w:rsid w:val="00AB4DFA"/>
    <w:rsid w:val="00AB6443"/>
    <w:rsid w:val="00AB778C"/>
    <w:rsid w:val="00AC036D"/>
    <w:rsid w:val="00AC0B6E"/>
    <w:rsid w:val="00AC1C8C"/>
    <w:rsid w:val="00AC1E2E"/>
    <w:rsid w:val="00AC2F41"/>
    <w:rsid w:val="00AC3061"/>
    <w:rsid w:val="00AC42BE"/>
    <w:rsid w:val="00AC4936"/>
    <w:rsid w:val="00AC4C0B"/>
    <w:rsid w:val="00AC4C4C"/>
    <w:rsid w:val="00AC6A1A"/>
    <w:rsid w:val="00AC7BF8"/>
    <w:rsid w:val="00AD1C22"/>
    <w:rsid w:val="00AD2BE0"/>
    <w:rsid w:val="00AD2D04"/>
    <w:rsid w:val="00AD369B"/>
    <w:rsid w:val="00AD3AB6"/>
    <w:rsid w:val="00AD3F7F"/>
    <w:rsid w:val="00AD487C"/>
    <w:rsid w:val="00AD4F1D"/>
    <w:rsid w:val="00AD6501"/>
    <w:rsid w:val="00AD6918"/>
    <w:rsid w:val="00AD6AA9"/>
    <w:rsid w:val="00AD769B"/>
    <w:rsid w:val="00AE050F"/>
    <w:rsid w:val="00AE06E2"/>
    <w:rsid w:val="00AE0F09"/>
    <w:rsid w:val="00AE14E4"/>
    <w:rsid w:val="00AE2694"/>
    <w:rsid w:val="00AE3F79"/>
    <w:rsid w:val="00AE439F"/>
    <w:rsid w:val="00AE49C4"/>
    <w:rsid w:val="00AE5D6E"/>
    <w:rsid w:val="00AE7048"/>
    <w:rsid w:val="00AE7252"/>
    <w:rsid w:val="00AF0A91"/>
    <w:rsid w:val="00AF1563"/>
    <w:rsid w:val="00AF1F46"/>
    <w:rsid w:val="00AF3432"/>
    <w:rsid w:val="00AF4A11"/>
    <w:rsid w:val="00AF4B07"/>
    <w:rsid w:val="00AF5231"/>
    <w:rsid w:val="00AF6D45"/>
    <w:rsid w:val="00B00598"/>
    <w:rsid w:val="00B01211"/>
    <w:rsid w:val="00B01F1C"/>
    <w:rsid w:val="00B031D6"/>
    <w:rsid w:val="00B03EE5"/>
    <w:rsid w:val="00B04C40"/>
    <w:rsid w:val="00B05569"/>
    <w:rsid w:val="00B05ADB"/>
    <w:rsid w:val="00B05E36"/>
    <w:rsid w:val="00B067F0"/>
    <w:rsid w:val="00B1009A"/>
    <w:rsid w:val="00B12335"/>
    <w:rsid w:val="00B1271A"/>
    <w:rsid w:val="00B12830"/>
    <w:rsid w:val="00B14877"/>
    <w:rsid w:val="00B14A11"/>
    <w:rsid w:val="00B15DD0"/>
    <w:rsid w:val="00B15EBF"/>
    <w:rsid w:val="00B16454"/>
    <w:rsid w:val="00B17102"/>
    <w:rsid w:val="00B17716"/>
    <w:rsid w:val="00B17932"/>
    <w:rsid w:val="00B17F92"/>
    <w:rsid w:val="00B2136A"/>
    <w:rsid w:val="00B22D0C"/>
    <w:rsid w:val="00B23BFF"/>
    <w:rsid w:val="00B23D75"/>
    <w:rsid w:val="00B241EC"/>
    <w:rsid w:val="00B25932"/>
    <w:rsid w:val="00B26528"/>
    <w:rsid w:val="00B27E04"/>
    <w:rsid w:val="00B312F9"/>
    <w:rsid w:val="00B31A49"/>
    <w:rsid w:val="00B31D60"/>
    <w:rsid w:val="00B31FFA"/>
    <w:rsid w:val="00B32880"/>
    <w:rsid w:val="00B32E5F"/>
    <w:rsid w:val="00B331CC"/>
    <w:rsid w:val="00B3387B"/>
    <w:rsid w:val="00B33ABB"/>
    <w:rsid w:val="00B33D79"/>
    <w:rsid w:val="00B3408C"/>
    <w:rsid w:val="00B3417A"/>
    <w:rsid w:val="00B34CE8"/>
    <w:rsid w:val="00B35614"/>
    <w:rsid w:val="00B37530"/>
    <w:rsid w:val="00B37770"/>
    <w:rsid w:val="00B4023B"/>
    <w:rsid w:val="00B4036D"/>
    <w:rsid w:val="00B409BB"/>
    <w:rsid w:val="00B41433"/>
    <w:rsid w:val="00B41C48"/>
    <w:rsid w:val="00B41E12"/>
    <w:rsid w:val="00B42405"/>
    <w:rsid w:val="00B42F4B"/>
    <w:rsid w:val="00B43878"/>
    <w:rsid w:val="00B43A3C"/>
    <w:rsid w:val="00B444AD"/>
    <w:rsid w:val="00B45E82"/>
    <w:rsid w:val="00B46866"/>
    <w:rsid w:val="00B469EE"/>
    <w:rsid w:val="00B5216D"/>
    <w:rsid w:val="00B5385A"/>
    <w:rsid w:val="00B53C22"/>
    <w:rsid w:val="00B545D1"/>
    <w:rsid w:val="00B55289"/>
    <w:rsid w:val="00B55604"/>
    <w:rsid w:val="00B57034"/>
    <w:rsid w:val="00B5766C"/>
    <w:rsid w:val="00B57860"/>
    <w:rsid w:val="00B604D9"/>
    <w:rsid w:val="00B60D91"/>
    <w:rsid w:val="00B61BC3"/>
    <w:rsid w:val="00B61F95"/>
    <w:rsid w:val="00B643E6"/>
    <w:rsid w:val="00B650CD"/>
    <w:rsid w:val="00B65D48"/>
    <w:rsid w:val="00B66793"/>
    <w:rsid w:val="00B7000A"/>
    <w:rsid w:val="00B705A9"/>
    <w:rsid w:val="00B7098C"/>
    <w:rsid w:val="00B71CBB"/>
    <w:rsid w:val="00B735A2"/>
    <w:rsid w:val="00B73E9D"/>
    <w:rsid w:val="00B740F7"/>
    <w:rsid w:val="00B74483"/>
    <w:rsid w:val="00B74C95"/>
    <w:rsid w:val="00B74F0F"/>
    <w:rsid w:val="00B769C0"/>
    <w:rsid w:val="00B76CCB"/>
    <w:rsid w:val="00B76DB3"/>
    <w:rsid w:val="00B775DE"/>
    <w:rsid w:val="00B803B2"/>
    <w:rsid w:val="00B8152A"/>
    <w:rsid w:val="00B83398"/>
    <w:rsid w:val="00B85884"/>
    <w:rsid w:val="00B86EB2"/>
    <w:rsid w:val="00B87475"/>
    <w:rsid w:val="00B87847"/>
    <w:rsid w:val="00B91854"/>
    <w:rsid w:val="00B918A2"/>
    <w:rsid w:val="00B91ED4"/>
    <w:rsid w:val="00B94070"/>
    <w:rsid w:val="00B9419A"/>
    <w:rsid w:val="00B944CD"/>
    <w:rsid w:val="00B94500"/>
    <w:rsid w:val="00B94B24"/>
    <w:rsid w:val="00B97A0D"/>
    <w:rsid w:val="00BA0462"/>
    <w:rsid w:val="00BA0BBC"/>
    <w:rsid w:val="00BA2B62"/>
    <w:rsid w:val="00BA44FD"/>
    <w:rsid w:val="00BA4B47"/>
    <w:rsid w:val="00BA5998"/>
    <w:rsid w:val="00BA5E3A"/>
    <w:rsid w:val="00BA6085"/>
    <w:rsid w:val="00BA7C87"/>
    <w:rsid w:val="00BB27DE"/>
    <w:rsid w:val="00BB28B6"/>
    <w:rsid w:val="00BB4129"/>
    <w:rsid w:val="00BB4761"/>
    <w:rsid w:val="00BB5D9D"/>
    <w:rsid w:val="00BB5EAE"/>
    <w:rsid w:val="00BB65CC"/>
    <w:rsid w:val="00BB76E4"/>
    <w:rsid w:val="00BC1334"/>
    <w:rsid w:val="00BC185C"/>
    <w:rsid w:val="00BC1A2C"/>
    <w:rsid w:val="00BC22F0"/>
    <w:rsid w:val="00BC2E4D"/>
    <w:rsid w:val="00BC32DB"/>
    <w:rsid w:val="00BC4BF1"/>
    <w:rsid w:val="00BC5026"/>
    <w:rsid w:val="00BC58FC"/>
    <w:rsid w:val="00BC5C57"/>
    <w:rsid w:val="00BC6476"/>
    <w:rsid w:val="00BC6786"/>
    <w:rsid w:val="00BC7080"/>
    <w:rsid w:val="00BC7A86"/>
    <w:rsid w:val="00BD0949"/>
    <w:rsid w:val="00BD0C79"/>
    <w:rsid w:val="00BD1A7F"/>
    <w:rsid w:val="00BD25CA"/>
    <w:rsid w:val="00BD2B92"/>
    <w:rsid w:val="00BD35E5"/>
    <w:rsid w:val="00BD3B5D"/>
    <w:rsid w:val="00BD3DC0"/>
    <w:rsid w:val="00BD4306"/>
    <w:rsid w:val="00BD65E9"/>
    <w:rsid w:val="00BD687F"/>
    <w:rsid w:val="00BD7021"/>
    <w:rsid w:val="00BD7ABC"/>
    <w:rsid w:val="00BD7C11"/>
    <w:rsid w:val="00BD7DFA"/>
    <w:rsid w:val="00BE2305"/>
    <w:rsid w:val="00BE3D7D"/>
    <w:rsid w:val="00BE3E89"/>
    <w:rsid w:val="00BE3F22"/>
    <w:rsid w:val="00BE4311"/>
    <w:rsid w:val="00BE44D7"/>
    <w:rsid w:val="00BE45CB"/>
    <w:rsid w:val="00BE5ECF"/>
    <w:rsid w:val="00BE6513"/>
    <w:rsid w:val="00BE6ABB"/>
    <w:rsid w:val="00BE726E"/>
    <w:rsid w:val="00BF048F"/>
    <w:rsid w:val="00BF04C2"/>
    <w:rsid w:val="00BF0D75"/>
    <w:rsid w:val="00BF12D0"/>
    <w:rsid w:val="00BF289C"/>
    <w:rsid w:val="00BF292A"/>
    <w:rsid w:val="00BF2F1B"/>
    <w:rsid w:val="00BF3D18"/>
    <w:rsid w:val="00BF464E"/>
    <w:rsid w:val="00BF5BFB"/>
    <w:rsid w:val="00BF6CF3"/>
    <w:rsid w:val="00BF7ACC"/>
    <w:rsid w:val="00C000F5"/>
    <w:rsid w:val="00C0084B"/>
    <w:rsid w:val="00C016B2"/>
    <w:rsid w:val="00C03D90"/>
    <w:rsid w:val="00C03E5D"/>
    <w:rsid w:val="00C04837"/>
    <w:rsid w:val="00C05346"/>
    <w:rsid w:val="00C05914"/>
    <w:rsid w:val="00C064E5"/>
    <w:rsid w:val="00C06D8B"/>
    <w:rsid w:val="00C0707C"/>
    <w:rsid w:val="00C073E3"/>
    <w:rsid w:val="00C104D2"/>
    <w:rsid w:val="00C1167A"/>
    <w:rsid w:val="00C129D0"/>
    <w:rsid w:val="00C12BC5"/>
    <w:rsid w:val="00C12F79"/>
    <w:rsid w:val="00C14092"/>
    <w:rsid w:val="00C144A7"/>
    <w:rsid w:val="00C147D3"/>
    <w:rsid w:val="00C14C68"/>
    <w:rsid w:val="00C155F7"/>
    <w:rsid w:val="00C15C41"/>
    <w:rsid w:val="00C16505"/>
    <w:rsid w:val="00C1715B"/>
    <w:rsid w:val="00C20EAE"/>
    <w:rsid w:val="00C21252"/>
    <w:rsid w:val="00C2298E"/>
    <w:rsid w:val="00C232D4"/>
    <w:rsid w:val="00C263B0"/>
    <w:rsid w:val="00C2738D"/>
    <w:rsid w:val="00C27720"/>
    <w:rsid w:val="00C315F2"/>
    <w:rsid w:val="00C320C6"/>
    <w:rsid w:val="00C32471"/>
    <w:rsid w:val="00C32731"/>
    <w:rsid w:val="00C3364F"/>
    <w:rsid w:val="00C3419C"/>
    <w:rsid w:val="00C35345"/>
    <w:rsid w:val="00C35B25"/>
    <w:rsid w:val="00C37C95"/>
    <w:rsid w:val="00C40F00"/>
    <w:rsid w:val="00C41782"/>
    <w:rsid w:val="00C43F00"/>
    <w:rsid w:val="00C443F6"/>
    <w:rsid w:val="00C4496A"/>
    <w:rsid w:val="00C44C5C"/>
    <w:rsid w:val="00C4500A"/>
    <w:rsid w:val="00C454C1"/>
    <w:rsid w:val="00C45667"/>
    <w:rsid w:val="00C4580B"/>
    <w:rsid w:val="00C45D22"/>
    <w:rsid w:val="00C4607D"/>
    <w:rsid w:val="00C471E5"/>
    <w:rsid w:val="00C50435"/>
    <w:rsid w:val="00C53356"/>
    <w:rsid w:val="00C5431F"/>
    <w:rsid w:val="00C54613"/>
    <w:rsid w:val="00C54BF1"/>
    <w:rsid w:val="00C5511B"/>
    <w:rsid w:val="00C55FAF"/>
    <w:rsid w:val="00C57304"/>
    <w:rsid w:val="00C57E04"/>
    <w:rsid w:val="00C60663"/>
    <w:rsid w:val="00C60D76"/>
    <w:rsid w:val="00C61BD1"/>
    <w:rsid w:val="00C62BCF"/>
    <w:rsid w:val="00C64490"/>
    <w:rsid w:val="00C6567A"/>
    <w:rsid w:val="00C65739"/>
    <w:rsid w:val="00C65BB0"/>
    <w:rsid w:val="00C66729"/>
    <w:rsid w:val="00C668C8"/>
    <w:rsid w:val="00C71BFE"/>
    <w:rsid w:val="00C72C2E"/>
    <w:rsid w:val="00C72F07"/>
    <w:rsid w:val="00C730FC"/>
    <w:rsid w:val="00C73300"/>
    <w:rsid w:val="00C74E21"/>
    <w:rsid w:val="00C76E7C"/>
    <w:rsid w:val="00C778F9"/>
    <w:rsid w:val="00C806A6"/>
    <w:rsid w:val="00C80DCA"/>
    <w:rsid w:val="00C810D8"/>
    <w:rsid w:val="00C8116C"/>
    <w:rsid w:val="00C82AA3"/>
    <w:rsid w:val="00C83AC9"/>
    <w:rsid w:val="00C84757"/>
    <w:rsid w:val="00C84CD6"/>
    <w:rsid w:val="00C85ABD"/>
    <w:rsid w:val="00C85E20"/>
    <w:rsid w:val="00C8663C"/>
    <w:rsid w:val="00C8691D"/>
    <w:rsid w:val="00C873C4"/>
    <w:rsid w:val="00C87653"/>
    <w:rsid w:val="00C87867"/>
    <w:rsid w:val="00C901CD"/>
    <w:rsid w:val="00C9121B"/>
    <w:rsid w:val="00C91578"/>
    <w:rsid w:val="00C91694"/>
    <w:rsid w:val="00C9200C"/>
    <w:rsid w:val="00C92A20"/>
    <w:rsid w:val="00C9562B"/>
    <w:rsid w:val="00C959E0"/>
    <w:rsid w:val="00C964E8"/>
    <w:rsid w:val="00C9654F"/>
    <w:rsid w:val="00C96FF1"/>
    <w:rsid w:val="00C978AC"/>
    <w:rsid w:val="00C979E3"/>
    <w:rsid w:val="00CA015B"/>
    <w:rsid w:val="00CA0D54"/>
    <w:rsid w:val="00CA1749"/>
    <w:rsid w:val="00CA20C1"/>
    <w:rsid w:val="00CA2AC4"/>
    <w:rsid w:val="00CA2BF4"/>
    <w:rsid w:val="00CA3DBB"/>
    <w:rsid w:val="00CA4D19"/>
    <w:rsid w:val="00CA760B"/>
    <w:rsid w:val="00CA765D"/>
    <w:rsid w:val="00CA7FAC"/>
    <w:rsid w:val="00CB06A8"/>
    <w:rsid w:val="00CB0E02"/>
    <w:rsid w:val="00CB2CF8"/>
    <w:rsid w:val="00CB4C30"/>
    <w:rsid w:val="00CB5D58"/>
    <w:rsid w:val="00CB6924"/>
    <w:rsid w:val="00CB6A83"/>
    <w:rsid w:val="00CB6A93"/>
    <w:rsid w:val="00CB715A"/>
    <w:rsid w:val="00CB73D7"/>
    <w:rsid w:val="00CC00AE"/>
    <w:rsid w:val="00CC0B67"/>
    <w:rsid w:val="00CC0C6E"/>
    <w:rsid w:val="00CC174B"/>
    <w:rsid w:val="00CC2042"/>
    <w:rsid w:val="00CC2484"/>
    <w:rsid w:val="00CC3208"/>
    <w:rsid w:val="00CC4B65"/>
    <w:rsid w:val="00CC4B7A"/>
    <w:rsid w:val="00CC521C"/>
    <w:rsid w:val="00CC5DC1"/>
    <w:rsid w:val="00CC6FBA"/>
    <w:rsid w:val="00CC78F1"/>
    <w:rsid w:val="00CC7D57"/>
    <w:rsid w:val="00CC7E03"/>
    <w:rsid w:val="00CD1A0C"/>
    <w:rsid w:val="00CD2FFD"/>
    <w:rsid w:val="00CD6956"/>
    <w:rsid w:val="00CD7320"/>
    <w:rsid w:val="00CD7F2C"/>
    <w:rsid w:val="00CE0028"/>
    <w:rsid w:val="00CE0185"/>
    <w:rsid w:val="00CE07DA"/>
    <w:rsid w:val="00CE0978"/>
    <w:rsid w:val="00CE129F"/>
    <w:rsid w:val="00CE487A"/>
    <w:rsid w:val="00CE7895"/>
    <w:rsid w:val="00CF00D0"/>
    <w:rsid w:val="00CF1601"/>
    <w:rsid w:val="00CF1D29"/>
    <w:rsid w:val="00CF23AD"/>
    <w:rsid w:val="00CF31EE"/>
    <w:rsid w:val="00CF3437"/>
    <w:rsid w:val="00CF4F64"/>
    <w:rsid w:val="00CF5009"/>
    <w:rsid w:val="00D00939"/>
    <w:rsid w:val="00D015B7"/>
    <w:rsid w:val="00D01F31"/>
    <w:rsid w:val="00D02340"/>
    <w:rsid w:val="00D026FC"/>
    <w:rsid w:val="00D02D2C"/>
    <w:rsid w:val="00D03049"/>
    <w:rsid w:val="00D03773"/>
    <w:rsid w:val="00D05D77"/>
    <w:rsid w:val="00D05DA8"/>
    <w:rsid w:val="00D06009"/>
    <w:rsid w:val="00D060B6"/>
    <w:rsid w:val="00D07934"/>
    <w:rsid w:val="00D07CB2"/>
    <w:rsid w:val="00D10B2F"/>
    <w:rsid w:val="00D11132"/>
    <w:rsid w:val="00D11C36"/>
    <w:rsid w:val="00D11D3A"/>
    <w:rsid w:val="00D1229C"/>
    <w:rsid w:val="00D13584"/>
    <w:rsid w:val="00D1388E"/>
    <w:rsid w:val="00D15042"/>
    <w:rsid w:val="00D15675"/>
    <w:rsid w:val="00D164E9"/>
    <w:rsid w:val="00D16D0E"/>
    <w:rsid w:val="00D177C3"/>
    <w:rsid w:val="00D20131"/>
    <w:rsid w:val="00D2080D"/>
    <w:rsid w:val="00D20C90"/>
    <w:rsid w:val="00D20EAC"/>
    <w:rsid w:val="00D211EC"/>
    <w:rsid w:val="00D21C5E"/>
    <w:rsid w:val="00D23085"/>
    <w:rsid w:val="00D2383F"/>
    <w:rsid w:val="00D23C25"/>
    <w:rsid w:val="00D24AC1"/>
    <w:rsid w:val="00D24C80"/>
    <w:rsid w:val="00D24F8C"/>
    <w:rsid w:val="00D25150"/>
    <w:rsid w:val="00D25154"/>
    <w:rsid w:val="00D253DF"/>
    <w:rsid w:val="00D274E2"/>
    <w:rsid w:val="00D27571"/>
    <w:rsid w:val="00D27E61"/>
    <w:rsid w:val="00D31A5E"/>
    <w:rsid w:val="00D3223C"/>
    <w:rsid w:val="00D324EC"/>
    <w:rsid w:val="00D3276F"/>
    <w:rsid w:val="00D331E6"/>
    <w:rsid w:val="00D33BF6"/>
    <w:rsid w:val="00D33F30"/>
    <w:rsid w:val="00D33F45"/>
    <w:rsid w:val="00D3431B"/>
    <w:rsid w:val="00D344D4"/>
    <w:rsid w:val="00D34FFF"/>
    <w:rsid w:val="00D35DCA"/>
    <w:rsid w:val="00D36DE8"/>
    <w:rsid w:val="00D3786C"/>
    <w:rsid w:val="00D378BC"/>
    <w:rsid w:val="00D403F8"/>
    <w:rsid w:val="00D404EA"/>
    <w:rsid w:val="00D412E4"/>
    <w:rsid w:val="00D42185"/>
    <w:rsid w:val="00D423F4"/>
    <w:rsid w:val="00D424FE"/>
    <w:rsid w:val="00D4331F"/>
    <w:rsid w:val="00D43480"/>
    <w:rsid w:val="00D43863"/>
    <w:rsid w:val="00D4402C"/>
    <w:rsid w:val="00D44398"/>
    <w:rsid w:val="00D44A73"/>
    <w:rsid w:val="00D450F7"/>
    <w:rsid w:val="00D455BB"/>
    <w:rsid w:val="00D467DA"/>
    <w:rsid w:val="00D46D13"/>
    <w:rsid w:val="00D47074"/>
    <w:rsid w:val="00D504FB"/>
    <w:rsid w:val="00D50A2D"/>
    <w:rsid w:val="00D50A61"/>
    <w:rsid w:val="00D50E1B"/>
    <w:rsid w:val="00D50EE3"/>
    <w:rsid w:val="00D51294"/>
    <w:rsid w:val="00D513A9"/>
    <w:rsid w:val="00D52262"/>
    <w:rsid w:val="00D52C6F"/>
    <w:rsid w:val="00D52C79"/>
    <w:rsid w:val="00D5301B"/>
    <w:rsid w:val="00D54071"/>
    <w:rsid w:val="00D55474"/>
    <w:rsid w:val="00D5563C"/>
    <w:rsid w:val="00D559FB"/>
    <w:rsid w:val="00D56A60"/>
    <w:rsid w:val="00D57B54"/>
    <w:rsid w:val="00D6048C"/>
    <w:rsid w:val="00D608B7"/>
    <w:rsid w:val="00D61C86"/>
    <w:rsid w:val="00D632C0"/>
    <w:rsid w:val="00D635BA"/>
    <w:rsid w:val="00D64BA1"/>
    <w:rsid w:val="00D663B2"/>
    <w:rsid w:val="00D70285"/>
    <w:rsid w:val="00D703E9"/>
    <w:rsid w:val="00D72A30"/>
    <w:rsid w:val="00D7337A"/>
    <w:rsid w:val="00D7374E"/>
    <w:rsid w:val="00D75769"/>
    <w:rsid w:val="00D75995"/>
    <w:rsid w:val="00D76878"/>
    <w:rsid w:val="00D7687E"/>
    <w:rsid w:val="00D76D46"/>
    <w:rsid w:val="00D77E2E"/>
    <w:rsid w:val="00D77FA5"/>
    <w:rsid w:val="00D77FE4"/>
    <w:rsid w:val="00D812BE"/>
    <w:rsid w:val="00D8130B"/>
    <w:rsid w:val="00D81F33"/>
    <w:rsid w:val="00D82A96"/>
    <w:rsid w:val="00D83262"/>
    <w:rsid w:val="00D83866"/>
    <w:rsid w:val="00D83D51"/>
    <w:rsid w:val="00D841BB"/>
    <w:rsid w:val="00D846B1"/>
    <w:rsid w:val="00D84792"/>
    <w:rsid w:val="00D85298"/>
    <w:rsid w:val="00D8645D"/>
    <w:rsid w:val="00D872C3"/>
    <w:rsid w:val="00D875AE"/>
    <w:rsid w:val="00D9056C"/>
    <w:rsid w:val="00D90E29"/>
    <w:rsid w:val="00D91269"/>
    <w:rsid w:val="00D915F2"/>
    <w:rsid w:val="00D93011"/>
    <w:rsid w:val="00D93663"/>
    <w:rsid w:val="00D93BFD"/>
    <w:rsid w:val="00D94C9D"/>
    <w:rsid w:val="00D94FD1"/>
    <w:rsid w:val="00D96E20"/>
    <w:rsid w:val="00D9753D"/>
    <w:rsid w:val="00DA0A5A"/>
    <w:rsid w:val="00DA1426"/>
    <w:rsid w:val="00DA14D9"/>
    <w:rsid w:val="00DA1976"/>
    <w:rsid w:val="00DA1D1C"/>
    <w:rsid w:val="00DA2D1B"/>
    <w:rsid w:val="00DA3F07"/>
    <w:rsid w:val="00DA41E1"/>
    <w:rsid w:val="00DA4369"/>
    <w:rsid w:val="00DA4E96"/>
    <w:rsid w:val="00DA59C6"/>
    <w:rsid w:val="00DA60B6"/>
    <w:rsid w:val="00DA62AF"/>
    <w:rsid w:val="00DA6A61"/>
    <w:rsid w:val="00DA72BE"/>
    <w:rsid w:val="00DA7436"/>
    <w:rsid w:val="00DB0DB4"/>
    <w:rsid w:val="00DB1302"/>
    <w:rsid w:val="00DB2503"/>
    <w:rsid w:val="00DB4E3F"/>
    <w:rsid w:val="00DB6148"/>
    <w:rsid w:val="00DB744F"/>
    <w:rsid w:val="00DB74B0"/>
    <w:rsid w:val="00DC043F"/>
    <w:rsid w:val="00DC09A5"/>
    <w:rsid w:val="00DC1AF6"/>
    <w:rsid w:val="00DC3EA0"/>
    <w:rsid w:val="00DC42D1"/>
    <w:rsid w:val="00DC4797"/>
    <w:rsid w:val="00DC5683"/>
    <w:rsid w:val="00DC56ED"/>
    <w:rsid w:val="00DC6317"/>
    <w:rsid w:val="00DC764B"/>
    <w:rsid w:val="00DD209A"/>
    <w:rsid w:val="00DD4380"/>
    <w:rsid w:val="00DD4412"/>
    <w:rsid w:val="00DD48E4"/>
    <w:rsid w:val="00DD594C"/>
    <w:rsid w:val="00DD68B1"/>
    <w:rsid w:val="00DE0480"/>
    <w:rsid w:val="00DE0CFF"/>
    <w:rsid w:val="00DE168E"/>
    <w:rsid w:val="00DE3A44"/>
    <w:rsid w:val="00DE3CC9"/>
    <w:rsid w:val="00DE4436"/>
    <w:rsid w:val="00DE4D5A"/>
    <w:rsid w:val="00DE577E"/>
    <w:rsid w:val="00DE58E7"/>
    <w:rsid w:val="00DE5988"/>
    <w:rsid w:val="00DE5F9D"/>
    <w:rsid w:val="00DE5FA5"/>
    <w:rsid w:val="00DE7797"/>
    <w:rsid w:val="00DE77B5"/>
    <w:rsid w:val="00DE7DF5"/>
    <w:rsid w:val="00DF0144"/>
    <w:rsid w:val="00DF01E2"/>
    <w:rsid w:val="00DF04D8"/>
    <w:rsid w:val="00DF0A05"/>
    <w:rsid w:val="00DF10DA"/>
    <w:rsid w:val="00DF1192"/>
    <w:rsid w:val="00DF11A0"/>
    <w:rsid w:val="00DF437C"/>
    <w:rsid w:val="00DF55CC"/>
    <w:rsid w:val="00DF6107"/>
    <w:rsid w:val="00DF6838"/>
    <w:rsid w:val="00DF6985"/>
    <w:rsid w:val="00DF745E"/>
    <w:rsid w:val="00DF79C3"/>
    <w:rsid w:val="00E00588"/>
    <w:rsid w:val="00E0085D"/>
    <w:rsid w:val="00E029B6"/>
    <w:rsid w:val="00E05036"/>
    <w:rsid w:val="00E0565C"/>
    <w:rsid w:val="00E05D4A"/>
    <w:rsid w:val="00E068EB"/>
    <w:rsid w:val="00E12A65"/>
    <w:rsid w:val="00E152C0"/>
    <w:rsid w:val="00E157B1"/>
    <w:rsid w:val="00E161BD"/>
    <w:rsid w:val="00E16292"/>
    <w:rsid w:val="00E1648F"/>
    <w:rsid w:val="00E16F24"/>
    <w:rsid w:val="00E17C35"/>
    <w:rsid w:val="00E20AC5"/>
    <w:rsid w:val="00E2134A"/>
    <w:rsid w:val="00E2234F"/>
    <w:rsid w:val="00E23164"/>
    <w:rsid w:val="00E24727"/>
    <w:rsid w:val="00E2474E"/>
    <w:rsid w:val="00E25455"/>
    <w:rsid w:val="00E27448"/>
    <w:rsid w:val="00E27978"/>
    <w:rsid w:val="00E30200"/>
    <w:rsid w:val="00E30F34"/>
    <w:rsid w:val="00E31D33"/>
    <w:rsid w:val="00E32A6E"/>
    <w:rsid w:val="00E32BF3"/>
    <w:rsid w:val="00E32EDC"/>
    <w:rsid w:val="00E344ED"/>
    <w:rsid w:val="00E34AC4"/>
    <w:rsid w:val="00E34DA0"/>
    <w:rsid w:val="00E356D2"/>
    <w:rsid w:val="00E3641E"/>
    <w:rsid w:val="00E40ECB"/>
    <w:rsid w:val="00E41832"/>
    <w:rsid w:val="00E41F24"/>
    <w:rsid w:val="00E423C8"/>
    <w:rsid w:val="00E4268B"/>
    <w:rsid w:val="00E43061"/>
    <w:rsid w:val="00E43358"/>
    <w:rsid w:val="00E4376A"/>
    <w:rsid w:val="00E43A22"/>
    <w:rsid w:val="00E43C4C"/>
    <w:rsid w:val="00E4519A"/>
    <w:rsid w:val="00E45D08"/>
    <w:rsid w:val="00E46898"/>
    <w:rsid w:val="00E50094"/>
    <w:rsid w:val="00E50A4E"/>
    <w:rsid w:val="00E51690"/>
    <w:rsid w:val="00E52593"/>
    <w:rsid w:val="00E526DE"/>
    <w:rsid w:val="00E52890"/>
    <w:rsid w:val="00E52D3B"/>
    <w:rsid w:val="00E5315E"/>
    <w:rsid w:val="00E53B81"/>
    <w:rsid w:val="00E53EAF"/>
    <w:rsid w:val="00E54A83"/>
    <w:rsid w:val="00E54DC2"/>
    <w:rsid w:val="00E56BE7"/>
    <w:rsid w:val="00E56C15"/>
    <w:rsid w:val="00E56FEB"/>
    <w:rsid w:val="00E57B3A"/>
    <w:rsid w:val="00E61114"/>
    <w:rsid w:val="00E61834"/>
    <w:rsid w:val="00E623CD"/>
    <w:rsid w:val="00E62852"/>
    <w:rsid w:val="00E63D73"/>
    <w:rsid w:val="00E6686C"/>
    <w:rsid w:val="00E67471"/>
    <w:rsid w:val="00E67F58"/>
    <w:rsid w:val="00E70570"/>
    <w:rsid w:val="00E71E03"/>
    <w:rsid w:val="00E72179"/>
    <w:rsid w:val="00E73CC2"/>
    <w:rsid w:val="00E74640"/>
    <w:rsid w:val="00E74946"/>
    <w:rsid w:val="00E74A38"/>
    <w:rsid w:val="00E758E9"/>
    <w:rsid w:val="00E76563"/>
    <w:rsid w:val="00E80CA9"/>
    <w:rsid w:val="00E80F7C"/>
    <w:rsid w:val="00E81280"/>
    <w:rsid w:val="00E8144E"/>
    <w:rsid w:val="00E81BD2"/>
    <w:rsid w:val="00E860A0"/>
    <w:rsid w:val="00E8720B"/>
    <w:rsid w:val="00E87E97"/>
    <w:rsid w:val="00E902D8"/>
    <w:rsid w:val="00E922EC"/>
    <w:rsid w:val="00E92D6B"/>
    <w:rsid w:val="00E92EAA"/>
    <w:rsid w:val="00E94315"/>
    <w:rsid w:val="00E94E04"/>
    <w:rsid w:val="00E94E76"/>
    <w:rsid w:val="00E95666"/>
    <w:rsid w:val="00E96F2B"/>
    <w:rsid w:val="00E97420"/>
    <w:rsid w:val="00E979B9"/>
    <w:rsid w:val="00E97C92"/>
    <w:rsid w:val="00EA0DB0"/>
    <w:rsid w:val="00EA15C2"/>
    <w:rsid w:val="00EA15D3"/>
    <w:rsid w:val="00EA1F20"/>
    <w:rsid w:val="00EA38EC"/>
    <w:rsid w:val="00EA473E"/>
    <w:rsid w:val="00EA527E"/>
    <w:rsid w:val="00EA6984"/>
    <w:rsid w:val="00EA6BF0"/>
    <w:rsid w:val="00EA6F9C"/>
    <w:rsid w:val="00EB0883"/>
    <w:rsid w:val="00EB0D94"/>
    <w:rsid w:val="00EB0DF9"/>
    <w:rsid w:val="00EB1DCE"/>
    <w:rsid w:val="00EB23A4"/>
    <w:rsid w:val="00EB2D77"/>
    <w:rsid w:val="00EB2FFC"/>
    <w:rsid w:val="00EB3F46"/>
    <w:rsid w:val="00EB4983"/>
    <w:rsid w:val="00EB49E9"/>
    <w:rsid w:val="00EB4B3A"/>
    <w:rsid w:val="00EB7164"/>
    <w:rsid w:val="00EC133C"/>
    <w:rsid w:val="00EC13A6"/>
    <w:rsid w:val="00EC390D"/>
    <w:rsid w:val="00EC3CDE"/>
    <w:rsid w:val="00EC4673"/>
    <w:rsid w:val="00EC64A3"/>
    <w:rsid w:val="00EC6887"/>
    <w:rsid w:val="00EC6E4A"/>
    <w:rsid w:val="00EC74BA"/>
    <w:rsid w:val="00EC76AE"/>
    <w:rsid w:val="00EC7FDC"/>
    <w:rsid w:val="00ED0B76"/>
    <w:rsid w:val="00ED1452"/>
    <w:rsid w:val="00ED20F9"/>
    <w:rsid w:val="00ED22B0"/>
    <w:rsid w:val="00ED2484"/>
    <w:rsid w:val="00ED32FC"/>
    <w:rsid w:val="00ED371F"/>
    <w:rsid w:val="00ED4655"/>
    <w:rsid w:val="00ED4DC8"/>
    <w:rsid w:val="00ED5430"/>
    <w:rsid w:val="00ED5E91"/>
    <w:rsid w:val="00ED746F"/>
    <w:rsid w:val="00ED7D62"/>
    <w:rsid w:val="00EE03C0"/>
    <w:rsid w:val="00EE1319"/>
    <w:rsid w:val="00EE14A2"/>
    <w:rsid w:val="00EE17A5"/>
    <w:rsid w:val="00EE258D"/>
    <w:rsid w:val="00EE2641"/>
    <w:rsid w:val="00EE2A39"/>
    <w:rsid w:val="00EE3962"/>
    <w:rsid w:val="00EE3AA4"/>
    <w:rsid w:val="00EE3F65"/>
    <w:rsid w:val="00EE45BC"/>
    <w:rsid w:val="00EE4646"/>
    <w:rsid w:val="00EE6621"/>
    <w:rsid w:val="00EE71DF"/>
    <w:rsid w:val="00EE7D22"/>
    <w:rsid w:val="00EF0C7D"/>
    <w:rsid w:val="00EF0D3B"/>
    <w:rsid w:val="00EF168D"/>
    <w:rsid w:val="00EF1E24"/>
    <w:rsid w:val="00EF2CF3"/>
    <w:rsid w:val="00EF3660"/>
    <w:rsid w:val="00EF375E"/>
    <w:rsid w:val="00EF4C9F"/>
    <w:rsid w:val="00EF55FB"/>
    <w:rsid w:val="00EF68E6"/>
    <w:rsid w:val="00EF7006"/>
    <w:rsid w:val="00EF7702"/>
    <w:rsid w:val="00F0011C"/>
    <w:rsid w:val="00F00279"/>
    <w:rsid w:val="00F0197F"/>
    <w:rsid w:val="00F01A00"/>
    <w:rsid w:val="00F025BE"/>
    <w:rsid w:val="00F02AF9"/>
    <w:rsid w:val="00F035F5"/>
    <w:rsid w:val="00F0381D"/>
    <w:rsid w:val="00F03A4F"/>
    <w:rsid w:val="00F04117"/>
    <w:rsid w:val="00F04285"/>
    <w:rsid w:val="00F0527C"/>
    <w:rsid w:val="00F057EE"/>
    <w:rsid w:val="00F068DA"/>
    <w:rsid w:val="00F112BD"/>
    <w:rsid w:val="00F11DA7"/>
    <w:rsid w:val="00F11F3E"/>
    <w:rsid w:val="00F12D44"/>
    <w:rsid w:val="00F14AAA"/>
    <w:rsid w:val="00F15443"/>
    <w:rsid w:val="00F16195"/>
    <w:rsid w:val="00F16199"/>
    <w:rsid w:val="00F17F51"/>
    <w:rsid w:val="00F200CA"/>
    <w:rsid w:val="00F219BA"/>
    <w:rsid w:val="00F223D6"/>
    <w:rsid w:val="00F225AA"/>
    <w:rsid w:val="00F22F1F"/>
    <w:rsid w:val="00F235A7"/>
    <w:rsid w:val="00F24517"/>
    <w:rsid w:val="00F24B1A"/>
    <w:rsid w:val="00F24F21"/>
    <w:rsid w:val="00F25109"/>
    <w:rsid w:val="00F259D9"/>
    <w:rsid w:val="00F25CBD"/>
    <w:rsid w:val="00F26861"/>
    <w:rsid w:val="00F26D65"/>
    <w:rsid w:val="00F26DB7"/>
    <w:rsid w:val="00F2725D"/>
    <w:rsid w:val="00F275DE"/>
    <w:rsid w:val="00F30FAE"/>
    <w:rsid w:val="00F33A36"/>
    <w:rsid w:val="00F33B68"/>
    <w:rsid w:val="00F33BC7"/>
    <w:rsid w:val="00F33C21"/>
    <w:rsid w:val="00F349B1"/>
    <w:rsid w:val="00F3523F"/>
    <w:rsid w:val="00F35A7E"/>
    <w:rsid w:val="00F36D1A"/>
    <w:rsid w:val="00F36DF6"/>
    <w:rsid w:val="00F37AE0"/>
    <w:rsid w:val="00F40175"/>
    <w:rsid w:val="00F41A5C"/>
    <w:rsid w:val="00F41AD9"/>
    <w:rsid w:val="00F42013"/>
    <w:rsid w:val="00F43006"/>
    <w:rsid w:val="00F43306"/>
    <w:rsid w:val="00F44304"/>
    <w:rsid w:val="00F4446C"/>
    <w:rsid w:val="00F44887"/>
    <w:rsid w:val="00F4497C"/>
    <w:rsid w:val="00F4500C"/>
    <w:rsid w:val="00F45AE0"/>
    <w:rsid w:val="00F46DA5"/>
    <w:rsid w:val="00F47B19"/>
    <w:rsid w:val="00F47BF8"/>
    <w:rsid w:val="00F506E7"/>
    <w:rsid w:val="00F50BA0"/>
    <w:rsid w:val="00F51FF0"/>
    <w:rsid w:val="00F528B6"/>
    <w:rsid w:val="00F53112"/>
    <w:rsid w:val="00F53FF2"/>
    <w:rsid w:val="00F54C33"/>
    <w:rsid w:val="00F553AE"/>
    <w:rsid w:val="00F55C5C"/>
    <w:rsid w:val="00F605B2"/>
    <w:rsid w:val="00F617A2"/>
    <w:rsid w:val="00F61B73"/>
    <w:rsid w:val="00F64269"/>
    <w:rsid w:val="00F6582B"/>
    <w:rsid w:val="00F6586A"/>
    <w:rsid w:val="00F658FB"/>
    <w:rsid w:val="00F659D6"/>
    <w:rsid w:val="00F65A49"/>
    <w:rsid w:val="00F65D77"/>
    <w:rsid w:val="00F6615A"/>
    <w:rsid w:val="00F66CD7"/>
    <w:rsid w:val="00F6727D"/>
    <w:rsid w:val="00F6768F"/>
    <w:rsid w:val="00F67F79"/>
    <w:rsid w:val="00F70169"/>
    <w:rsid w:val="00F70537"/>
    <w:rsid w:val="00F70944"/>
    <w:rsid w:val="00F71495"/>
    <w:rsid w:val="00F726BC"/>
    <w:rsid w:val="00F72E8D"/>
    <w:rsid w:val="00F734DF"/>
    <w:rsid w:val="00F744ED"/>
    <w:rsid w:val="00F7510E"/>
    <w:rsid w:val="00F75768"/>
    <w:rsid w:val="00F77401"/>
    <w:rsid w:val="00F81D6D"/>
    <w:rsid w:val="00F828FF"/>
    <w:rsid w:val="00F829A0"/>
    <w:rsid w:val="00F82DE2"/>
    <w:rsid w:val="00F83850"/>
    <w:rsid w:val="00F83D1B"/>
    <w:rsid w:val="00F84461"/>
    <w:rsid w:val="00F84569"/>
    <w:rsid w:val="00F851E6"/>
    <w:rsid w:val="00F86D82"/>
    <w:rsid w:val="00F87507"/>
    <w:rsid w:val="00F87F14"/>
    <w:rsid w:val="00F92C5E"/>
    <w:rsid w:val="00F92DC7"/>
    <w:rsid w:val="00F94254"/>
    <w:rsid w:val="00F955EB"/>
    <w:rsid w:val="00F9709D"/>
    <w:rsid w:val="00F971A1"/>
    <w:rsid w:val="00F972BA"/>
    <w:rsid w:val="00FA00CF"/>
    <w:rsid w:val="00FA048D"/>
    <w:rsid w:val="00FA09EB"/>
    <w:rsid w:val="00FA2400"/>
    <w:rsid w:val="00FA2403"/>
    <w:rsid w:val="00FA26CB"/>
    <w:rsid w:val="00FA2819"/>
    <w:rsid w:val="00FA2E6E"/>
    <w:rsid w:val="00FA353A"/>
    <w:rsid w:val="00FA5885"/>
    <w:rsid w:val="00FA5AED"/>
    <w:rsid w:val="00FA5C81"/>
    <w:rsid w:val="00FA62D1"/>
    <w:rsid w:val="00FA6942"/>
    <w:rsid w:val="00FA78B0"/>
    <w:rsid w:val="00FB10B8"/>
    <w:rsid w:val="00FB18B1"/>
    <w:rsid w:val="00FB1AC9"/>
    <w:rsid w:val="00FB2E2F"/>
    <w:rsid w:val="00FB3ABF"/>
    <w:rsid w:val="00FB4C77"/>
    <w:rsid w:val="00FB5EF3"/>
    <w:rsid w:val="00FB7018"/>
    <w:rsid w:val="00FB7224"/>
    <w:rsid w:val="00FC07C2"/>
    <w:rsid w:val="00FC0D1D"/>
    <w:rsid w:val="00FC0ECD"/>
    <w:rsid w:val="00FC13AC"/>
    <w:rsid w:val="00FC403A"/>
    <w:rsid w:val="00FC5ABE"/>
    <w:rsid w:val="00FC65E5"/>
    <w:rsid w:val="00FC73EA"/>
    <w:rsid w:val="00FC7451"/>
    <w:rsid w:val="00FC7B11"/>
    <w:rsid w:val="00FD0B93"/>
    <w:rsid w:val="00FD0E4D"/>
    <w:rsid w:val="00FD127C"/>
    <w:rsid w:val="00FD2213"/>
    <w:rsid w:val="00FD2335"/>
    <w:rsid w:val="00FD3373"/>
    <w:rsid w:val="00FD383B"/>
    <w:rsid w:val="00FD3A32"/>
    <w:rsid w:val="00FD4B4B"/>
    <w:rsid w:val="00FD5117"/>
    <w:rsid w:val="00FD64B1"/>
    <w:rsid w:val="00FD64C5"/>
    <w:rsid w:val="00FD7CF1"/>
    <w:rsid w:val="00FE0129"/>
    <w:rsid w:val="00FE04C1"/>
    <w:rsid w:val="00FE0E54"/>
    <w:rsid w:val="00FE11D6"/>
    <w:rsid w:val="00FE1D10"/>
    <w:rsid w:val="00FE3129"/>
    <w:rsid w:val="00FE322C"/>
    <w:rsid w:val="00FE4341"/>
    <w:rsid w:val="00FE48F3"/>
    <w:rsid w:val="00FE51B2"/>
    <w:rsid w:val="00FE56D0"/>
    <w:rsid w:val="00FF09D2"/>
    <w:rsid w:val="00FF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6074"/>
  <w15:chartTrackingRefBased/>
  <w15:docId w15:val="{1CCE58AE-639D-4844-A698-903BB991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DA"/>
    <w:pPr>
      <w:spacing w:after="120" w:line="240" w:lineRule="auto"/>
    </w:pPr>
    <w:rPr>
      <w:noProof/>
      <w:lang w:val="en-GB"/>
    </w:rPr>
  </w:style>
  <w:style w:type="paragraph" w:styleId="Heading1">
    <w:name w:val="heading 1"/>
    <w:basedOn w:val="Normal"/>
    <w:next w:val="Normal"/>
    <w:link w:val="Heading1Char"/>
    <w:autoRedefine/>
    <w:uiPriority w:val="9"/>
    <w:qFormat/>
    <w:rsid w:val="00337B61"/>
    <w:pPr>
      <w:keepNext/>
      <w:keepLines/>
      <w:numPr>
        <w:numId w:val="1"/>
      </w:numPr>
      <w:ind w:left="90"/>
      <w:outlineLvl w:val="0"/>
    </w:pPr>
    <w:rPr>
      <w:rFonts w:asciiTheme="majorHAnsi" w:eastAsiaTheme="majorEastAsia" w:hAnsiTheme="majorHAnsi" w:cstheme="majorBidi"/>
      <w:b/>
      <w:bCs/>
      <w:noProof w:val="0"/>
      <w:color w:val="00B0F0"/>
      <w:sz w:val="40"/>
      <w:szCs w:val="32"/>
      <w:lang w:val="en-US"/>
    </w:rPr>
  </w:style>
  <w:style w:type="paragraph" w:styleId="Heading2">
    <w:name w:val="heading 2"/>
    <w:basedOn w:val="Normal"/>
    <w:next w:val="Normal"/>
    <w:link w:val="Heading2Char"/>
    <w:autoRedefine/>
    <w:uiPriority w:val="9"/>
    <w:unhideWhenUsed/>
    <w:qFormat/>
    <w:rsid w:val="00333C66"/>
    <w:pPr>
      <w:keepNext/>
      <w:keepLines/>
      <w:numPr>
        <w:ilvl w:val="1"/>
        <w:numId w:val="1"/>
      </w:numPr>
      <w:outlineLvl w:val="1"/>
    </w:pPr>
    <w:rPr>
      <w:rFonts w:asciiTheme="majorHAnsi" w:eastAsiaTheme="majorEastAsia" w:hAnsiTheme="majorHAnsi" w:cstheme="majorBidi"/>
      <w:b/>
      <w:bCs/>
      <w:i/>
      <w:iCs/>
      <w:noProof w:val="0"/>
      <w:color w:val="00B0F0"/>
      <w:sz w:val="32"/>
      <w:szCs w:val="28"/>
      <w:lang w:val="en-US"/>
    </w:rPr>
  </w:style>
  <w:style w:type="paragraph" w:styleId="Heading3">
    <w:name w:val="heading 3"/>
    <w:basedOn w:val="Normal"/>
    <w:next w:val="Normal"/>
    <w:link w:val="Heading3Char"/>
    <w:uiPriority w:val="9"/>
    <w:unhideWhenUsed/>
    <w:qFormat/>
    <w:rsid w:val="00CE0028"/>
    <w:pPr>
      <w:keepNext/>
      <w:keepLines/>
      <w:numPr>
        <w:ilvl w:val="2"/>
        <w:numId w:val="1"/>
      </w:numPr>
      <w:spacing w:before="200" w:after="0" w:line="276" w:lineRule="auto"/>
      <w:outlineLvl w:val="2"/>
    </w:pPr>
    <w:rPr>
      <w:rFonts w:asciiTheme="majorHAnsi" w:eastAsiaTheme="majorEastAsia" w:hAnsiTheme="majorHAnsi" w:cstheme="majorBidi"/>
      <w:b/>
      <w:bCs/>
      <w:noProof w:val="0"/>
      <w:color w:val="5B9BD5" w:themeColor="accent1"/>
      <w:sz w:val="20"/>
      <w:lang w:val="en-US"/>
    </w:rPr>
  </w:style>
  <w:style w:type="paragraph" w:styleId="Heading4">
    <w:name w:val="heading 4"/>
    <w:basedOn w:val="Normal"/>
    <w:next w:val="Normal"/>
    <w:link w:val="Heading4Char"/>
    <w:uiPriority w:val="9"/>
    <w:unhideWhenUsed/>
    <w:qFormat/>
    <w:rsid w:val="00CE0028"/>
    <w:pPr>
      <w:keepNext/>
      <w:keepLines/>
      <w:numPr>
        <w:ilvl w:val="3"/>
        <w:numId w:val="1"/>
      </w:numPr>
      <w:spacing w:before="200" w:after="0" w:line="276" w:lineRule="auto"/>
      <w:outlineLvl w:val="3"/>
    </w:pPr>
    <w:rPr>
      <w:rFonts w:asciiTheme="majorHAnsi" w:eastAsiaTheme="majorEastAsia" w:hAnsiTheme="majorHAnsi" w:cstheme="majorBidi"/>
      <w:b/>
      <w:bCs/>
      <w:i/>
      <w:iCs/>
      <w:noProof w:val="0"/>
      <w:color w:val="5B9BD5" w:themeColor="accent1"/>
      <w:sz w:val="20"/>
      <w:lang w:val="en-US"/>
    </w:rPr>
  </w:style>
  <w:style w:type="paragraph" w:styleId="Heading5">
    <w:name w:val="heading 5"/>
    <w:basedOn w:val="Normal"/>
    <w:next w:val="Normal"/>
    <w:link w:val="Heading5Char"/>
    <w:uiPriority w:val="9"/>
    <w:unhideWhenUsed/>
    <w:qFormat/>
    <w:rsid w:val="00CE0028"/>
    <w:pPr>
      <w:keepNext/>
      <w:keepLines/>
      <w:numPr>
        <w:ilvl w:val="4"/>
        <w:numId w:val="1"/>
      </w:numPr>
      <w:spacing w:before="200" w:after="0" w:line="276" w:lineRule="auto"/>
      <w:outlineLvl w:val="4"/>
    </w:pPr>
    <w:rPr>
      <w:rFonts w:asciiTheme="majorHAnsi" w:eastAsiaTheme="majorEastAsia" w:hAnsiTheme="majorHAnsi" w:cstheme="majorBidi"/>
      <w:noProof w:val="0"/>
      <w:color w:val="1F4D78" w:themeColor="accent1" w:themeShade="7F"/>
      <w:sz w:val="20"/>
      <w:lang w:val="en-US"/>
    </w:rPr>
  </w:style>
  <w:style w:type="paragraph" w:styleId="Heading6">
    <w:name w:val="heading 6"/>
    <w:basedOn w:val="Normal"/>
    <w:next w:val="Normal"/>
    <w:link w:val="Heading6Char"/>
    <w:uiPriority w:val="9"/>
    <w:unhideWhenUsed/>
    <w:qFormat/>
    <w:rsid w:val="00CE0028"/>
    <w:pPr>
      <w:keepNext/>
      <w:keepLines/>
      <w:numPr>
        <w:ilvl w:val="5"/>
        <w:numId w:val="1"/>
      </w:numPr>
      <w:spacing w:before="200" w:after="0" w:line="276" w:lineRule="auto"/>
      <w:outlineLvl w:val="5"/>
    </w:pPr>
    <w:rPr>
      <w:rFonts w:asciiTheme="majorHAnsi" w:eastAsiaTheme="majorEastAsia" w:hAnsiTheme="majorHAnsi" w:cstheme="majorBidi"/>
      <w:i/>
      <w:iCs/>
      <w:noProof w:val="0"/>
      <w:color w:val="1F4D78" w:themeColor="accent1" w:themeShade="7F"/>
      <w:sz w:val="20"/>
      <w:lang w:val="en-US"/>
    </w:rPr>
  </w:style>
  <w:style w:type="paragraph" w:styleId="Heading7">
    <w:name w:val="heading 7"/>
    <w:basedOn w:val="Normal"/>
    <w:next w:val="Normal"/>
    <w:link w:val="Heading7Char"/>
    <w:uiPriority w:val="9"/>
    <w:unhideWhenUsed/>
    <w:qFormat/>
    <w:rsid w:val="00CE0028"/>
    <w:pPr>
      <w:keepNext/>
      <w:keepLines/>
      <w:numPr>
        <w:ilvl w:val="6"/>
        <w:numId w:val="1"/>
      </w:numPr>
      <w:spacing w:before="200" w:after="0" w:line="276" w:lineRule="auto"/>
      <w:outlineLvl w:val="6"/>
    </w:pPr>
    <w:rPr>
      <w:rFonts w:asciiTheme="majorHAnsi" w:eastAsiaTheme="majorEastAsia" w:hAnsiTheme="majorHAnsi" w:cstheme="majorBidi"/>
      <w:i/>
      <w:iCs/>
      <w:noProof w:val="0"/>
      <w:color w:val="404040" w:themeColor="text1" w:themeTint="BF"/>
      <w:sz w:val="20"/>
      <w:lang w:val="en-US"/>
    </w:rPr>
  </w:style>
  <w:style w:type="paragraph" w:styleId="Heading8">
    <w:name w:val="heading 8"/>
    <w:basedOn w:val="Normal"/>
    <w:next w:val="Normal"/>
    <w:link w:val="Heading8Char"/>
    <w:uiPriority w:val="9"/>
    <w:unhideWhenUsed/>
    <w:qFormat/>
    <w:rsid w:val="00CE0028"/>
    <w:pPr>
      <w:keepNext/>
      <w:keepLines/>
      <w:numPr>
        <w:ilvl w:val="7"/>
        <w:numId w:val="1"/>
      </w:numPr>
      <w:spacing w:before="200" w:after="0" w:line="276" w:lineRule="auto"/>
      <w:outlineLvl w:val="7"/>
    </w:pPr>
    <w:rPr>
      <w:rFonts w:asciiTheme="majorHAnsi" w:eastAsiaTheme="majorEastAsia" w:hAnsiTheme="majorHAnsi" w:cstheme="majorBidi"/>
      <w:noProof w:val="0"/>
      <w:color w:val="404040" w:themeColor="text1" w:themeTint="BF"/>
      <w:sz w:val="20"/>
      <w:szCs w:val="20"/>
      <w:lang w:val="en-US"/>
    </w:rPr>
  </w:style>
  <w:style w:type="paragraph" w:styleId="Heading9">
    <w:name w:val="heading 9"/>
    <w:basedOn w:val="Normal"/>
    <w:next w:val="Normal"/>
    <w:link w:val="Heading9Char"/>
    <w:uiPriority w:val="9"/>
    <w:unhideWhenUsed/>
    <w:qFormat/>
    <w:rsid w:val="00CE0028"/>
    <w:pPr>
      <w:keepNext/>
      <w:keepLines/>
      <w:numPr>
        <w:ilvl w:val="8"/>
        <w:numId w:val="1"/>
      </w:numPr>
      <w:spacing w:before="200" w:after="0" w:line="276" w:lineRule="auto"/>
      <w:outlineLvl w:val="8"/>
    </w:pPr>
    <w:rPr>
      <w:rFonts w:asciiTheme="majorHAnsi" w:eastAsiaTheme="majorEastAsia" w:hAnsiTheme="majorHAnsi" w:cstheme="majorBidi"/>
      <w:i/>
      <w:iCs/>
      <w:noProof w:val="0"/>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F2"/>
    <w:pPr>
      <w:ind w:left="720"/>
      <w:contextualSpacing/>
    </w:pPr>
  </w:style>
  <w:style w:type="table" w:styleId="TableGrid">
    <w:name w:val="Table Grid"/>
    <w:basedOn w:val="TableNormal"/>
    <w:uiPriority w:val="59"/>
    <w:rsid w:val="008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03703"/>
    <w:pPr>
      <w:spacing w:after="0" w:line="360" w:lineRule="auto"/>
    </w:pPr>
    <w:rPr>
      <w:rFonts w:eastAsia="Times New Roman" w:cs="Times New Roman"/>
      <w:b/>
      <w:noProof w:val="0"/>
      <w:sz w:val="24"/>
      <w:szCs w:val="20"/>
      <w:lang w:val="en-US"/>
    </w:rPr>
  </w:style>
  <w:style w:type="character" w:customStyle="1" w:styleId="BodyTextChar">
    <w:name w:val="Body Text Char"/>
    <w:basedOn w:val="DefaultParagraphFont"/>
    <w:link w:val="BodyText"/>
    <w:rsid w:val="00703703"/>
    <w:rPr>
      <w:rFonts w:eastAsia="Times New Roman" w:cs="Times New Roman"/>
      <w:b/>
      <w:sz w:val="24"/>
      <w:szCs w:val="20"/>
    </w:rPr>
  </w:style>
  <w:style w:type="character" w:customStyle="1" w:styleId="Heading1Char">
    <w:name w:val="Heading 1 Char"/>
    <w:basedOn w:val="DefaultParagraphFont"/>
    <w:link w:val="Heading1"/>
    <w:uiPriority w:val="9"/>
    <w:rsid w:val="00337B61"/>
    <w:rPr>
      <w:rFonts w:asciiTheme="majorHAnsi" w:eastAsiaTheme="majorEastAsia" w:hAnsiTheme="majorHAnsi" w:cstheme="majorBidi"/>
      <w:b/>
      <w:bCs/>
      <w:color w:val="00B0F0"/>
      <w:sz w:val="40"/>
      <w:szCs w:val="32"/>
    </w:rPr>
  </w:style>
  <w:style w:type="character" w:customStyle="1" w:styleId="Heading2Char">
    <w:name w:val="Heading 2 Char"/>
    <w:basedOn w:val="DefaultParagraphFont"/>
    <w:link w:val="Heading2"/>
    <w:uiPriority w:val="9"/>
    <w:rsid w:val="00333C66"/>
    <w:rPr>
      <w:rFonts w:asciiTheme="majorHAnsi" w:eastAsiaTheme="majorEastAsia" w:hAnsiTheme="majorHAnsi" w:cstheme="majorBidi"/>
      <w:b/>
      <w:bCs/>
      <w:i/>
      <w:iCs/>
      <w:color w:val="00B0F0"/>
      <w:sz w:val="32"/>
      <w:szCs w:val="28"/>
    </w:rPr>
  </w:style>
  <w:style w:type="character" w:customStyle="1" w:styleId="Heading3Char">
    <w:name w:val="Heading 3 Char"/>
    <w:basedOn w:val="DefaultParagraphFont"/>
    <w:link w:val="Heading3"/>
    <w:uiPriority w:val="9"/>
    <w:rsid w:val="00CE0028"/>
    <w:rPr>
      <w:rFonts w:asciiTheme="majorHAnsi" w:eastAsiaTheme="majorEastAsia" w:hAnsiTheme="majorHAnsi" w:cstheme="majorBidi"/>
      <w:b/>
      <w:bCs/>
      <w:color w:val="5B9BD5" w:themeColor="accent1"/>
      <w:sz w:val="20"/>
    </w:rPr>
  </w:style>
  <w:style w:type="character" w:customStyle="1" w:styleId="Heading4Char">
    <w:name w:val="Heading 4 Char"/>
    <w:basedOn w:val="DefaultParagraphFont"/>
    <w:link w:val="Heading4"/>
    <w:uiPriority w:val="9"/>
    <w:rsid w:val="00CE0028"/>
    <w:rPr>
      <w:rFonts w:asciiTheme="majorHAnsi" w:eastAsiaTheme="majorEastAsia" w:hAnsiTheme="majorHAnsi" w:cstheme="majorBidi"/>
      <w:b/>
      <w:bCs/>
      <w:i/>
      <w:iCs/>
      <w:color w:val="5B9BD5" w:themeColor="accent1"/>
      <w:sz w:val="20"/>
    </w:rPr>
  </w:style>
  <w:style w:type="character" w:customStyle="1" w:styleId="Heading5Char">
    <w:name w:val="Heading 5 Char"/>
    <w:basedOn w:val="DefaultParagraphFont"/>
    <w:link w:val="Heading5"/>
    <w:uiPriority w:val="9"/>
    <w:rsid w:val="00CE0028"/>
    <w:rPr>
      <w:rFonts w:asciiTheme="majorHAnsi" w:eastAsiaTheme="majorEastAsia" w:hAnsiTheme="majorHAnsi" w:cstheme="majorBidi"/>
      <w:color w:val="1F4D78" w:themeColor="accent1" w:themeShade="7F"/>
      <w:sz w:val="20"/>
    </w:rPr>
  </w:style>
  <w:style w:type="character" w:customStyle="1" w:styleId="Heading6Char">
    <w:name w:val="Heading 6 Char"/>
    <w:basedOn w:val="DefaultParagraphFont"/>
    <w:link w:val="Heading6"/>
    <w:uiPriority w:val="9"/>
    <w:rsid w:val="00CE0028"/>
    <w:rPr>
      <w:rFonts w:asciiTheme="majorHAnsi" w:eastAsiaTheme="majorEastAsia" w:hAnsiTheme="majorHAnsi" w:cstheme="majorBidi"/>
      <w:i/>
      <w:iCs/>
      <w:color w:val="1F4D78" w:themeColor="accent1" w:themeShade="7F"/>
      <w:sz w:val="20"/>
    </w:rPr>
  </w:style>
  <w:style w:type="character" w:customStyle="1" w:styleId="Heading7Char">
    <w:name w:val="Heading 7 Char"/>
    <w:basedOn w:val="DefaultParagraphFont"/>
    <w:link w:val="Heading7"/>
    <w:uiPriority w:val="9"/>
    <w:rsid w:val="00CE002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CE00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E002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950A2"/>
    <w:rPr>
      <w:color w:val="0563C1"/>
      <w:u w:val="single"/>
    </w:rPr>
  </w:style>
  <w:style w:type="paragraph" w:styleId="BalloonText">
    <w:name w:val="Balloon Text"/>
    <w:basedOn w:val="Normal"/>
    <w:link w:val="BalloonTextChar"/>
    <w:uiPriority w:val="99"/>
    <w:semiHidden/>
    <w:unhideWhenUsed/>
    <w:rsid w:val="00083EE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EE7"/>
    <w:rPr>
      <w:rFonts w:ascii="Segoe UI" w:hAnsi="Segoe UI" w:cs="Segoe UI"/>
      <w:noProof/>
      <w:sz w:val="18"/>
      <w:szCs w:val="18"/>
      <w:lang w:val="en-GB"/>
    </w:rPr>
  </w:style>
  <w:style w:type="character" w:styleId="CommentReference">
    <w:name w:val="annotation reference"/>
    <w:basedOn w:val="DefaultParagraphFont"/>
    <w:uiPriority w:val="99"/>
    <w:semiHidden/>
    <w:unhideWhenUsed/>
    <w:rsid w:val="00ED2484"/>
    <w:rPr>
      <w:sz w:val="16"/>
      <w:szCs w:val="16"/>
    </w:rPr>
  </w:style>
  <w:style w:type="paragraph" w:styleId="CommentText">
    <w:name w:val="annotation text"/>
    <w:basedOn w:val="Normal"/>
    <w:link w:val="CommentTextChar"/>
    <w:uiPriority w:val="99"/>
    <w:unhideWhenUsed/>
    <w:rsid w:val="00ED2484"/>
    <w:rPr>
      <w:sz w:val="20"/>
      <w:szCs w:val="20"/>
    </w:rPr>
  </w:style>
  <w:style w:type="character" w:customStyle="1" w:styleId="CommentTextChar">
    <w:name w:val="Comment Text Char"/>
    <w:basedOn w:val="DefaultParagraphFont"/>
    <w:link w:val="CommentText"/>
    <w:uiPriority w:val="99"/>
    <w:rsid w:val="00ED2484"/>
    <w:rPr>
      <w:noProof/>
      <w:sz w:val="20"/>
      <w:szCs w:val="20"/>
      <w:lang w:val="en-GB"/>
    </w:rPr>
  </w:style>
  <w:style w:type="paragraph" w:styleId="CommentSubject">
    <w:name w:val="annotation subject"/>
    <w:basedOn w:val="CommentText"/>
    <w:next w:val="CommentText"/>
    <w:link w:val="CommentSubjectChar"/>
    <w:uiPriority w:val="99"/>
    <w:semiHidden/>
    <w:unhideWhenUsed/>
    <w:rsid w:val="00A555DB"/>
    <w:rPr>
      <w:b/>
      <w:bCs/>
    </w:rPr>
  </w:style>
  <w:style w:type="character" w:customStyle="1" w:styleId="CommentSubjectChar">
    <w:name w:val="Comment Subject Char"/>
    <w:basedOn w:val="CommentTextChar"/>
    <w:link w:val="CommentSubject"/>
    <w:uiPriority w:val="99"/>
    <w:semiHidden/>
    <w:rsid w:val="00A555DB"/>
    <w:rPr>
      <w:b/>
      <w:bCs/>
      <w:noProof/>
      <w:sz w:val="20"/>
      <w:szCs w:val="20"/>
      <w:lang w:val="en-GB"/>
    </w:rPr>
  </w:style>
  <w:style w:type="paragraph" w:customStyle="1" w:styleId="Default">
    <w:name w:val="Default"/>
    <w:rsid w:val="004B2B05"/>
    <w:pPr>
      <w:autoSpaceDE w:val="0"/>
      <w:autoSpaceDN w:val="0"/>
      <w:adjustRightInd w:val="0"/>
      <w:spacing w:after="0" w:line="240" w:lineRule="auto"/>
    </w:pPr>
    <w:rPr>
      <w:rFonts w:ascii="Times New Roman" w:hAnsi="Times New Roman" w:cs="Times New Roman"/>
      <w:color w:val="000000"/>
      <w:sz w:val="24"/>
      <w:szCs w:val="24"/>
      <w:lang w:val="en-GB"/>
    </w:rPr>
  </w:style>
  <w:style w:type="table" w:customStyle="1" w:styleId="TableGrid1">
    <w:name w:val="Table Grid1"/>
    <w:basedOn w:val="TableNormal"/>
    <w:next w:val="TableGrid"/>
    <w:uiPriority w:val="39"/>
    <w:rsid w:val="0078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4300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06"/>
    <w:rPr>
      <w:rFonts w:asciiTheme="majorHAnsi" w:eastAsiaTheme="majorEastAsia" w:hAnsiTheme="majorHAnsi" w:cstheme="majorBidi"/>
      <w:noProof/>
      <w:spacing w:val="-10"/>
      <w:kern w:val="28"/>
      <w:sz w:val="56"/>
      <w:szCs w:val="56"/>
      <w:lang w:val="en-GB"/>
    </w:rPr>
  </w:style>
  <w:style w:type="paragraph" w:styleId="Revision">
    <w:name w:val="Revision"/>
    <w:hidden/>
    <w:uiPriority w:val="99"/>
    <w:semiHidden/>
    <w:rsid w:val="00E1648F"/>
    <w:pPr>
      <w:spacing w:after="0" w:line="240" w:lineRule="auto"/>
    </w:pPr>
    <w:rPr>
      <w:noProof/>
      <w:lang w:val="en-GB"/>
    </w:rPr>
  </w:style>
  <w:style w:type="paragraph" w:styleId="Header">
    <w:name w:val="header"/>
    <w:basedOn w:val="Normal"/>
    <w:link w:val="HeaderChar"/>
    <w:uiPriority w:val="99"/>
    <w:unhideWhenUsed/>
    <w:rsid w:val="0064743A"/>
    <w:pPr>
      <w:tabs>
        <w:tab w:val="center" w:pos="4680"/>
        <w:tab w:val="right" w:pos="9360"/>
      </w:tabs>
      <w:spacing w:after="0"/>
    </w:pPr>
  </w:style>
  <w:style w:type="character" w:customStyle="1" w:styleId="HeaderChar">
    <w:name w:val="Header Char"/>
    <w:basedOn w:val="DefaultParagraphFont"/>
    <w:link w:val="Header"/>
    <w:uiPriority w:val="99"/>
    <w:rsid w:val="0064743A"/>
    <w:rPr>
      <w:noProof/>
      <w:lang w:val="en-GB"/>
    </w:rPr>
  </w:style>
  <w:style w:type="paragraph" w:styleId="Footer">
    <w:name w:val="footer"/>
    <w:basedOn w:val="Normal"/>
    <w:link w:val="FooterChar"/>
    <w:uiPriority w:val="99"/>
    <w:unhideWhenUsed/>
    <w:rsid w:val="0064743A"/>
    <w:pPr>
      <w:tabs>
        <w:tab w:val="center" w:pos="4680"/>
        <w:tab w:val="right" w:pos="9360"/>
      </w:tabs>
      <w:spacing w:after="0"/>
    </w:pPr>
  </w:style>
  <w:style w:type="character" w:customStyle="1" w:styleId="FooterChar">
    <w:name w:val="Footer Char"/>
    <w:basedOn w:val="DefaultParagraphFont"/>
    <w:link w:val="Footer"/>
    <w:uiPriority w:val="99"/>
    <w:rsid w:val="0064743A"/>
    <w:rPr>
      <w:noProof/>
      <w:lang w:val="en-GB"/>
    </w:rPr>
  </w:style>
  <w:style w:type="paragraph" w:customStyle="1" w:styleId="gmail-msolistparagraph">
    <w:name w:val="gmail-msolistparagraph"/>
    <w:basedOn w:val="Normal"/>
    <w:rsid w:val="001F21A2"/>
    <w:pPr>
      <w:spacing w:before="100" w:beforeAutospacing="1" w:after="100" w:afterAutospacing="1"/>
    </w:pPr>
    <w:rPr>
      <w:rFonts w:ascii="Calibri" w:hAnsi="Calibri" w:cs="Calibri"/>
      <w:noProof w:val="0"/>
      <w:lang w:val="sv-SE" w:eastAsia="sv-SE"/>
    </w:rPr>
  </w:style>
  <w:style w:type="paragraph" w:customStyle="1" w:styleId="xxxxmsonormal">
    <w:name w:val="x_xxxmsonormal"/>
    <w:basedOn w:val="Normal"/>
    <w:uiPriority w:val="99"/>
    <w:rsid w:val="007964D8"/>
    <w:pPr>
      <w:spacing w:after="0"/>
    </w:pPr>
    <w:rPr>
      <w:rFonts w:ascii="Calibri" w:hAnsi="Calibri" w:cs="Calibri"/>
      <w:noProof w:val="0"/>
      <w:lang w:eastAsia="en-GB"/>
    </w:rPr>
  </w:style>
  <w:style w:type="character" w:styleId="Emphasis">
    <w:name w:val="Emphasis"/>
    <w:basedOn w:val="DefaultParagraphFont"/>
    <w:uiPriority w:val="20"/>
    <w:qFormat/>
    <w:rsid w:val="00612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8976">
      <w:bodyDiv w:val="1"/>
      <w:marLeft w:val="0"/>
      <w:marRight w:val="0"/>
      <w:marTop w:val="0"/>
      <w:marBottom w:val="0"/>
      <w:divBdr>
        <w:top w:val="none" w:sz="0" w:space="0" w:color="auto"/>
        <w:left w:val="none" w:sz="0" w:space="0" w:color="auto"/>
        <w:bottom w:val="none" w:sz="0" w:space="0" w:color="auto"/>
        <w:right w:val="none" w:sz="0" w:space="0" w:color="auto"/>
      </w:divBdr>
    </w:div>
    <w:div w:id="374087016">
      <w:bodyDiv w:val="1"/>
      <w:marLeft w:val="0"/>
      <w:marRight w:val="0"/>
      <w:marTop w:val="0"/>
      <w:marBottom w:val="0"/>
      <w:divBdr>
        <w:top w:val="none" w:sz="0" w:space="0" w:color="auto"/>
        <w:left w:val="none" w:sz="0" w:space="0" w:color="auto"/>
        <w:bottom w:val="none" w:sz="0" w:space="0" w:color="auto"/>
        <w:right w:val="none" w:sz="0" w:space="0" w:color="auto"/>
      </w:divBdr>
    </w:div>
    <w:div w:id="418645431">
      <w:bodyDiv w:val="1"/>
      <w:marLeft w:val="0"/>
      <w:marRight w:val="0"/>
      <w:marTop w:val="0"/>
      <w:marBottom w:val="0"/>
      <w:divBdr>
        <w:top w:val="none" w:sz="0" w:space="0" w:color="auto"/>
        <w:left w:val="none" w:sz="0" w:space="0" w:color="auto"/>
        <w:bottom w:val="none" w:sz="0" w:space="0" w:color="auto"/>
        <w:right w:val="none" w:sz="0" w:space="0" w:color="auto"/>
      </w:divBdr>
    </w:div>
    <w:div w:id="873620293">
      <w:bodyDiv w:val="1"/>
      <w:marLeft w:val="0"/>
      <w:marRight w:val="0"/>
      <w:marTop w:val="0"/>
      <w:marBottom w:val="0"/>
      <w:divBdr>
        <w:top w:val="none" w:sz="0" w:space="0" w:color="auto"/>
        <w:left w:val="none" w:sz="0" w:space="0" w:color="auto"/>
        <w:bottom w:val="none" w:sz="0" w:space="0" w:color="auto"/>
        <w:right w:val="none" w:sz="0" w:space="0" w:color="auto"/>
      </w:divBdr>
    </w:div>
    <w:div w:id="1062748937">
      <w:bodyDiv w:val="1"/>
      <w:marLeft w:val="0"/>
      <w:marRight w:val="0"/>
      <w:marTop w:val="0"/>
      <w:marBottom w:val="0"/>
      <w:divBdr>
        <w:top w:val="none" w:sz="0" w:space="0" w:color="auto"/>
        <w:left w:val="none" w:sz="0" w:space="0" w:color="auto"/>
        <w:bottom w:val="none" w:sz="0" w:space="0" w:color="auto"/>
        <w:right w:val="none" w:sz="0" w:space="0" w:color="auto"/>
      </w:divBdr>
    </w:div>
    <w:div w:id="1079869402">
      <w:bodyDiv w:val="1"/>
      <w:marLeft w:val="0"/>
      <w:marRight w:val="0"/>
      <w:marTop w:val="0"/>
      <w:marBottom w:val="0"/>
      <w:divBdr>
        <w:top w:val="none" w:sz="0" w:space="0" w:color="auto"/>
        <w:left w:val="none" w:sz="0" w:space="0" w:color="auto"/>
        <w:bottom w:val="none" w:sz="0" w:space="0" w:color="auto"/>
        <w:right w:val="none" w:sz="0" w:space="0" w:color="auto"/>
      </w:divBdr>
    </w:div>
    <w:div w:id="1162545005">
      <w:bodyDiv w:val="1"/>
      <w:marLeft w:val="0"/>
      <w:marRight w:val="0"/>
      <w:marTop w:val="0"/>
      <w:marBottom w:val="0"/>
      <w:divBdr>
        <w:top w:val="none" w:sz="0" w:space="0" w:color="auto"/>
        <w:left w:val="none" w:sz="0" w:space="0" w:color="auto"/>
        <w:bottom w:val="none" w:sz="0" w:space="0" w:color="auto"/>
        <w:right w:val="none" w:sz="0" w:space="0" w:color="auto"/>
      </w:divBdr>
    </w:div>
    <w:div w:id="1258633819">
      <w:bodyDiv w:val="1"/>
      <w:marLeft w:val="0"/>
      <w:marRight w:val="0"/>
      <w:marTop w:val="0"/>
      <w:marBottom w:val="0"/>
      <w:divBdr>
        <w:top w:val="none" w:sz="0" w:space="0" w:color="auto"/>
        <w:left w:val="none" w:sz="0" w:space="0" w:color="auto"/>
        <w:bottom w:val="none" w:sz="0" w:space="0" w:color="auto"/>
        <w:right w:val="none" w:sz="0" w:space="0" w:color="auto"/>
      </w:divBdr>
    </w:div>
    <w:div w:id="1328824257">
      <w:bodyDiv w:val="1"/>
      <w:marLeft w:val="0"/>
      <w:marRight w:val="0"/>
      <w:marTop w:val="0"/>
      <w:marBottom w:val="0"/>
      <w:divBdr>
        <w:top w:val="none" w:sz="0" w:space="0" w:color="auto"/>
        <w:left w:val="none" w:sz="0" w:space="0" w:color="auto"/>
        <w:bottom w:val="none" w:sz="0" w:space="0" w:color="auto"/>
        <w:right w:val="none" w:sz="0" w:space="0" w:color="auto"/>
      </w:divBdr>
    </w:div>
    <w:div w:id="1524712868">
      <w:bodyDiv w:val="1"/>
      <w:marLeft w:val="0"/>
      <w:marRight w:val="0"/>
      <w:marTop w:val="0"/>
      <w:marBottom w:val="0"/>
      <w:divBdr>
        <w:top w:val="none" w:sz="0" w:space="0" w:color="auto"/>
        <w:left w:val="none" w:sz="0" w:space="0" w:color="auto"/>
        <w:bottom w:val="none" w:sz="0" w:space="0" w:color="auto"/>
        <w:right w:val="none" w:sz="0" w:space="0" w:color="auto"/>
      </w:divBdr>
    </w:div>
    <w:div w:id="1676228729">
      <w:bodyDiv w:val="1"/>
      <w:marLeft w:val="0"/>
      <w:marRight w:val="0"/>
      <w:marTop w:val="0"/>
      <w:marBottom w:val="0"/>
      <w:divBdr>
        <w:top w:val="none" w:sz="0" w:space="0" w:color="auto"/>
        <w:left w:val="none" w:sz="0" w:space="0" w:color="auto"/>
        <w:bottom w:val="none" w:sz="0" w:space="0" w:color="auto"/>
        <w:right w:val="none" w:sz="0" w:space="0" w:color="auto"/>
      </w:divBdr>
    </w:div>
    <w:div w:id="17332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BE5C36-7D16-43A6-856F-304C5045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47</Pages>
  <Words>10757</Words>
  <Characters>61318</Characters>
  <Application>Microsoft Office Word</Application>
  <DocSecurity>0</DocSecurity>
  <Lines>510</Lines>
  <Paragraphs>143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Schumann</dc:creator>
  <cp:keywords/>
  <dc:description/>
  <cp:lastModifiedBy>annrose mwangi</cp:lastModifiedBy>
  <cp:revision>2</cp:revision>
  <dcterms:created xsi:type="dcterms:W3CDTF">2022-08-31T15:23:00Z</dcterms:created>
  <dcterms:modified xsi:type="dcterms:W3CDTF">2022-08-31T15:23:00Z</dcterms:modified>
</cp:coreProperties>
</file>